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7122F" w14:textId="3CF73294" w:rsidR="00843484" w:rsidRPr="00A30141" w:rsidRDefault="00EC35C4" w:rsidP="00A30141">
      <w:pPr>
        <w:spacing w:after="120" w:line="480" w:lineRule="auto"/>
        <w:rPr>
          <w:rFonts w:ascii="Times New Roman" w:hAnsi="Times New Roman" w:cs="Times New Roman"/>
          <w:b/>
          <w:sz w:val="24"/>
          <w:szCs w:val="24"/>
        </w:rPr>
      </w:pPr>
      <w:bookmarkStart w:id="0" w:name="_Hlk37077157"/>
      <w:r>
        <w:rPr>
          <w:rFonts w:ascii="Times New Roman" w:hAnsi="Times New Roman" w:cs="Times New Roman"/>
          <w:b/>
          <w:sz w:val="24"/>
          <w:szCs w:val="24"/>
        </w:rPr>
        <w:t>Modeling the h</w:t>
      </w:r>
      <w:r w:rsidR="0036001F">
        <w:rPr>
          <w:rFonts w:ascii="Times New Roman" w:hAnsi="Times New Roman" w:cs="Times New Roman"/>
          <w:b/>
          <w:sz w:val="24"/>
          <w:szCs w:val="24"/>
        </w:rPr>
        <w:t>ydrologic</w:t>
      </w:r>
      <w:r w:rsidR="001C362B" w:rsidRPr="00794D8C">
        <w:rPr>
          <w:rFonts w:ascii="Times New Roman" w:hAnsi="Times New Roman" w:cs="Times New Roman"/>
          <w:b/>
          <w:sz w:val="24"/>
          <w:szCs w:val="24"/>
        </w:rPr>
        <w:t xml:space="preserve"> effects of </w:t>
      </w:r>
      <w:r w:rsidR="00A353C3">
        <w:rPr>
          <w:rFonts w:ascii="Times New Roman" w:hAnsi="Times New Roman" w:cs="Times New Roman"/>
          <w:b/>
          <w:sz w:val="24"/>
          <w:szCs w:val="24"/>
        </w:rPr>
        <w:t>watershed</w:t>
      </w:r>
      <w:r w:rsidR="00CE5303">
        <w:rPr>
          <w:rFonts w:ascii="Times New Roman" w:hAnsi="Times New Roman" w:cs="Times New Roman"/>
          <w:b/>
          <w:sz w:val="24"/>
          <w:szCs w:val="24"/>
        </w:rPr>
        <w:t>-</w:t>
      </w:r>
      <w:r w:rsidR="00A353C3">
        <w:rPr>
          <w:rFonts w:ascii="Times New Roman" w:hAnsi="Times New Roman" w:cs="Times New Roman"/>
          <w:b/>
          <w:sz w:val="24"/>
          <w:szCs w:val="24"/>
        </w:rPr>
        <w:t xml:space="preserve">scale </w:t>
      </w:r>
      <w:r w:rsidR="001C362B" w:rsidRPr="00794D8C">
        <w:rPr>
          <w:rFonts w:ascii="Times New Roman" w:hAnsi="Times New Roman" w:cs="Times New Roman"/>
          <w:b/>
          <w:sz w:val="24"/>
          <w:szCs w:val="24"/>
        </w:rPr>
        <w:t>green roof implementation</w:t>
      </w:r>
      <w:bookmarkEnd w:id="0"/>
    </w:p>
    <w:p w14:paraId="27F5AEDE" w14:textId="3C7C521E" w:rsidR="00C06E07" w:rsidRPr="00794D8C" w:rsidRDefault="00C06E07"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Abstract </w:t>
      </w:r>
    </w:p>
    <w:p w14:paraId="07D3D80C" w14:textId="33D5AAD8" w:rsidR="00455C36" w:rsidRPr="00794D8C" w:rsidRDefault="00226B45" w:rsidP="007C5B6C">
      <w:pPr>
        <w:spacing w:after="0" w:line="480" w:lineRule="auto"/>
        <w:rPr>
          <w:rFonts w:ascii="Times New Roman" w:hAnsi="Times New Roman" w:cs="Times New Roman"/>
          <w:sz w:val="24"/>
          <w:szCs w:val="24"/>
        </w:rPr>
      </w:pPr>
      <w:r w:rsidRPr="00794D8C">
        <w:rPr>
          <w:rFonts w:ascii="Times New Roman" w:hAnsi="Times New Roman" w:cs="Times New Roman"/>
          <w:sz w:val="24"/>
          <w:szCs w:val="24"/>
        </w:rPr>
        <w:t>Green roofs</w:t>
      </w:r>
      <w:r>
        <w:rPr>
          <w:rFonts w:ascii="Times New Roman" w:hAnsi="Times New Roman" w:cs="Times New Roman"/>
          <w:sz w:val="24"/>
          <w:szCs w:val="24"/>
        </w:rPr>
        <w:t xml:space="preserve"> </w:t>
      </w:r>
      <w:r w:rsidRPr="00794D8C">
        <w:rPr>
          <w:rFonts w:ascii="Times New Roman" w:hAnsi="Times New Roman" w:cs="Times New Roman"/>
          <w:sz w:val="24"/>
          <w:szCs w:val="24"/>
        </w:rPr>
        <w:t xml:space="preserve">are among the most popular </w:t>
      </w:r>
      <w:r>
        <w:rPr>
          <w:rFonts w:ascii="Times New Roman" w:hAnsi="Times New Roman" w:cs="Times New Roman"/>
          <w:sz w:val="24"/>
          <w:szCs w:val="24"/>
        </w:rPr>
        <w:t xml:space="preserve">type of green infrastructure </w:t>
      </w:r>
      <w:r w:rsidRPr="00794D8C">
        <w:rPr>
          <w:rFonts w:ascii="Times New Roman" w:hAnsi="Times New Roman" w:cs="Times New Roman"/>
          <w:sz w:val="24"/>
          <w:szCs w:val="24"/>
        </w:rPr>
        <w:t>implemented in highly urbanized watersheds due to their low cost and efficient utilization of unused or under-used space</w:t>
      </w:r>
      <w:r>
        <w:rPr>
          <w:rFonts w:ascii="Times New Roman" w:hAnsi="Times New Roman" w:cs="Times New Roman"/>
          <w:sz w:val="24"/>
          <w:szCs w:val="24"/>
        </w:rPr>
        <w:t>.</w:t>
      </w:r>
      <w:r w:rsidR="00D71B98">
        <w:rPr>
          <w:rFonts w:ascii="Times New Roman" w:hAnsi="Times New Roman" w:cs="Times New Roman"/>
          <w:sz w:val="24"/>
          <w:szCs w:val="24"/>
        </w:rPr>
        <w:t xml:space="preserve"> </w:t>
      </w:r>
      <w:r>
        <w:rPr>
          <w:rFonts w:ascii="Times New Roman" w:hAnsi="Times New Roman" w:cs="Times New Roman"/>
          <w:sz w:val="24"/>
          <w:szCs w:val="24"/>
        </w:rPr>
        <w:t xml:space="preserve"> </w:t>
      </w:r>
      <w:r w:rsidR="007D6C4F">
        <w:rPr>
          <w:rFonts w:ascii="Times New Roman" w:hAnsi="Times New Roman" w:cs="Times New Roman"/>
          <w:sz w:val="24"/>
          <w:szCs w:val="24"/>
        </w:rPr>
        <w:t>However, f</w:t>
      </w:r>
      <w:r w:rsidR="001A71F2">
        <w:rPr>
          <w:rFonts w:ascii="Times New Roman" w:hAnsi="Times New Roman" w:cs="Times New Roman"/>
          <w:sz w:val="24"/>
          <w:szCs w:val="24"/>
        </w:rPr>
        <w:t xml:space="preserve">ew studies have evaluated the performance of large-scale adoption of green roofs across entire watersheds. </w:t>
      </w:r>
      <w:r w:rsidR="007D6C4F">
        <w:rPr>
          <w:rFonts w:ascii="Times New Roman" w:hAnsi="Times New Roman" w:cs="Times New Roman"/>
          <w:sz w:val="24"/>
          <w:szCs w:val="24"/>
        </w:rPr>
        <w:t xml:space="preserve"> Therefore, in this study, we examined the effectiveness of green roofs to attenuate stormwater runoff across a large metropolitan area.  W</w:t>
      </w:r>
      <w:r w:rsidR="001C362B" w:rsidRPr="00794D8C">
        <w:rPr>
          <w:rFonts w:ascii="Times New Roman" w:hAnsi="Times New Roman" w:cs="Times New Roman"/>
          <w:sz w:val="24"/>
          <w:szCs w:val="24"/>
        </w:rPr>
        <w:t>e utilize</w:t>
      </w:r>
      <w:r w:rsidR="007D6C4F">
        <w:rPr>
          <w:rFonts w:ascii="Times New Roman" w:hAnsi="Times New Roman" w:cs="Times New Roman"/>
          <w:sz w:val="24"/>
          <w:szCs w:val="24"/>
        </w:rPr>
        <w:t>d</w:t>
      </w:r>
      <w:r w:rsidR="001C362B" w:rsidRPr="00794D8C">
        <w:rPr>
          <w:rFonts w:ascii="Times New Roman" w:hAnsi="Times New Roman" w:cs="Times New Roman"/>
          <w:sz w:val="24"/>
          <w:szCs w:val="24"/>
        </w:rPr>
        <w:t xml:space="preserve"> a spatially </w:t>
      </w:r>
      <w:r w:rsidR="000F731A">
        <w:rPr>
          <w:rFonts w:ascii="Times New Roman" w:hAnsi="Times New Roman" w:cs="Times New Roman"/>
          <w:sz w:val="24"/>
          <w:szCs w:val="24"/>
        </w:rPr>
        <w:t>explicit</w:t>
      </w:r>
      <w:r w:rsidR="001C362B" w:rsidRPr="00794D8C">
        <w:rPr>
          <w:rFonts w:ascii="Times New Roman" w:hAnsi="Times New Roman" w:cs="Times New Roman"/>
          <w:sz w:val="24"/>
          <w:szCs w:val="24"/>
        </w:rPr>
        <w:t xml:space="preserve"> ecohydrological watershed model called </w:t>
      </w:r>
      <w:r w:rsidR="00843484" w:rsidRPr="00794D8C">
        <w:rPr>
          <w:rFonts w:ascii="Times New Roman" w:hAnsi="Times New Roman" w:cs="Times New Roman"/>
          <w:sz w:val="24"/>
          <w:szCs w:val="24"/>
        </w:rPr>
        <w:t xml:space="preserve">Visualizing Ecosystem Land Management Assessments (VELMA) </w:t>
      </w:r>
      <w:r w:rsidR="001A71F2" w:rsidRPr="008A63BF">
        <w:rPr>
          <w:rFonts w:ascii="Times New Roman" w:hAnsi="Times New Roman" w:cs="Times New Roman"/>
          <w:sz w:val="24"/>
          <w:szCs w:val="24"/>
        </w:rPr>
        <w:t xml:space="preserve">to simulate the resulting </w:t>
      </w:r>
      <w:r w:rsidR="007D6C4F">
        <w:rPr>
          <w:rFonts w:ascii="Times New Roman" w:hAnsi="Times New Roman" w:cs="Times New Roman"/>
          <w:sz w:val="24"/>
          <w:szCs w:val="24"/>
        </w:rPr>
        <w:t xml:space="preserve">stormwater </w:t>
      </w:r>
      <w:r w:rsidR="001A71F2" w:rsidRPr="008A63BF">
        <w:rPr>
          <w:rFonts w:ascii="Times New Roman" w:hAnsi="Times New Roman" w:cs="Times New Roman"/>
          <w:sz w:val="24"/>
          <w:szCs w:val="24"/>
        </w:rPr>
        <w:t>hydrolog</w:t>
      </w:r>
      <w:r w:rsidR="007D6C4F">
        <w:rPr>
          <w:rFonts w:ascii="Times New Roman" w:hAnsi="Times New Roman" w:cs="Times New Roman"/>
          <w:sz w:val="24"/>
          <w:szCs w:val="24"/>
        </w:rPr>
        <w:t xml:space="preserve">y </w:t>
      </w:r>
      <w:r w:rsidR="001A71F2" w:rsidRPr="008A63BF">
        <w:rPr>
          <w:rFonts w:ascii="Times New Roman" w:hAnsi="Times New Roman" w:cs="Times New Roman"/>
          <w:sz w:val="24"/>
          <w:szCs w:val="24"/>
        </w:rPr>
        <w:t xml:space="preserve">of implementing green roofs over 25%, 50%, 75%, and 100% of existing buildings within four urban watersheds in Seattle, Washington, </w:t>
      </w:r>
      <w:r w:rsidR="00A27D18">
        <w:rPr>
          <w:rFonts w:ascii="Times New Roman" w:hAnsi="Times New Roman" w:cs="Times New Roman"/>
          <w:sz w:val="24"/>
          <w:szCs w:val="24"/>
        </w:rPr>
        <w:t>United States</w:t>
      </w:r>
      <w:r w:rsidR="001A71F2" w:rsidRPr="008A63BF">
        <w:rPr>
          <w:rFonts w:ascii="Times New Roman" w:hAnsi="Times New Roman" w:cs="Times New Roman"/>
          <w:sz w:val="24"/>
          <w:szCs w:val="24"/>
        </w:rPr>
        <w:t>.</w:t>
      </w:r>
      <w:r w:rsidR="00D71B98">
        <w:rPr>
          <w:rFonts w:ascii="Times New Roman" w:hAnsi="Times New Roman" w:cs="Times New Roman"/>
          <w:sz w:val="24"/>
          <w:szCs w:val="24"/>
        </w:rPr>
        <w:t xml:space="preserve"> </w:t>
      </w:r>
      <w:r w:rsidR="001A71F2">
        <w:rPr>
          <w:rFonts w:ascii="Times New Roman" w:hAnsi="Times New Roman" w:cs="Times New Roman"/>
          <w:sz w:val="24"/>
          <w:szCs w:val="24"/>
        </w:rPr>
        <w:t xml:space="preserve"> We </w:t>
      </w:r>
      <w:r w:rsidR="007D6C4F">
        <w:rPr>
          <w:rFonts w:ascii="Times New Roman" w:hAnsi="Times New Roman" w:cs="Times New Roman"/>
          <w:sz w:val="24"/>
          <w:szCs w:val="24"/>
        </w:rPr>
        <w:t>simulated the effects of two types of green roofs</w:t>
      </w:r>
      <w:r w:rsidR="00D71B98">
        <w:rPr>
          <w:rFonts w:ascii="Times New Roman" w:hAnsi="Times New Roman" w:cs="Times New Roman"/>
          <w:sz w:val="24"/>
          <w:szCs w:val="24"/>
        </w:rPr>
        <w:t>:</w:t>
      </w:r>
      <w:r w:rsidR="007D6C4F">
        <w:rPr>
          <w:rFonts w:ascii="Times New Roman" w:hAnsi="Times New Roman" w:cs="Times New Roman"/>
          <w:sz w:val="24"/>
          <w:szCs w:val="24"/>
        </w:rPr>
        <w:t xml:space="preserve"> </w:t>
      </w:r>
      <w:r w:rsidR="001A71F2">
        <w:rPr>
          <w:rFonts w:ascii="Times New Roman" w:hAnsi="Times New Roman" w:cs="Times New Roman"/>
          <w:sz w:val="24"/>
          <w:szCs w:val="24"/>
        </w:rPr>
        <w:t xml:space="preserve">extensive green roofs, which are characterized by shallow soil profiles and </w:t>
      </w:r>
      <w:r w:rsidR="006C4378">
        <w:rPr>
          <w:rFonts w:ascii="Times New Roman" w:hAnsi="Times New Roman" w:cs="Times New Roman"/>
          <w:sz w:val="24"/>
          <w:szCs w:val="24"/>
        </w:rPr>
        <w:t>short</w:t>
      </w:r>
      <w:r w:rsidR="001A71F2">
        <w:rPr>
          <w:rFonts w:ascii="Times New Roman" w:hAnsi="Times New Roman" w:cs="Times New Roman"/>
          <w:sz w:val="24"/>
          <w:szCs w:val="24"/>
        </w:rPr>
        <w:t xml:space="preserve"> vegetative cover, and intensive green roofs, which are characterized by deeper soil profiles and can support larger vegetation</w:t>
      </w:r>
      <w:r w:rsidR="007C5B6C">
        <w:rPr>
          <w:rFonts w:ascii="Times New Roman" w:hAnsi="Times New Roman" w:cs="Times New Roman"/>
          <w:sz w:val="24"/>
          <w:szCs w:val="24"/>
        </w:rPr>
        <w:t>.</w:t>
      </w:r>
      <w:r w:rsidR="00D71B98">
        <w:rPr>
          <w:rFonts w:ascii="Times New Roman" w:hAnsi="Times New Roman" w:cs="Times New Roman"/>
          <w:sz w:val="24"/>
          <w:szCs w:val="24"/>
        </w:rPr>
        <w:t xml:space="preserve"> </w:t>
      </w:r>
      <w:r w:rsidR="007C5B6C">
        <w:rPr>
          <w:rFonts w:ascii="Times New Roman" w:hAnsi="Times New Roman" w:cs="Times New Roman"/>
          <w:sz w:val="24"/>
          <w:szCs w:val="24"/>
        </w:rPr>
        <w:t xml:space="preserve"> While buildings only comprise approximately 10% of the total area within each of these watersheds, our simulations show</w:t>
      </w:r>
      <w:r w:rsidR="007D6C4F">
        <w:rPr>
          <w:rFonts w:ascii="Times New Roman" w:hAnsi="Times New Roman" w:cs="Times New Roman"/>
          <w:sz w:val="24"/>
          <w:szCs w:val="24"/>
        </w:rPr>
        <w:t>ed</w:t>
      </w:r>
      <w:r w:rsidR="007C5B6C">
        <w:rPr>
          <w:rFonts w:ascii="Times New Roman" w:hAnsi="Times New Roman" w:cs="Times New Roman"/>
          <w:sz w:val="24"/>
          <w:szCs w:val="24"/>
        </w:rPr>
        <w:t xml:space="preserve"> </w:t>
      </w:r>
      <w:r w:rsidR="001A71F2">
        <w:rPr>
          <w:rFonts w:ascii="Times New Roman" w:hAnsi="Times New Roman" w:cs="Times New Roman"/>
          <w:sz w:val="24"/>
          <w:szCs w:val="24"/>
        </w:rPr>
        <w:t>that</w:t>
      </w:r>
      <w:r w:rsidR="00BB0B43" w:rsidRPr="00794D8C">
        <w:rPr>
          <w:rFonts w:ascii="Times New Roman" w:hAnsi="Times New Roman" w:cs="Times New Roman"/>
          <w:sz w:val="24"/>
          <w:szCs w:val="24"/>
        </w:rPr>
        <w:t xml:space="preserve"> </w:t>
      </w:r>
      <w:r w:rsidR="007C5B6C">
        <w:rPr>
          <w:rFonts w:ascii="Times New Roman" w:hAnsi="Times New Roman" w:cs="Times New Roman"/>
          <w:sz w:val="24"/>
          <w:szCs w:val="24"/>
        </w:rPr>
        <w:t xml:space="preserve">100% implementation of green roofs on these buildings can </w:t>
      </w:r>
      <w:r w:rsidR="00CB2C29">
        <w:rPr>
          <w:rFonts w:ascii="Times New Roman" w:hAnsi="Times New Roman" w:cs="Times New Roman"/>
          <w:sz w:val="24"/>
          <w:szCs w:val="24"/>
        </w:rPr>
        <w:t xml:space="preserve">achieve </w:t>
      </w:r>
      <w:r w:rsidR="00BB0B43" w:rsidRPr="00794D8C">
        <w:rPr>
          <w:rFonts w:ascii="Times New Roman" w:hAnsi="Times New Roman" w:cs="Times New Roman"/>
          <w:sz w:val="24"/>
          <w:szCs w:val="24"/>
        </w:rPr>
        <w:t xml:space="preserve">approximately </w:t>
      </w:r>
      <w:r w:rsidR="007C5B6C">
        <w:rPr>
          <w:rFonts w:ascii="Times New Roman" w:hAnsi="Times New Roman" w:cs="Times New Roman"/>
          <w:sz w:val="24"/>
          <w:szCs w:val="24"/>
        </w:rPr>
        <w:t xml:space="preserve">10-15% and </w:t>
      </w:r>
      <w:r w:rsidR="00227863">
        <w:rPr>
          <w:rFonts w:ascii="Times New Roman" w:hAnsi="Times New Roman" w:cs="Times New Roman"/>
          <w:sz w:val="24"/>
          <w:szCs w:val="24"/>
        </w:rPr>
        <w:t>20-</w:t>
      </w:r>
      <w:r w:rsidR="00676BB4" w:rsidRPr="00794D8C">
        <w:rPr>
          <w:rFonts w:ascii="Times New Roman" w:hAnsi="Times New Roman" w:cs="Times New Roman"/>
          <w:sz w:val="24"/>
          <w:szCs w:val="24"/>
        </w:rPr>
        <w:t>25</w:t>
      </w:r>
      <w:r w:rsidR="00BB0B43" w:rsidRPr="00794D8C">
        <w:rPr>
          <w:rFonts w:ascii="Times New Roman" w:hAnsi="Times New Roman" w:cs="Times New Roman"/>
          <w:sz w:val="24"/>
          <w:szCs w:val="24"/>
        </w:rPr>
        <w:t xml:space="preserve">% </w:t>
      </w:r>
      <w:r w:rsidR="00F040A4" w:rsidRPr="00794D8C">
        <w:rPr>
          <w:rFonts w:ascii="Times New Roman" w:hAnsi="Times New Roman" w:cs="Times New Roman"/>
          <w:sz w:val="24"/>
          <w:szCs w:val="24"/>
        </w:rPr>
        <w:t xml:space="preserve">mean </w:t>
      </w:r>
      <w:r w:rsidR="00BB0B43" w:rsidRPr="00794D8C">
        <w:rPr>
          <w:rFonts w:ascii="Times New Roman" w:hAnsi="Times New Roman" w:cs="Times New Roman"/>
          <w:sz w:val="24"/>
          <w:szCs w:val="24"/>
        </w:rPr>
        <w:t xml:space="preserve">annual </w:t>
      </w:r>
      <w:r w:rsidR="00676BB4" w:rsidRPr="00794D8C">
        <w:rPr>
          <w:rFonts w:ascii="Times New Roman" w:hAnsi="Times New Roman" w:cs="Times New Roman"/>
          <w:sz w:val="24"/>
          <w:szCs w:val="24"/>
        </w:rPr>
        <w:t>runoff</w:t>
      </w:r>
      <w:r w:rsidR="00BB0B43" w:rsidRPr="00794D8C">
        <w:rPr>
          <w:rFonts w:ascii="Times New Roman" w:hAnsi="Times New Roman" w:cs="Times New Roman"/>
          <w:sz w:val="24"/>
          <w:szCs w:val="24"/>
        </w:rPr>
        <w:t xml:space="preserve"> reductions</w:t>
      </w:r>
      <w:r w:rsidR="007C5B6C">
        <w:rPr>
          <w:rFonts w:ascii="Times New Roman" w:hAnsi="Times New Roman" w:cs="Times New Roman"/>
          <w:sz w:val="24"/>
          <w:szCs w:val="24"/>
        </w:rPr>
        <w:t xml:space="preserve"> for extensive and intensive green roofs</w:t>
      </w:r>
      <w:r w:rsidR="00BB0B43" w:rsidRPr="00794D8C">
        <w:rPr>
          <w:rFonts w:ascii="Times New Roman" w:hAnsi="Times New Roman" w:cs="Times New Roman"/>
          <w:sz w:val="24"/>
          <w:szCs w:val="24"/>
        </w:rPr>
        <w:t>, respectively</w:t>
      </w:r>
      <w:r w:rsidR="00F040A4" w:rsidRPr="00794D8C">
        <w:rPr>
          <w:rFonts w:ascii="Times New Roman" w:hAnsi="Times New Roman" w:cs="Times New Roman"/>
          <w:sz w:val="24"/>
          <w:szCs w:val="24"/>
        </w:rPr>
        <w:t>, over a 28-year simulation</w:t>
      </w:r>
      <w:r w:rsidR="00BB0B43" w:rsidRPr="00794D8C">
        <w:rPr>
          <w:rFonts w:ascii="Times New Roman" w:hAnsi="Times New Roman" w:cs="Times New Roman"/>
          <w:sz w:val="24"/>
          <w:szCs w:val="24"/>
        </w:rPr>
        <w:t>.</w:t>
      </w:r>
      <w:r w:rsidR="00CB2C29">
        <w:rPr>
          <w:rFonts w:ascii="Times New Roman" w:hAnsi="Times New Roman" w:cs="Times New Roman"/>
          <w:sz w:val="24"/>
          <w:szCs w:val="24"/>
        </w:rPr>
        <w:t xml:space="preserve"> </w:t>
      </w:r>
      <w:r w:rsidR="00D71B98">
        <w:rPr>
          <w:rFonts w:ascii="Times New Roman" w:hAnsi="Times New Roman" w:cs="Times New Roman"/>
          <w:sz w:val="24"/>
          <w:szCs w:val="24"/>
        </w:rPr>
        <w:t xml:space="preserve"> </w:t>
      </w:r>
      <w:r w:rsidR="007C5B6C">
        <w:rPr>
          <w:rFonts w:ascii="Times New Roman" w:hAnsi="Times New Roman" w:cs="Times New Roman"/>
          <w:bCs/>
          <w:sz w:val="24"/>
          <w:szCs w:val="24"/>
        </w:rPr>
        <w:t xml:space="preserve">These </w:t>
      </w:r>
      <w:r w:rsidR="007C5B6C" w:rsidRPr="00794D8C">
        <w:rPr>
          <w:rFonts w:ascii="Times New Roman" w:hAnsi="Times New Roman" w:cs="Times New Roman"/>
          <w:sz w:val="24"/>
          <w:szCs w:val="24"/>
        </w:rPr>
        <w:t>results</w:t>
      </w:r>
      <w:r w:rsidR="007C5B6C">
        <w:rPr>
          <w:rFonts w:ascii="Times New Roman" w:hAnsi="Times New Roman" w:cs="Times New Roman"/>
          <w:sz w:val="24"/>
          <w:szCs w:val="24"/>
        </w:rPr>
        <w:t xml:space="preserve"> provide an upper limit </w:t>
      </w:r>
      <w:r w:rsidR="006C4378">
        <w:rPr>
          <w:rFonts w:ascii="Times New Roman" w:hAnsi="Times New Roman" w:cs="Times New Roman"/>
          <w:sz w:val="24"/>
          <w:szCs w:val="24"/>
        </w:rPr>
        <w:t>for</w:t>
      </w:r>
      <w:r w:rsidR="007C5B6C">
        <w:rPr>
          <w:rFonts w:ascii="Times New Roman" w:hAnsi="Times New Roman" w:cs="Times New Roman"/>
          <w:sz w:val="24"/>
          <w:szCs w:val="24"/>
        </w:rPr>
        <w:t xml:space="preserve"> volume reductions achievable by green roofs in these urban watersheds.</w:t>
      </w:r>
      <w:r w:rsidR="00D71B98">
        <w:rPr>
          <w:rFonts w:ascii="Times New Roman" w:hAnsi="Times New Roman" w:cs="Times New Roman"/>
          <w:sz w:val="24"/>
          <w:szCs w:val="24"/>
        </w:rPr>
        <w:t xml:space="preserve"> </w:t>
      </w:r>
      <w:r w:rsidR="007C5B6C">
        <w:rPr>
          <w:rFonts w:ascii="Times New Roman" w:hAnsi="Times New Roman" w:cs="Times New Roman"/>
          <w:sz w:val="24"/>
          <w:szCs w:val="24"/>
        </w:rPr>
        <w:t xml:space="preserve"> </w:t>
      </w:r>
      <w:r w:rsidR="006B2D84" w:rsidRPr="00794D8C">
        <w:rPr>
          <w:rFonts w:ascii="Times New Roman" w:hAnsi="Times New Roman" w:cs="Times New Roman"/>
          <w:sz w:val="24"/>
          <w:szCs w:val="24"/>
        </w:rPr>
        <w:t>We also show</w:t>
      </w:r>
      <w:r w:rsidR="007D6C4F">
        <w:rPr>
          <w:rFonts w:ascii="Times New Roman" w:hAnsi="Times New Roman" w:cs="Times New Roman"/>
          <w:sz w:val="24"/>
          <w:szCs w:val="24"/>
        </w:rPr>
        <w:t>ed</w:t>
      </w:r>
      <w:r w:rsidR="006B2D84" w:rsidRPr="00794D8C">
        <w:rPr>
          <w:rFonts w:ascii="Times New Roman" w:hAnsi="Times New Roman" w:cs="Times New Roman"/>
          <w:sz w:val="24"/>
          <w:szCs w:val="24"/>
        </w:rPr>
        <w:t xml:space="preserve"> that stormwater runoff reductions are </w:t>
      </w:r>
      <w:r w:rsidR="00B82301">
        <w:rPr>
          <w:rFonts w:ascii="Times New Roman" w:hAnsi="Times New Roman" w:cs="Times New Roman"/>
          <w:sz w:val="24"/>
          <w:szCs w:val="24"/>
        </w:rPr>
        <w:t xml:space="preserve">proportionately </w:t>
      </w:r>
      <w:r w:rsidR="006B2D84" w:rsidRPr="00794D8C">
        <w:rPr>
          <w:rFonts w:ascii="Times New Roman" w:hAnsi="Times New Roman" w:cs="Times New Roman"/>
          <w:sz w:val="24"/>
          <w:szCs w:val="24"/>
        </w:rPr>
        <w:t xml:space="preserve">smaller </w:t>
      </w:r>
      <w:r w:rsidR="000F731A">
        <w:rPr>
          <w:rFonts w:ascii="Times New Roman" w:hAnsi="Times New Roman" w:cs="Times New Roman"/>
          <w:sz w:val="24"/>
          <w:szCs w:val="24"/>
        </w:rPr>
        <w:t>during higher flow regimes caused by increased precipitation</w:t>
      </w:r>
      <w:r w:rsidR="006B2D84" w:rsidRPr="00794D8C">
        <w:rPr>
          <w:rFonts w:ascii="Times New Roman" w:hAnsi="Times New Roman" w:cs="Times New Roman"/>
          <w:sz w:val="24"/>
          <w:szCs w:val="24"/>
        </w:rPr>
        <w:t xml:space="preserve">, likely due to the limited storage capacity of saturated green roofs. </w:t>
      </w:r>
      <w:r w:rsidR="00D71B98">
        <w:rPr>
          <w:rFonts w:ascii="Times New Roman" w:hAnsi="Times New Roman" w:cs="Times New Roman"/>
          <w:sz w:val="24"/>
          <w:szCs w:val="24"/>
        </w:rPr>
        <w:t xml:space="preserve"> </w:t>
      </w:r>
      <w:r w:rsidR="00211DB0" w:rsidRPr="00794D8C">
        <w:rPr>
          <w:rFonts w:ascii="Times New Roman" w:hAnsi="Times New Roman" w:cs="Times New Roman"/>
          <w:sz w:val="24"/>
          <w:szCs w:val="24"/>
        </w:rPr>
        <w:t xml:space="preserve">In general, </w:t>
      </w:r>
      <w:r w:rsidR="007C5B6C" w:rsidRPr="00794D8C">
        <w:rPr>
          <w:rFonts w:ascii="Times New Roman" w:hAnsi="Times New Roman" w:cs="Times New Roman"/>
          <w:sz w:val="24"/>
          <w:szCs w:val="24"/>
        </w:rPr>
        <w:t>green roofs can be effective at reducing stormwater runoff</w:t>
      </w:r>
      <w:r w:rsidR="007C5B6C">
        <w:rPr>
          <w:rFonts w:ascii="Times New Roman" w:hAnsi="Times New Roman" w:cs="Times New Roman"/>
          <w:sz w:val="24"/>
          <w:szCs w:val="24"/>
        </w:rPr>
        <w:t xml:space="preserve">, </w:t>
      </w:r>
      <w:r w:rsidR="007D6C4F">
        <w:rPr>
          <w:rFonts w:ascii="Times New Roman" w:hAnsi="Times New Roman" w:cs="Times New Roman"/>
          <w:sz w:val="24"/>
          <w:szCs w:val="24"/>
        </w:rPr>
        <w:t>and</w:t>
      </w:r>
      <w:r w:rsidR="007C5B6C">
        <w:rPr>
          <w:rFonts w:ascii="Times New Roman" w:hAnsi="Times New Roman" w:cs="Times New Roman"/>
          <w:sz w:val="24"/>
          <w:szCs w:val="24"/>
        </w:rPr>
        <w:t xml:space="preserve"> their effectiveness is limited by both their areal extent and storage capacity</w:t>
      </w:r>
      <w:r w:rsidR="007C5B6C" w:rsidRPr="00794D8C">
        <w:rPr>
          <w:rFonts w:ascii="Times New Roman" w:hAnsi="Times New Roman" w:cs="Times New Roman"/>
          <w:sz w:val="24"/>
          <w:szCs w:val="24"/>
        </w:rPr>
        <w:t>.</w:t>
      </w:r>
      <w:r w:rsidR="007C5B6C">
        <w:rPr>
          <w:rFonts w:ascii="Times New Roman" w:hAnsi="Times New Roman" w:cs="Times New Roman"/>
          <w:sz w:val="24"/>
          <w:szCs w:val="24"/>
        </w:rPr>
        <w:t xml:space="preserve"> </w:t>
      </w:r>
      <w:r w:rsidR="00A227A3">
        <w:rPr>
          <w:rFonts w:ascii="Times New Roman" w:hAnsi="Times New Roman" w:cs="Times New Roman"/>
          <w:sz w:val="24"/>
          <w:szCs w:val="24"/>
        </w:rPr>
        <w:t xml:space="preserve"> O</w:t>
      </w:r>
      <w:r w:rsidR="00455C36">
        <w:rPr>
          <w:rFonts w:ascii="Times New Roman" w:hAnsi="Times New Roman" w:cs="Times New Roman"/>
          <w:sz w:val="24"/>
          <w:szCs w:val="24"/>
        </w:rPr>
        <w:t xml:space="preserve">ur </w:t>
      </w:r>
      <w:r w:rsidR="00A227A3">
        <w:rPr>
          <w:rFonts w:ascii="Times New Roman" w:hAnsi="Times New Roman" w:cs="Times New Roman"/>
          <w:sz w:val="24"/>
          <w:szCs w:val="24"/>
        </w:rPr>
        <w:t>results show</w:t>
      </w:r>
      <w:r w:rsidR="007D6C4F">
        <w:rPr>
          <w:rFonts w:ascii="Times New Roman" w:hAnsi="Times New Roman" w:cs="Times New Roman"/>
          <w:sz w:val="24"/>
          <w:szCs w:val="24"/>
        </w:rPr>
        <w:t>ed</w:t>
      </w:r>
      <w:r w:rsidR="00A227A3">
        <w:rPr>
          <w:rFonts w:ascii="Times New Roman" w:hAnsi="Times New Roman" w:cs="Times New Roman"/>
          <w:sz w:val="24"/>
          <w:szCs w:val="24"/>
        </w:rPr>
        <w:t xml:space="preserve"> that green roof implementation can be an effective stormwater management tool </w:t>
      </w:r>
      <w:r w:rsidR="00A227A3">
        <w:rPr>
          <w:rFonts w:ascii="Times New Roman" w:hAnsi="Times New Roman" w:cs="Times New Roman"/>
          <w:sz w:val="24"/>
          <w:szCs w:val="24"/>
        </w:rPr>
        <w:lastRenderedPageBreak/>
        <w:t>in highly urban areas</w:t>
      </w:r>
      <w:r w:rsidR="00D71B98">
        <w:rPr>
          <w:rFonts w:ascii="Times New Roman" w:hAnsi="Times New Roman" w:cs="Times New Roman"/>
          <w:sz w:val="24"/>
          <w:szCs w:val="24"/>
        </w:rPr>
        <w:t>,</w:t>
      </w:r>
      <w:r w:rsidR="00A227A3">
        <w:rPr>
          <w:rFonts w:ascii="Times New Roman" w:hAnsi="Times New Roman" w:cs="Times New Roman"/>
          <w:sz w:val="24"/>
          <w:szCs w:val="24"/>
        </w:rPr>
        <w:t xml:space="preserve"> and </w:t>
      </w:r>
      <w:r w:rsidR="00BF1236">
        <w:rPr>
          <w:rFonts w:ascii="Times New Roman" w:hAnsi="Times New Roman" w:cs="Times New Roman"/>
          <w:sz w:val="24"/>
          <w:szCs w:val="24"/>
        </w:rPr>
        <w:t xml:space="preserve">we demonstrated that </w:t>
      </w:r>
      <w:r w:rsidR="00A227A3">
        <w:rPr>
          <w:rFonts w:ascii="Times New Roman" w:hAnsi="Times New Roman" w:cs="Times New Roman"/>
          <w:sz w:val="24"/>
          <w:szCs w:val="24"/>
        </w:rPr>
        <w:t xml:space="preserve">our </w:t>
      </w:r>
      <w:r w:rsidR="005F1B05">
        <w:rPr>
          <w:rFonts w:ascii="Times New Roman" w:hAnsi="Times New Roman" w:cs="Times New Roman"/>
          <w:sz w:val="24"/>
          <w:szCs w:val="24"/>
        </w:rPr>
        <w:t xml:space="preserve">modeling </w:t>
      </w:r>
      <w:r w:rsidR="00455C36">
        <w:rPr>
          <w:rFonts w:ascii="Times New Roman" w:hAnsi="Times New Roman" w:cs="Times New Roman"/>
          <w:sz w:val="24"/>
          <w:szCs w:val="24"/>
        </w:rPr>
        <w:t xml:space="preserve">approach </w:t>
      </w:r>
      <w:r w:rsidR="007C5B6C">
        <w:rPr>
          <w:rFonts w:ascii="Times New Roman" w:hAnsi="Times New Roman" w:cs="Times New Roman"/>
          <w:sz w:val="24"/>
          <w:szCs w:val="24"/>
        </w:rPr>
        <w:t>can be used to assess the watershed-scale hydrologic impacts of the widespread adoption of green roofs</w:t>
      </w:r>
      <w:r w:rsidR="00455C36">
        <w:rPr>
          <w:rFonts w:ascii="Times New Roman" w:hAnsi="Times New Roman" w:cs="Times New Roman"/>
          <w:sz w:val="24"/>
          <w:szCs w:val="24"/>
        </w:rPr>
        <w:t xml:space="preserve"> </w:t>
      </w:r>
      <w:r w:rsidR="004B6EB5">
        <w:rPr>
          <w:rFonts w:ascii="Times New Roman" w:hAnsi="Times New Roman" w:cs="Times New Roman"/>
          <w:sz w:val="24"/>
          <w:szCs w:val="24"/>
        </w:rPr>
        <w:t xml:space="preserve">across </w:t>
      </w:r>
      <w:r w:rsidR="008D1879">
        <w:rPr>
          <w:rFonts w:ascii="Times New Roman" w:hAnsi="Times New Roman" w:cs="Times New Roman"/>
          <w:sz w:val="24"/>
          <w:szCs w:val="24"/>
        </w:rPr>
        <w:t xml:space="preserve">large </w:t>
      </w:r>
      <w:r w:rsidR="00455C36">
        <w:rPr>
          <w:rFonts w:ascii="Times New Roman" w:hAnsi="Times New Roman" w:cs="Times New Roman"/>
          <w:sz w:val="24"/>
          <w:szCs w:val="24"/>
        </w:rPr>
        <w:t>metropolitan areas</w:t>
      </w:r>
      <w:r w:rsidR="00455C36" w:rsidRPr="00794D8C">
        <w:rPr>
          <w:rFonts w:ascii="Times New Roman" w:hAnsi="Times New Roman" w:cs="Times New Roman"/>
          <w:sz w:val="24"/>
          <w:szCs w:val="24"/>
        </w:rPr>
        <w:t xml:space="preserve">. </w:t>
      </w:r>
    </w:p>
    <w:p w14:paraId="3862622F" w14:textId="651408FE" w:rsidR="00843484" w:rsidRPr="00794D8C" w:rsidRDefault="00843484" w:rsidP="00794D8C">
      <w:pPr>
        <w:spacing w:after="0" w:line="480" w:lineRule="auto"/>
        <w:rPr>
          <w:rFonts w:ascii="Times New Roman" w:hAnsi="Times New Roman" w:cs="Times New Roman"/>
          <w:sz w:val="24"/>
          <w:szCs w:val="24"/>
        </w:rPr>
      </w:pPr>
    </w:p>
    <w:p w14:paraId="315D6B35" w14:textId="77777777" w:rsidR="00843484" w:rsidRPr="00794D8C" w:rsidRDefault="00843484" w:rsidP="00794D8C">
      <w:pPr>
        <w:spacing w:after="0" w:line="480" w:lineRule="auto"/>
        <w:rPr>
          <w:rFonts w:ascii="Times New Roman" w:hAnsi="Times New Roman" w:cs="Times New Roman"/>
          <w:sz w:val="24"/>
          <w:szCs w:val="24"/>
        </w:rPr>
      </w:pPr>
    </w:p>
    <w:p w14:paraId="7DD4CE85" w14:textId="27B74641" w:rsidR="00C06E07" w:rsidRPr="00794D8C" w:rsidRDefault="00145084"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 xml:space="preserve">Keywords: </w:t>
      </w:r>
      <w:r w:rsidR="00BF68BA" w:rsidRPr="00794D8C">
        <w:rPr>
          <w:rFonts w:ascii="Times New Roman" w:hAnsi="Times New Roman" w:cs="Times New Roman"/>
          <w:sz w:val="24"/>
          <w:szCs w:val="24"/>
        </w:rPr>
        <w:t>Green roofs, urban watershed modeling, VELMA</w:t>
      </w:r>
      <w:r w:rsidR="004502E4" w:rsidRPr="00794D8C">
        <w:rPr>
          <w:rFonts w:ascii="Times New Roman" w:hAnsi="Times New Roman" w:cs="Times New Roman"/>
          <w:sz w:val="24"/>
          <w:szCs w:val="24"/>
        </w:rPr>
        <w:t>, stormwater</w:t>
      </w:r>
    </w:p>
    <w:p w14:paraId="209EBEAC" w14:textId="77777777" w:rsidR="001302ED" w:rsidRPr="00794D8C" w:rsidRDefault="001302ED" w:rsidP="00794D8C">
      <w:pPr>
        <w:spacing w:line="480" w:lineRule="auto"/>
        <w:rPr>
          <w:rFonts w:ascii="Times New Roman" w:hAnsi="Times New Roman" w:cs="Times New Roman"/>
          <w:b/>
          <w:sz w:val="24"/>
          <w:szCs w:val="24"/>
        </w:rPr>
      </w:pPr>
    </w:p>
    <w:p w14:paraId="719D0AD2" w14:textId="75BE4D0C" w:rsidR="00C06E07"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1. </w:t>
      </w:r>
      <w:r w:rsidR="00C06E07" w:rsidRPr="00794D8C">
        <w:rPr>
          <w:rFonts w:ascii="Times New Roman" w:hAnsi="Times New Roman" w:cs="Times New Roman"/>
          <w:b/>
          <w:sz w:val="24"/>
          <w:szCs w:val="24"/>
        </w:rPr>
        <w:t xml:space="preserve">Introduction </w:t>
      </w:r>
    </w:p>
    <w:p w14:paraId="15BC5FF7" w14:textId="755006BF" w:rsidR="0036001F" w:rsidRDefault="00B84117" w:rsidP="00AE22E6">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In </w:t>
      </w:r>
      <w:r w:rsidR="00E22F01" w:rsidRPr="00794D8C">
        <w:rPr>
          <w:rFonts w:ascii="Times New Roman" w:hAnsi="Times New Roman" w:cs="Times New Roman"/>
          <w:sz w:val="24"/>
          <w:szCs w:val="24"/>
        </w:rPr>
        <w:t>cities throughout the</w:t>
      </w:r>
      <w:r w:rsidRPr="00794D8C">
        <w:rPr>
          <w:rFonts w:ascii="Times New Roman" w:hAnsi="Times New Roman" w:cs="Times New Roman"/>
          <w:sz w:val="24"/>
          <w:szCs w:val="24"/>
        </w:rPr>
        <w:t xml:space="preserve"> United States </w:t>
      </w:r>
      <w:r w:rsidR="0098474F">
        <w:rPr>
          <w:rFonts w:ascii="Times New Roman" w:hAnsi="Times New Roman" w:cs="Times New Roman"/>
          <w:sz w:val="24"/>
          <w:szCs w:val="24"/>
        </w:rPr>
        <w:t xml:space="preserve">(US) </w:t>
      </w:r>
      <w:r w:rsidR="00624E56" w:rsidRPr="00794D8C">
        <w:rPr>
          <w:rFonts w:ascii="Times New Roman" w:hAnsi="Times New Roman" w:cs="Times New Roman"/>
          <w:sz w:val="24"/>
          <w:szCs w:val="24"/>
        </w:rPr>
        <w:fldChar w:fldCharType="begin"/>
      </w:r>
      <w:r w:rsidR="008935D2">
        <w:rPr>
          <w:rFonts w:ascii="Times New Roman" w:hAnsi="Times New Roman" w:cs="Times New Roman"/>
          <w:sz w:val="24"/>
          <w:szCs w:val="24"/>
        </w:rPr>
        <w:instrText xml:space="preserve"> ADDIN EN.CITE &lt;EndNote&gt;&lt;Cite&gt;&lt;Author&gt;Hoghooghi&lt;/Author&gt;&lt;Year&gt;2018&lt;/Year&gt;&lt;RecNum&gt;4&lt;/RecNum&gt;&lt;DisplayText&gt;(Hoghooghi et al., 2018; Sarkar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Cite&gt;&lt;Author&gt;Sarkar&lt;/Author&gt;&lt;Year&gt;2018&lt;/Year&gt;&lt;RecNum&gt;5&lt;/RecNum&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Interactions&lt;/full-title&gt;&lt;/periodical&gt;&lt;pages&gt;13:1-37&lt;/pages&gt;&lt;volume&gt;22 (2018)&lt;/volume&gt;&lt;dates&gt;&lt;year&gt;2018&lt;/year&gt;&lt;/dates&gt;&lt;isbn&gt;1087-3562&lt;/isbn&gt;&lt;urls&gt;&lt;/urls&gt;&lt;/record&gt;&lt;/Cite&gt;&lt;/EndNote&gt;</w:instrText>
      </w:r>
      <w:r w:rsidR="00624E56"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 Sarkar et al., 2018)</w:t>
      </w:r>
      <w:r w:rsidR="00624E56"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the world </w:t>
      </w:r>
      <w:r w:rsidR="00D540C6"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&lt;EndNote&gt;&lt;Cite&gt;&lt;Author&gt;Tzoulas&lt;/Author&gt;&lt;Year&gt;2007&lt;/Year&gt;&lt;RecNum&gt;6&lt;/RecNum&gt;&lt;DisplayText&gt;(Tzoulas et al., 2007)&lt;/DisplayText&gt;&lt;record&gt;&lt;rec-number&gt;6&lt;/rec-number&gt;&lt;foreign-keys&gt;&lt;key app="EN" db-id="vxswrvz902xafmet90nv2wrlvesvv0zrsd99" timestamp="1546295495"&gt;6&lt;/key&gt;&lt;/foreign-keys&gt;&lt;ref-type name="Journal Article"&gt;17&lt;/ref-type&gt;&lt;contributors&gt;&lt;authors&gt;&lt;author&gt;Tzoulas, Konstantinos&lt;/author&gt;&lt;author&gt;Korpela, Kalevi&lt;/author&gt;&lt;author&gt;Venn, Stephen&lt;/author&gt;&lt;author&gt;Yli-Pelkonen, Vesa&lt;/author&gt;&lt;author&gt;Kaźmierczak, Aleksandra&lt;/author&gt;&lt;author&gt;Niemela, Jari&lt;/author&gt;&lt;author&gt;James, Philip&lt;/author&gt;&lt;/authors&gt;&lt;/contributors&gt;&lt;titles&gt;&lt;title&gt;Promoting ecosystem and human health in urban areas using Green Infrastructure: A literature review&lt;/title&gt;&lt;secondary-title&gt;Landscape and urban planning&lt;/secondary-title&gt;&lt;/titles&gt;&lt;periodical&gt;&lt;full-title&gt;Landscape and urban planning&lt;/full-title&gt;&lt;/periodical&gt;&lt;pages&gt;167-178&lt;/pages&gt;&lt;volume&gt;81&lt;/volume&gt;&lt;number&gt;3&lt;/number&gt;&lt;dates&gt;&lt;year&gt;2007&lt;/year&gt;&lt;/dates&gt;&lt;isbn&gt;0169-2046&lt;/isbn&gt;&lt;urls&gt;&lt;/urls&gt;&lt;/record&gt;&lt;/Cite&gt;&lt;/EndNote&gt;</w:instrText>
      </w:r>
      <w:r w:rsidR="00D540C6"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(Tzoulas et al., 2007)</w:t>
      </w:r>
      <w:r w:rsidR="00D540C6"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w:t>
      </w:r>
      <w:r w:rsidR="000516E6">
        <w:rPr>
          <w:rFonts w:ascii="Times New Roman" w:hAnsi="Times New Roman" w:cs="Times New Roman"/>
          <w:sz w:val="24"/>
          <w:szCs w:val="24"/>
        </w:rPr>
        <w:t xml:space="preserve">green roofs </w:t>
      </w:r>
      <w:r w:rsidR="00CD25A8">
        <w:rPr>
          <w:rFonts w:ascii="Times New Roman" w:hAnsi="Times New Roman" w:cs="Times New Roman"/>
          <w:sz w:val="24"/>
          <w:szCs w:val="24"/>
        </w:rPr>
        <w:t xml:space="preserve">are a type of </w:t>
      </w:r>
      <w:r w:rsidRPr="00794D8C">
        <w:rPr>
          <w:rFonts w:ascii="Times New Roman" w:hAnsi="Times New Roman" w:cs="Times New Roman"/>
          <w:sz w:val="24"/>
          <w:szCs w:val="24"/>
        </w:rPr>
        <w:t>green infrastructure</w:t>
      </w:r>
      <w:r w:rsidR="00DF6FE0">
        <w:rPr>
          <w:rFonts w:ascii="Times New Roman" w:hAnsi="Times New Roman" w:cs="Times New Roman"/>
          <w:sz w:val="24"/>
          <w:szCs w:val="24"/>
        </w:rPr>
        <w:t xml:space="preserve"> (GI)</w:t>
      </w:r>
      <w:r w:rsidRPr="00794D8C">
        <w:rPr>
          <w:rFonts w:ascii="Times New Roman" w:hAnsi="Times New Roman" w:cs="Times New Roman"/>
          <w:sz w:val="24"/>
          <w:szCs w:val="24"/>
        </w:rPr>
        <w:t xml:space="preserve"> </w:t>
      </w:r>
      <w:r w:rsidR="00C222E6">
        <w:rPr>
          <w:rFonts w:ascii="Times New Roman" w:hAnsi="Times New Roman" w:cs="Times New Roman"/>
          <w:sz w:val="24"/>
          <w:szCs w:val="24"/>
        </w:rPr>
        <w:t xml:space="preserve">that </w:t>
      </w:r>
      <w:r w:rsidR="008C61A3">
        <w:rPr>
          <w:rFonts w:ascii="Times New Roman" w:hAnsi="Times New Roman" w:cs="Times New Roman"/>
          <w:sz w:val="24"/>
          <w:szCs w:val="24"/>
        </w:rPr>
        <w:t xml:space="preserve">is considered </w:t>
      </w:r>
      <w:r w:rsidR="006F5DE2">
        <w:rPr>
          <w:rFonts w:ascii="Times New Roman" w:hAnsi="Times New Roman" w:cs="Times New Roman"/>
          <w:sz w:val="24"/>
          <w:szCs w:val="24"/>
        </w:rPr>
        <w:t xml:space="preserve">a best management practice (BMP) </w:t>
      </w:r>
      <w:r w:rsidR="006B1CA7">
        <w:rPr>
          <w:rFonts w:ascii="Times New Roman" w:hAnsi="Times New Roman" w:cs="Times New Roman"/>
          <w:sz w:val="24"/>
          <w:szCs w:val="24"/>
        </w:rPr>
        <w:t xml:space="preserve">for </w:t>
      </w:r>
      <w:r w:rsidR="003925EA">
        <w:rPr>
          <w:rFonts w:ascii="Times New Roman" w:hAnsi="Times New Roman" w:cs="Times New Roman"/>
          <w:sz w:val="24"/>
          <w:szCs w:val="24"/>
        </w:rPr>
        <w:t xml:space="preserve">managing </w:t>
      </w:r>
      <w:r w:rsidR="002B7CA6" w:rsidRPr="00794D8C">
        <w:rPr>
          <w:rFonts w:ascii="Times New Roman" w:hAnsi="Times New Roman" w:cs="Times New Roman"/>
          <w:sz w:val="24"/>
          <w:szCs w:val="24"/>
        </w:rPr>
        <w:t>storm runoff</w:t>
      </w:r>
      <w:r w:rsidR="006409B0" w:rsidRPr="00794D8C">
        <w:rPr>
          <w:rFonts w:ascii="Times New Roman" w:hAnsi="Times New Roman" w:cs="Times New Roman"/>
          <w:sz w:val="24"/>
          <w:szCs w:val="24"/>
        </w:rPr>
        <w:t xml:space="preserve"> </w:t>
      </w:r>
      <w:r w:rsidR="00DC2A65">
        <w:rPr>
          <w:rFonts w:ascii="Times New Roman" w:hAnsi="Times New Roman" w:cs="Times New Roman"/>
          <w:sz w:val="24"/>
          <w:szCs w:val="24"/>
        </w:rPr>
        <w:t>as well as</w:t>
      </w:r>
      <w:r w:rsidR="002E36BA">
        <w:rPr>
          <w:rFonts w:ascii="Times New Roman" w:hAnsi="Times New Roman" w:cs="Times New Roman"/>
          <w:sz w:val="24"/>
          <w:szCs w:val="24"/>
        </w:rPr>
        <w:t xml:space="preserve"> </w:t>
      </w:r>
      <w:r w:rsidR="006409B0" w:rsidRPr="00794D8C">
        <w:rPr>
          <w:rFonts w:ascii="Times New Roman" w:hAnsi="Times New Roman" w:cs="Times New Roman"/>
          <w:sz w:val="24"/>
          <w:szCs w:val="24"/>
        </w:rPr>
        <w:t>other ecosystem services</w:t>
      </w:r>
      <w:r w:rsidR="00467176" w:rsidRPr="00794D8C">
        <w:rPr>
          <w:rFonts w:ascii="Times New Roman" w:hAnsi="Times New Roman" w:cs="Times New Roman"/>
          <w:sz w:val="24"/>
          <w:szCs w:val="24"/>
        </w:rPr>
        <w:t xml:space="preserve"> including heat reduction, habitat de-fragmentation</w:t>
      </w:r>
      <w:r w:rsidR="00BB6C0C">
        <w:rPr>
          <w:rFonts w:ascii="Times New Roman" w:hAnsi="Times New Roman" w:cs="Times New Roman"/>
          <w:sz w:val="24"/>
          <w:szCs w:val="24"/>
        </w:rPr>
        <w:t xml:space="preserve">, nutrient management, green space, </w:t>
      </w:r>
      <w:r w:rsidR="0062412E">
        <w:rPr>
          <w:rFonts w:ascii="Times New Roman" w:hAnsi="Times New Roman" w:cs="Times New Roman"/>
          <w:sz w:val="24"/>
          <w:szCs w:val="24"/>
        </w:rPr>
        <w:t xml:space="preserve">and </w:t>
      </w:r>
      <w:r w:rsidR="00BB6C0C">
        <w:rPr>
          <w:rFonts w:ascii="Times New Roman" w:hAnsi="Times New Roman" w:cs="Times New Roman"/>
          <w:sz w:val="24"/>
          <w:szCs w:val="24"/>
        </w:rPr>
        <w:t>recreation</w:t>
      </w:r>
      <w:r w:rsidR="00467176" w:rsidRPr="00794D8C">
        <w:rPr>
          <w:rFonts w:ascii="Times New Roman" w:hAnsi="Times New Roman" w:cs="Times New Roman"/>
          <w:sz w:val="24"/>
          <w:szCs w:val="24"/>
        </w:rPr>
        <w:t xml:space="preserve"> </w:t>
      </w:r>
      <w:r w:rsidR="00AE22E6">
        <w:rPr>
          <w:rFonts w:ascii="Times New Roman" w:hAnsi="Times New Roman" w:cs="Times New Roman"/>
          <w:sz w:val="24"/>
          <w:szCs w:val="24"/>
        </w:rPr>
        <w:fldChar w:fldCharType="begin">
          <w:fldData xml:space="preserve">PEVuZE5vdGU+PENpdGU+PEF1dGhvcj5Xb3puaWNraTwvQXV0aG9yPjxZZWFyPjIwMTg8L1llYXI+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</w:fldData>
        </w:fldChar>
      </w:r>
      <w:r w:rsidR="00AE22E6">
        <w:rPr>
          <w:rFonts w:ascii="Times New Roman" w:hAnsi="Times New Roman" w:cs="Times New Roman"/>
          <w:sz w:val="24"/>
          <w:szCs w:val="24"/>
        </w:rPr>
        <w:instrText xml:space="preserve"> ADDIN EN.CITE </w:instrText>
      </w:r>
      <w:r w:rsidR="00AE22E6">
        <w:rPr>
          <w:rFonts w:ascii="Times New Roman" w:hAnsi="Times New Roman" w:cs="Times New Roman"/>
          <w:sz w:val="24"/>
          <w:szCs w:val="24"/>
        </w:rPr>
        <w:fldChar w:fldCharType="begin">
          <w:fldData xml:space="preserve">PEVuZE5vdGU+PENpdGU+PEF1dGhvcj5Xb3puaWNraTwvQXV0aG9yPjxZZWFyPjIwMTg8L1llYXI+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</w:fldData>
        </w:fldChar>
      </w:r>
      <w:r w:rsidR="00AE22E6">
        <w:rPr>
          <w:rFonts w:ascii="Times New Roman" w:hAnsi="Times New Roman" w:cs="Times New Roman"/>
          <w:sz w:val="24"/>
          <w:szCs w:val="24"/>
        </w:rPr>
        <w:instrText xml:space="preserve"> ADDIN EN.CITE.DATA </w:instrText>
      </w:r>
      <w:r w:rsidR="00AE22E6">
        <w:rPr>
          <w:rFonts w:ascii="Times New Roman" w:hAnsi="Times New Roman" w:cs="Times New Roman"/>
          <w:sz w:val="24"/>
          <w:szCs w:val="24"/>
        </w:rPr>
      </w:r>
      <w:r w:rsidR="00AE22E6">
        <w:rPr>
          <w:rFonts w:ascii="Times New Roman" w:hAnsi="Times New Roman" w:cs="Times New Roman"/>
          <w:sz w:val="24"/>
          <w:szCs w:val="24"/>
        </w:rPr>
        <w:fldChar w:fldCharType="end"/>
      </w:r>
      <w:r w:rsidR="00AE22E6">
        <w:rPr>
          <w:rFonts w:ascii="Times New Roman" w:hAnsi="Times New Roman" w:cs="Times New Roman"/>
          <w:sz w:val="24"/>
          <w:szCs w:val="24"/>
        </w:rPr>
      </w:r>
      <w:r w:rsidR="00AE22E6">
        <w:rPr>
          <w:rFonts w:ascii="Times New Roman" w:hAnsi="Times New Roman" w:cs="Times New Roman"/>
          <w:sz w:val="24"/>
          <w:szCs w:val="24"/>
        </w:rPr>
        <w:fldChar w:fldCharType="separate"/>
      </w:r>
      <w:r w:rsidR="00AE22E6">
        <w:rPr>
          <w:rFonts w:ascii="Times New Roman" w:hAnsi="Times New Roman" w:cs="Times New Roman"/>
          <w:noProof/>
          <w:sz w:val="24"/>
          <w:szCs w:val="24"/>
        </w:rPr>
        <w:t>(Berardi et al., 2014; Golden and Hoghooghi, 2018; Passeport et al., 2013; Woznicki et al., 2018)</w:t>
      </w:r>
      <w:r w:rsidR="00AE22E6">
        <w:rPr>
          <w:rFonts w:ascii="Times New Roman" w:hAnsi="Times New Roman" w:cs="Times New Roman"/>
          <w:sz w:val="24"/>
          <w:szCs w:val="24"/>
        </w:rPr>
        <w:fldChar w:fldCharType="end"/>
      </w:r>
      <w:r w:rsidR="00AE22E6">
        <w:rPr>
          <w:rFonts w:ascii="Times New Roman" w:hAnsi="Times New Roman" w:cs="Times New Roman"/>
          <w:sz w:val="24"/>
          <w:szCs w:val="24"/>
        </w:rPr>
        <w:t xml:space="preserve">. </w:t>
      </w:r>
      <w:r w:rsidR="003C23C4" w:rsidRPr="00794D8C">
        <w:rPr>
          <w:rFonts w:ascii="Times New Roman" w:hAnsi="Times New Roman" w:cs="Times New Roman"/>
          <w:sz w:val="24"/>
          <w:szCs w:val="24"/>
        </w:rPr>
        <w:t>Green roofs</w:t>
      </w:r>
      <w:r w:rsidR="00892D05">
        <w:rPr>
          <w:rFonts w:ascii="Times New Roman" w:hAnsi="Times New Roman" w:cs="Times New Roman"/>
          <w:sz w:val="24"/>
          <w:szCs w:val="24"/>
        </w:rPr>
        <w:t xml:space="preserve"> </w:t>
      </w:r>
      <w:r w:rsidR="00D71B98">
        <w:rPr>
          <w:rFonts w:ascii="Times New Roman" w:hAnsi="Times New Roman" w:cs="Times New Roman"/>
          <w:sz w:val="24"/>
          <w:szCs w:val="24"/>
        </w:rPr>
        <w:t>are</w:t>
      </w:r>
      <w:r w:rsidR="00694EE9">
        <w:rPr>
          <w:rFonts w:ascii="Times New Roman" w:hAnsi="Times New Roman" w:cs="Times New Roman"/>
          <w:sz w:val="24"/>
          <w:szCs w:val="24"/>
        </w:rPr>
        <w:t xml:space="preserve"> a</w:t>
      </w:r>
      <w:r w:rsidR="0012317D" w:rsidRPr="00794D8C">
        <w:rPr>
          <w:rFonts w:ascii="Times New Roman" w:hAnsi="Times New Roman" w:cs="Times New Roman"/>
          <w:sz w:val="24"/>
          <w:szCs w:val="24"/>
        </w:rPr>
        <w:t xml:space="preserve"> popular </w:t>
      </w:r>
      <w:r w:rsidR="00A81A7D">
        <w:rPr>
          <w:rFonts w:ascii="Times New Roman" w:hAnsi="Times New Roman" w:cs="Times New Roman"/>
          <w:sz w:val="24"/>
          <w:szCs w:val="24"/>
        </w:rPr>
        <w:t>GI</w:t>
      </w:r>
      <w:r w:rsidR="00AD27EF" w:rsidRPr="00794D8C">
        <w:rPr>
          <w:rFonts w:ascii="Times New Roman" w:hAnsi="Times New Roman" w:cs="Times New Roman"/>
          <w:sz w:val="24"/>
          <w:szCs w:val="24"/>
        </w:rPr>
        <w:t xml:space="preserve"> </w:t>
      </w:r>
      <w:r w:rsidR="00735036" w:rsidRPr="00794D8C">
        <w:rPr>
          <w:rFonts w:ascii="Times New Roman" w:hAnsi="Times New Roman" w:cs="Times New Roman"/>
          <w:sz w:val="24"/>
          <w:szCs w:val="24"/>
        </w:rPr>
        <w:t xml:space="preserve">type </w:t>
      </w:r>
      <w:r w:rsidR="00212A96" w:rsidRPr="00794D8C">
        <w:rPr>
          <w:rFonts w:ascii="Times New Roman" w:hAnsi="Times New Roman" w:cs="Times New Roman"/>
          <w:sz w:val="24"/>
          <w:szCs w:val="24"/>
        </w:rPr>
        <w:t xml:space="preserve">implemented in highly urbanized watersheds </w:t>
      </w:r>
      <w:r w:rsidR="00AD27EF" w:rsidRPr="00794D8C">
        <w:rPr>
          <w:rFonts w:ascii="Times New Roman" w:hAnsi="Times New Roman" w:cs="Times New Roman"/>
          <w:sz w:val="24"/>
          <w:szCs w:val="24"/>
        </w:rPr>
        <w:t xml:space="preserve">due to their low cost and efficient utilization of unused or under-used space </w:t>
      </w:r>
      <w:r w:rsidR="0096784C"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&lt;EndNote&gt;&lt;Cite&gt;&lt;Author&gt;Carter&lt;/Author&gt;&lt;Year&gt;2007&lt;/Year&gt;&lt;RecNum&gt;8&lt;/RecNum&gt;&lt;DisplayText&gt;(Carter and Jackson, 2007)&lt;/DisplayText&gt;&lt;record&gt;&lt;rec-number&gt;8&lt;/rec-number&gt;&lt;foreign-keys&gt;&lt;key app="EN" db-id="vxswrvz902xafmet90nv2wrlvesvv0zrsd99" timestamp="1546295635"&gt;8&lt;/key&gt;&lt;/foreign-keys&gt;&lt;ref-type name="Journal Article"&gt;17&lt;/ref-type&gt;&lt;contributors&gt;&lt;authors&gt;&lt;author&gt;Carter, Timothy&lt;/author&gt;&lt;author&gt;Jackson, C Rhett&lt;/author&gt;&lt;/authors&gt;&lt;/contributors&gt;&lt;titles&gt;&lt;title&gt;Vegetated roofs for stormwater management at multiple spatial scales&lt;/title&gt;&lt;secondary-title&gt;Landscape and urban planning&lt;/secondary-title&gt;&lt;/titles&gt;&lt;periodical&gt;&lt;full-title&gt;Landscape and urban planning&lt;/full-title&gt;&lt;/periodical&gt;&lt;pages&gt;84-94&lt;/pages&gt;&lt;volume&gt;80&lt;/volume&gt;&lt;number&gt;1-2&lt;/number&gt;&lt;dates&gt;&lt;year&gt;2007&lt;/year&gt;&lt;/dates&gt;&lt;isbn&gt;0169-2046&lt;/isbn&gt;&lt;urls&gt;&lt;/urls&gt;&lt;/record&gt;&lt;/Cite&gt;&lt;/EndNote&gt;</w:instrText>
      </w:r>
      <w:r w:rsidR="0096784C"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(Carter and Jackson, 2007)</w:t>
      </w:r>
      <w:r w:rsidR="0096784C" w:rsidRPr="00794D8C">
        <w:rPr>
          <w:rFonts w:ascii="Times New Roman" w:hAnsi="Times New Roman" w:cs="Times New Roman"/>
          <w:sz w:val="24"/>
          <w:szCs w:val="24"/>
        </w:rPr>
        <w:fldChar w:fldCharType="end"/>
      </w:r>
      <w:r w:rsidR="003C23C4" w:rsidRPr="00794D8C">
        <w:rPr>
          <w:rFonts w:ascii="Times New Roman" w:hAnsi="Times New Roman" w:cs="Times New Roman"/>
          <w:sz w:val="24"/>
          <w:szCs w:val="24"/>
        </w:rPr>
        <w:t>.</w:t>
      </w:r>
      <w:r w:rsidR="00737319" w:rsidRPr="00794D8C">
        <w:rPr>
          <w:rFonts w:ascii="Times New Roman" w:hAnsi="Times New Roman" w:cs="Times New Roman"/>
          <w:sz w:val="24"/>
          <w:szCs w:val="24"/>
        </w:rPr>
        <w:t xml:space="preserve"> </w:t>
      </w:r>
    </w:p>
    <w:p w14:paraId="0C8722CC" w14:textId="3C08D01D" w:rsidR="00040AC7" w:rsidRDefault="00040AC7" w:rsidP="00040AC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Numerous </w:t>
      </w:r>
      <w:r w:rsidR="0036001F">
        <w:rPr>
          <w:rFonts w:ascii="Times New Roman" w:hAnsi="Times New Roman" w:cs="Times New Roman"/>
          <w:sz w:val="24"/>
          <w:szCs w:val="24"/>
        </w:rPr>
        <w:t>studies</w:t>
      </w:r>
      <w:r w:rsidR="0036001F" w:rsidRPr="00794D8C">
        <w:rPr>
          <w:rFonts w:ascii="Times New Roman" w:hAnsi="Times New Roman" w:cs="Times New Roman"/>
          <w:sz w:val="24"/>
          <w:szCs w:val="24"/>
        </w:rPr>
        <w:t xml:space="preserve"> have </w:t>
      </w:r>
      <w:r>
        <w:rPr>
          <w:rFonts w:ascii="Times New Roman" w:hAnsi="Times New Roman" w:cs="Times New Roman"/>
          <w:sz w:val="24"/>
          <w:szCs w:val="24"/>
        </w:rPr>
        <w:t xml:space="preserve">experimentally </w:t>
      </w:r>
      <w:r w:rsidR="0036001F" w:rsidRPr="00794D8C">
        <w:rPr>
          <w:rFonts w:ascii="Times New Roman" w:hAnsi="Times New Roman" w:cs="Times New Roman"/>
          <w:sz w:val="24"/>
          <w:szCs w:val="24"/>
        </w:rPr>
        <w:t xml:space="preserve">investigated the </w:t>
      </w:r>
      <w:r w:rsidR="0031368C">
        <w:rPr>
          <w:rFonts w:ascii="Times New Roman" w:hAnsi="Times New Roman" w:cs="Times New Roman"/>
          <w:sz w:val="24"/>
          <w:szCs w:val="24"/>
        </w:rPr>
        <w:t>ability</w:t>
      </w:r>
      <w:r>
        <w:rPr>
          <w:rFonts w:ascii="Times New Roman" w:hAnsi="Times New Roman" w:cs="Times New Roman"/>
          <w:sz w:val="24"/>
          <w:szCs w:val="24"/>
        </w:rPr>
        <w:t xml:space="preserve"> of green roofs to delay</w:t>
      </w:r>
      <w:r w:rsidR="008145B3">
        <w:rPr>
          <w:rFonts w:ascii="Times New Roman" w:hAnsi="Times New Roman" w:cs="Times New Roman"/>
          <w:sz w:val="24"/>
          <w:szCs w:val="24"/>
        </w:rPr>
        <w:t xml:space="preserve"> and</w:t>
      </w:r>
      <w:r>
        <w:rPr>
          <w:rFonts w:ascii="Times New Roman" w:hAnsi="Times New Roman" w:cs="Times New Roman"/>
          <w:sz w:val="24"/>
          <w:szCs w:val="24"/>
        </w:rPr>
        <w:t xml:space="preserve"> retain stormwater</w:t>
      </w:r>
      <w:r w:rsidR="0036001F" w:rsidRPr="00794D8C">
        <w:rPr>
          <w:rFonts w:ascii="Times New Roman" w:hAnsi="Times New Roman" w:cs="Times New Roman"/>
          <w:sz w:val="24"/>
          <w:szCs w:val="24"/>
        </w:rPr>
        <w:t>.</w:t>
      </w:r>
      <w:r w:rsidRPr="00794D8C">
        <w:rPr>
          <w:rFonts w:ascii="Times New Roman" w:hAnsi="Times New Roman" w:cs="Times New Roman"/>
          <w:sz w:val="24"/>
          <w:szCs w:val="24"/>
        </w:rPr>
        <w:t xml:space="preserve"> </w:t>
      </w:r>
      <w:r w:rsidR="0036001F">
        <w:rPr>
          <w:rFonts w:ascii="Times New Roman" w:hAnsi="Times New Roman" w:cs="Times New Roman"/>
          <w:sz w:val="24"/>
          <w:szCs w:val="24"/>
        </w:rPr>
        <w:t>For example,</w:t>
      </w:r>
      <w:r w:rsidR="001B423A">
        <w:rPr>
          <w:rFonts w:ascii="Times New Roman" w:hAnsi="Times New Roman" w:cs="Times New Roman"/>
          <w:sz w:val="24"/>
          <w:szCs w:val="24"/>
        </w:rPr>
        <w:t xml:space="preserve"> </w:t>
      </w:r>
      <w:r w:rsidR="003E6023">
        <w:rPr>
          <w:rFonts w:ascii="Times New Roman" w:hAnsi="Times New Roman" w:cs="Times New Roman"/>
          <w:sz w:val="24"/>
          <w:szCs w:val="24"/>
        </w:rPr>
        <w:fldChar w:fldCharType="begin"/>
      </w:r>
      <w:r w:rsidR="003E6023">
        <w:rPr>
          <w:rFonts w:ascii="Times New Roman" w:hAnsi="Times New Roman" w:cs="Times New Roman"/>
          <w:sz w:val="24"/>
          <w:szCs w:val="24"/>
        </w:rPr>
        <w:instrText xml:space="preserve"> ADDIN EN.CITE &lt;EndNote&gt;&lt;Cite AuthorYear="1"&gt;&lt;Author&gt;Li&lt;/Author&gt;&lt;Year&gt;2014&lt;/Year&gt;&lt;RecNum&gt;18&lt;/RecNum&gt;&lt;DisplayText&gt;Li and Babcock Jr (2014)&lt;/DisplayText&gt;&lt;record&gt;&lt;rec-number&gt;18&lt;/rec-number&gt;&lt;foreign-keys&gt;&lt;key app="EN" db-id="vxswrvz902xafmet90nv2wrlvesvv0zrsd99" timestamp="1584467011"&gt;18&lt;/key&gt;&lt;/foreign-keys&gt;&lt;ref-type name="Journal Article"&gt;17&lt;/ref-type&gt;&lt;contributors&gt;&lt;authors&gt;&lt;author&gt;Li, Yanling&lt;/author&gt;&lt;author&gt;Babcock Jr, Roger W&lt;/author&gt;&lt;/authors&gt;&lt;/contributors&gt;&lt;titles&gt;&lt;title&gt;Green roof hydrologic performance and modeling: a review&lt;/title&gt;&lt;secondary-title&gt;Water science and technology&lt;/secondary-title&gt;&lt;/titles&gt;&lt;periodical&gt;&lt;full-title&gt;Water science and technology&lt;/full-title&gt;&lt;/periodical&gt;&lt;pages&gt;727-738&lt;/pages&gt;&lt;volume&gt;69&lt;/volume&gt;&lt;number&gt;4&lt;/number&gt;&lt;dates&gt;&lt;year&gt;2014&lt;/year&gt;&lt;/dates&gt;&lt;isbn&gt;0273-1223&lt;/isbn&gt;&lt;urls&gt;&lt;/urls&gt;&lt;/record&gt;&lt;/Cite&gt;&lt;/EndNote&gt;</w:instrText>
      </w:r>
      <w:r w:rsidR="003E6023">
        <w:rPr>
          <w:rFonts w:ascii="Times New Roman" w:hAnsi="Times New Roman" w:cs="Times New Roman"/>
          <w:sz w:val="24"/>
          <w:szCs w:val="24"/>
        </w:rPr>
        <w:fldChar w:fldCharType="separate"/>
      </w:r>
      <w:r w:rsidR="003E6023">
        <w:rPr>
          <w:rFonts w:ascii="Times New Roman" w:hAnsi="Times New Roman" w:cs="Times New Roman"/>
          <w:noProof/>
          <w:sz w:val="24"/>
          <w:szCs w:val="24"/>
        </w:rPr>
        <w:t>Li and Babcock Jr (2014)</w:t>
      </w:r>
      <w:r w:rsidR="003E6023">
        <w:rPr>
          <w:rFonts w:ascii="Times New Roman" w:hAnsi="Times New Roman" w:cs="Times New Roman"/>
          <w:sz w:val="24"/>
          <w:szCs w:val="24"/>
        </w:rPr>
        <w:fldChar w:fldCharType="end"/>
      </w:r>
      <w:r w:rsidR="003E6023">
        <w:rPr>
          <w:rFonts w:ascii="Times New Roman" w:hAnsi="Times New Roman" w:cs="Times New Roman"/>
          <w:sz w:val="24"/>
          <w:szCs w:val="24"/>
        </w:rPr>
        <w:t xml:space="preserve"> </w:t>
      </w:r>
      <w:r w:rsidR="001B423A">
        <w:rPr>
          <w:rFonts w:ascii="Times New Roman" w:hAnsi="Times New Roman" w:cs="Times New Roman"/>
          <w:sz w:val="24"/>
          <w:szCs w:val="24"/>
        </w:rPr>
        <w:t>reviewed results from</w:t>
      </w:r>
      <w:r w:rsidR="003E6023">
        <w:rPr>
          <w:rFonts w:ascii="Times New Roman" w:hAnsi="Times New Roman" w:cs="Times New Roman"/>
          <w:sz w:val="24"/>
          <w:szCs w:val="24"/>
        </w:rPr>
        <w:t xml:space="preserve"> 19</w:t>
      </w:r>
      <w:r w:rsidR="001B423A">
        <w:rPr>
          <w:rFonts w:ascii="Times New Roman" w:hAnsi="Times New Roman" w:cs="Times New Roman"/>
          <w:sz w:val="24"/>
          <w:szCs w:val="24"/>
        </w:rPr>
        <w:t xml:space="preserve"> laboratory and </w:t>
      </w:r>
      <w:r w:rsidR="00815D1A">
        <w:rPr>
          <w:rFonts w:ascii="Times New Roman" w:hAnsi="Times New Roman" w:cs="Times New Roman"/>
          <w:sz w:val="24"/>
          <w:szCs w:val="24"/>
        </w:rPr>
        <w:t>roof-scale experiments</w:t>
      </w:r>
      <w:r w:rsidR="001B423A">
        <w:rPr>
          <w:rFonts w:ascii="Times New Roman" w:hAnsi="Times New Roman" w:cs="Times New Roman"/>
          <w:sz w:val="24"/>
          <w:szCs w:val="24"/>
        </w:rPr>
        <w:t xml:space="preserve"> and found that green roofs can reduce stormwater runoff volume by 30-86%</w:t>
      </w:r>
      <w:r w:rsidR="003E6023">
        <w:rPr>
          <w:rFonts w:ascii="Times New Roman" w:hAnsi="Times New Roman" w:cs="Times New Roman"/>
          <w:sz w:val="24"/>
          <w:szCs w:val="24"/>
        </w:rPr>
        <w:t xml:space="preserve"> and delay peak flow by 0 to 30 minutes. </w:t>
      </w:r>
      <w:r w:rsidR="007E50B4">
        <w:rPr>
          <w:rFonts w:ascii="Times New Roman" w:hAnsi="Times New Roman" w:cs="Times New Roman"/>
          <w:sz w:val="24"/>
          <w:szCs w:val="24"/>
        </w:rPr>
        <w:fldChar w:fldCharType="begin"/>
      </w:r>
      <w:r w:rsidR="007E50B4">
        <w:rPr>
          <w:rFonts w:ascii="Times New Roman" w:hAnsi="Times New Roman" w:cs="Times New Roman"/>
          <w:sz w:val="24"/>
          <w:szCs w:val="24"/>
        </w:rPr>
        <w:instrText xml:space="preserve"> ADDIN EN.CITE &lt;EndNote&gt;&lt;Cite AuthorYear="1"&gt;&lt;Author&gt;Akther&lt;/Author&gt;&lt;Year&gt;2018&lt;/Year&gt;&lt;RecNum&gt;16&lt;/RecNum&gt;&lt;DisplayText&gt;Akther et al. (2018)&lt;/DisplayText&gt;&lt;record&gt;&lt;rec-number&gt;16&lt;/rec-number&gt;&lt;foreign-keys&gt;&lt;key app="EN" db-id="vxswrvz902xafmet90nv2wrlvesvv0zrsd99" timestamp="1584401546"&gt;16&lt;/key&gt;&lt;/foreign-keys&gt;&lt;ref-type name="Journal Article"&gt;17&lt;/ref-type&gt;&lt;contributors&gt;&lt;authors&gt;&lt;author&gt;Akther, Musa&lt;/author&gt;&lt;author&gt;He, Jianxun&lt;/author&gt;&lt;author&gt;Chu, Angus&lt;/author&gt;&lt;author&gt;Huang, Jian&lt;/author&gt;&lt;author&gt;Van Duin, Bert&lt;/author&gt;&lt;/authors&gt;&lt;/contributors&gt;&lt;titles&gt;&lt;title&gt;A review of green roof applications for managing urban stormwater in different climatic zones&lt;/title&gt;&lt;secondary-title&gt;Sustainability&lt;/secondary-title&gt;&lt;/titles&gt;&lt;periodical&gt;&lt;full-title&gt;Sustainability&lt;/full-title&gt;&lt;/periodical&gt;&lt;pages&gt;2864&lt;/pages&gt;&lt;volume&gt;10&lt;/volume&gt;&lt;number&gt;8&lt;/number&gt;&lt;dates&gt;&lt;year&gt;2018&lt;/year&gt;&lt;/dates&gt;&lt;urls&gt;&lt;/urls&gt;&lt;/record&gt;&lt;/Cite&gt;&lt;/EndNote&gt;</w:instrText>
      </w:r>
      <w:r w:rsidR="007E50B4">
        <w:rPr>
          <w:rFonts w:ascii="Times New Roman" w:hAnsi="Times New Roman" w:cs="Times New Roman"/>
          <w:sz w:val="24"/>
          <w:szCs w:val="24"/>
        </w:rPr>
        <w:fldChar w:fldCharType="separate"/>
      </w:r>
      <w:r w:rsidR="007E50B4">
        <w:rPr>
          <w:rFonts w:ascii="Times New Roman" w:hAnsi="Times New Roman" w:cs="Times New Roman"/>
          <w:noProof/>
          <w:sz w:val="24"/>
          <w:szCs w:val="24"/>
        </w:rPr>
        <w:t>Akther et al. (2018)</w:t>
      </w:r>
      <w:r w:rsidR="007E50B4">
        <w:rPr>
          <w:rFonts w:ascii="Times New Roman" w:hAnsi="Times New Roman" w:cs="Times New Roman"/>
          <w:sz w:val="24"/>
          <w:szCs w:val="24"/>
        </w:rPr>
        <w:fldChar w:fldCharType="end"/>
      </w:r>
      <w:r w:rsidR="007E50B4">
        <w:rPr>
          <w:rFonts w:ascii="Times New Roman" w:hAnsi="Times New Roman" w:cs="Times New Roman"/>
          <w:sz w:val="24"/>
          <w:szCs w:val="24"/>
        </w:rPr>
        <w:t xml:space="preserve"> reviewed</w:t>
      </w:r>
      <w:r w:rsidR="0036001F">
        <w:rPr>
          <w:rFonts w:ascii="Times New Roman" w:hAnsi="Times New Roman" w:cs="Times New Roman"/>
          <w:sz w:val="24"/>
          <w:szCs w:val="24"/>
        </w:rPr>
        <w:t xml:space="preserve"> </w:t>
      </w:r>
      <w:r w:rsidR="007E50B4">
        <w:rPr>
          <w:rFonts w:ascii="Times New Roman" w:hAnsi="Times New Roman" w:cs="Times New Roman"/>
          <w:sz w:val="24"/>
          <w:szCs w:val="24"/>
        </w:rPr>
        <w:t xml:space="preserve">60 </w:t>
      </w:r>
      <w:r w:rsidR="00226B45">
        <w:rPr>
          <w:rFonts w:ascii="Times New Roman" w:hAnsi="Times New Roman" w:cs="Times New Roman"/>
          <w:sz w:val="24"/>
          <w:szCs w:val="24"/>
        </w:rPr>
        <w:t>studies</w:t>
      </w:r>
      <w:r w:rsidR="007E50B4">
        <w:rPr>
          <w:rFonts w:ascii="Times New Roman" w:hAnsi="Times New Roman" w:cs="Times New Roman"/>
          <w:sz w:val="24"/>
          <w:szCs w:val="24"/>
        </w:rPr>
        <w:t xml:space="preserve"> that evaluated the hydrologic performance of green </w:t>
      </w:r>
      <w:r w:rsidR="0036001F">
        <w:rPr>
          <w:rFonts w:ascii="Times New Roman" w:hAnsi="Times New Roman" w:cs="Times New Roman"/>
          <w:sz w:val="24"/>
          <w:szCs w:val="24"/>
        </w:rPr>
        <w:t xml:space="preserve">roofs </w:t>
      </w:r>
      <w:r w:rsidR="007E50B4">
        <w:rPr>
          <w:rFonts w:ascii="Times New Roman" w:hAnsi="Times New Roman" w:cs="Times New Roman"/>
          <w:sz w:val="24"/>
          <w:szCs w:val="24"/>
        </w:rPr>
        <w:t xml:space="preserve">within </w:t>
      </w:r>
      <w:r w:rsidR="0036001F">
        <w:rPr>
          <w:rFonts w:ascii="Times New Roman" w:hAnsi="Times New Roman" w:cs="Times New Roman"/>
          <w:sz w:val="24"/>
          <w:szCs w:val="24"/>
        </w:rPr>
        <w:t xml:space="preserve">different climatic </w:t>
      </w:r>
      <w:r>
        <w:rPr>
          <w:rFonts w:ascii="Times New Roman" w:hAnsi="Times New Roman" w:cs="Times New Roman"/>
          <w:sz w:val="24"/>
          <w:szCs w:val="24"/>
        </w:rPr>
        <w:t>regimes</w:t>
      </w:r>
      <w:r w:rsidR="0036001F">
        <w:rPr>
          <w:rFonts w:ascii="Times New Roman" w:hAnsi="Times New Roman" w:cs="Times New Roman"/>
          <w:sz w:val="24"/>
          <w:szCs w:val="24"/>
        </w:rPr>
        <w:t xml:space="preserve"> and found</w:t>
      </w:r>
      <w:r w:rsidR="007E50B4">
        <w:rPr>
          <w:rFonts w:ascii="Times New Roman" w:hAnsi="Times New Roman" w:cs="Times New Roman"/>
          <w:sz w:val="24"/>
          <w:szCs w:val="24"/>
        </w:rPr>
        <w:t xml:space="preserve"> that median runoff </w:t>
      </w:r>
      <w:r w:rsidR="003E6023">
        <w:rPr>
          <w:rFonts w:ascii="Times New Roman" w:hAnsi="Times New Roman" w:cs="Times New Roman"/>
          <w:sz w:val="24"/>
          <w:szCs w:val="24"/>
        </w:rPr>
        <w:t xml:space="preserve">volume </w:t>
      </w:r>
      <w:r w:rsidR="007E50B4">
        <w:rPr>
          <w:rFonts w:ascii="Times New Roman" w:hAnsi="Times New Roman" w:cs="Times New Roman"/>
          <w:sz w:val="24"/>
          <w:szCs w:val="24"/>
        </w:rPr>
        <w:t xml:space="preserve">reductions ranged </w:t>
      </w:r>
      <w:r>
        <w:rPr>
          <w:rFonts w:ascii="Times New Roman" w:hAnsi="Times New Roman" w:cs="Times New Roman"/>
          <w:sz w:val="24"/>
          <w:szCs w:val="24"/>
        </w:rPr>
        <w:t>from</w:t>
      </w:r>
      <w:r w:rsidR="007E50B4">
        <w:rPr>
          <w:rFonts w:ascii="Times New Roman" w:hAnsi="Times New Roman" w:cs="Times New Roman"/>
          <w:sz w:val="24"/>
          <w:szCs w:val="24"/>
        </w:rPr>
        <w:t xml:space="preserve"> 57</w:t>
      </w:r>
      <w:r>
        <w:rPr>
          <w:rFonts w:ascii="Times New Roman" w:hAnsi="Times New Roman" w:cs="Times New Roman"/>
          <w:sz w:val="24"/>
          <w:szCs w:val="24"/>
        </w:rPr>
        <w:t>-</w:t>
      </w:r>
      <w:r w:rsidR="007E50B4">
        <w:rPr>
          <w:rFonts w:ascii="Times New Roman" w:hAnsi="Times New Roman" w:cs="Times New Roman"/>
          <w:sz w:val="24"/>
          <w:szCs w:val="24"/>
        </w:rPr>
        <w:t xml:space="preserve">78%, with standard deviations that ranged </w:t>
      </w:r>
      <w:r w:rsidR="007E50B4">
        <w:rPr>
          <w:rFonts w:ascii="Times New Roman" w:hAnsi="Times New Roman" w:cs="Times New Roman"/>
          <w:sz w:val="24"/>
          <w:szCs w:val="24"/>
        </w:rPr>
        <w:lastRenderedPageBreak/>
        <w:t>from 25-35%</w:t>
      </w:r>
      <w:r w:rsidR="002D4DD4">
        <w:rPr>
          <w:rFonts w:ascii="Times New Roman" w:hAnsi="Times New Roman" w:cs="Times New Roman"/>
          <w:sz w:val="24"/>
          <w:szCs w:val="24"/>
        </w:rPr>
        <w:t xml:space="preserve">. </w:t>
      </w:r>
      <w:r>
        <w:rPr>
          <w:rFonts w:ascii="Times New Roman" w:hAnsi="Times New Roman" w:cs="Times New Roman"/>
          <w:sz w:val="24"/>
          <w:szCs w:val="24"/>
        </w:rPr>
        <w:t xml:space="preserve">While these </w:t>
      </w:r>
      <w:r w:rsidR="00815D1A">
        <w:rPr>
          <w:rFonts w:ascii="Times New Roman" w:hAnsi="Times New Roman" w:cs="Times New Roman"/>
          <w:sz w:val="24"/>
          <w:szCs w:val="24"/>
        </w:rPr>
        <w:t>laboratory</w:t>
      </w:r>
      <w:r>
        <w:rPr>
          <w:rFonts w:ascii="Times New Roman" w:hAnsi="Times New Roman" w:cs="Times New Roman"/>
          <w:sz w:val="24"/>
          <w:szCs w:val="24"/>
        </w:rPr>
        <w:t xml:space="preserve"> </w:t>
      </w:r>
      <w:r w:rsidR="00815D1A">
        <w:rPr>
          <w:rFonts w:ascii="Times New Roman" w:hAnsi="Times New Roman" w:cs="Times New Roman"/>
          <w:sz w:val="24"/>
          <w:szCs w:val="24"/>
        </w:rPr>
        <w:t xml:space="preserve">and roof-scale </w:t>
      </w:r>
      <w:r w:rsidR="00533DD2">
        <w:rPr>
          <w:rFonts w:ascii="Times New Roman" w:hAnsi="Times New Roman" w:cs="Times New Roman"/>
          <w:sz w:val="24"/>
          <w:szCs w:val="24"/>
        </w:rPr>
        <w:t>findings</w:t>
      </w:r>
      <w:r>
        <w:rPr>
          <w:rFonts w:ascii="Times New Roman" w:hAnsi="Times New Roman" w:cs="Times New Roman"/>
          <w:sz w:val="24"/>
          <w:szCs w:val="24"/>
        </w:rPr>
        <w:t xml:space="preserve"> are important for understanding the possible effectiveness of green roofs, their inherent </w:t>
      </w:r>
      <w:r w:rsidR="007876CC">
        <w:rPr>
          <w:rFonts w:ascii="Times New Roman" w:hAnsi="Times New Roman" w:cs="Times New Roman"/>
          <w:sz w:val="24"/>
          <w:szCs w:val="24"/>
        </w:rPr>
        <w:t>dependence on local conditions</w:t>
      </w:r>
      <w:r w:rsidR="006F532E">
        <w:rPr>
          <w:rFonts w:ascii="Times New Roman" w:hAnsi="Times New Roman" w:cs="Times New Roman"/>
          <w:sz w:val="24"/>
          <w:szCs w:val="24"/>
        </w:rPr>
        <w:t xml:space="preserve"> and resulting variability</w:t>
      </w:r>
      <w:r>
        <w:rPr>
          <w:rFonts w:ascii="Times New Roman" w:hAnsi="Times New Roman" w:cs="Times New Roman"/>
          <w:sz w:val="24"/>
          <w:szCs w:val="24"/>
        </w:rPr>
        <w:t xml:space="preserve"> makes it difficult to </w:t>
      </w:r>
      <w:r w:rsidR="006F532E">
        <w:rPr>
          <w:rFonts w:ascii="Times New Roman" w:hAnsi="Times New Roman" w:cs="Times New Roman"/>
          <w:sz w:val="24"/>
          <w:szCs w:val="24"/>
        </w:rPr>
        <w:t xml:space="preserve">reliably </w:t>
      </w:r>
      <w:r>
        <w:rPr>
          <w:rFonts w:ascii="Times New Roman" w:hAnsi="Times New Roman" w:cs="Times New Roman"/>
          <w:sz w:val="24"/>
          <w:szCs w:val="24"/>
        </w:rPr>
        <w:t xml:space="preserve">translate </w:t>
      </w:r>
      <w:r w:rsidR="005D17B8">
        <w:rPr>
          <w:rFonts w:ascii="Times New Roman" w:hAnsi="Times New Roman" w:cs="Times New Roman"/>
          <w:sz w:val="24"/>
          <w:szCs w:val="24"/>
        </w:rPr>
        <w:t xml:space="preserve">local </w:t>
      </w:r>
      <w:r>
        <w:rPr>
          <w:rFonts w:ascii="Times New Roman" w:hAnsi="Times New Roman" w:cs="Times New Roman"/>
          <w:sz w:val="24"/>
          <w:szCs w:val="24"/>
        </w:rPr>
        <w:t>results to watershed scales.</w:t>
      </w:r>
      <w:r w:rsidR="00226B45">
        <w:rPr>
          <w:rFonts w:ascii="Times New Roman" w:hAnsi="Times New Roman" w:cs="Times New Roman"/>
          <w:sz w:val="24"/>
          <w:szCs w:val="24"/>
        </w:rPr>
        <w:t xml:space="preserve"> </w:t>
      </w:r>
    </w:p>
    <w:p w14:paraId="7E3811E0" w14:textId="36019244" w:rsidR="00B22C67" w:rsidRDefault="0078208C" w:rsidP="00D97E04">
      <w:pPr>
        <w:spacing w:line="480" w:lineRule="auto"/>
        <w:ind w:firstLine="720"/>
        <w:rPr>
          <w:ins w:id="1" w:author="Bradley Barnhart" w:date="2020-07-01T07:01:00Z"/>
          <w:rFonts w:ascii="Times New Roman" w:hAnsi="Times New Roman" w:cs="Times New Roman"/>
          <w:sz w:val="24"/>
          <w:szCs w:val="24"/>
        </w:rPr>
      </w:pPr>
      <w:r>
        <w:rPr>
          <w:rFonts w:ascii="Times New Roman" w:hAnsi="Times New Roman" w:cs="Times New Roman"/>
          <w:sz w:val="24"/>
          <w:szCs w:val="24"/>
        </w:rPr>
        <w:t xml:space="preserve">In addition to experimental studies on the performance of green roofs, numerous studies have modeled the performance of individual green roofs at </w:t>
      </w:r>
      <w:r w:rsidR="001A71F2">
        <w:rPr>
          <w:rFonts w:ascii="Times New Roman" w:hAnsi="Times New Roman" w:cs="Times New Roman"/>
          <w:sz w:val="24"/>
          <w:szCs w:val="24"/>
        </w:rPr>
        <w:t>small</w:t>
      </w:r>
      <w:r>
        <w:rPr>
          <w:rFonts w:ascii="Times New Roman" w:hAnsi="Times New Roman" w:cs="Times New Roman"/>
          <w:sz w:val="24"/>
          <w:szCs w:val="24"/>
        </w:rPr>
        <w:t xml:space="preserve"> scales – for example, using </w:t>
      </w:r>
      <w:bookmarkStart w:id="2" w:name="_Hlk35416106"/>
      <w:r w:rsidR="00EC35C4">
        <w:rPr>
          <w:rFonts w:ascii="Times New Roman" w:hAnsi="Times New Roman" w:cs="Times New Roman"/>
          <w:sz w:val="24"/>
          <w:szCs w:val="24"/>
        </w:rPr>
        <w:t>EPA’s stormwater management model (</w:t>
      </w:r>
      <w:r>
        <w:rPr>
          <w:rFonts w:ascii="Times New Roman" w:hAnsi="Times New Roman" w:cs="Times New Roman"/>
          <w:sz w:val="24"/>
          <w:szCs w:val="24"/>
        </w:rPr>
        <w:t>SWMM</w:t>
      </w:r>
      <w:r w:rsidR="00EC35C4">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&lt;EndNote&gt;&lt;Cite&gt;&lt;Author&gt;Burszta-Adamiak&lt;/Author&gt;&lt;Year&gt;2013&lt;/Year&gt;&lt;RecNum&gt;20&lt;/RecNum&gt;&lt;DisplayText&gt;(Burszta-Adamiak and Mrowiec, 2013; Cipolla et al., 2016)&lt;/DisplayText&gt;&lt;record&gt;&lt;rec-number&gt;20&lt;/rec-number&gt;&lt;foreign-keys&gt;&lt;key app="EN" db-id="vxswrvz902xafmet90nv2wrlvesvv0zrsd99" timestamp="1584472009"&gt;20&lt;/key&gt;&lt;/foreign-keys&gt;&lt;ref-type name="Journal Article"&gt;17&lt;/ref-type&gt;&lt;contributors&gt;&lt;authors&gt;&lt;author&gt;Burszta-Adamiak, Ewa&lt;/author&gt;&lt;author&gt;Mrowiec, Maciej&lt;/author&gt;&lt;/authors&gt;&lt;/contributors&gt;&lt;titles&gt;&lt;title&gt;Modelling of green roofs&amp;apos; hydrologic performance using EPA&amp;apos;s SWMM&lt;/title&gt;&lt;secondary-title&gt;Water Science and Technology&lt;/secondary-title&gt;&lt;/titles&gt;&lt;periodical&gt;&lt;full-title&gt;Water science and technology&lt;/full-title&gt;&lt;/periodical&gt;&lt;pages&gt;36-42&lt;/pages&gt;&lt;volume&gt;68&lt;/volume&gt;&lt;number&gt;1&lt;/number&gt;&lt;dates&gt;&lt;year&gt;2013&lt;/year&gt;&lt;/dates&gt;&lt;isbn&gt;0273-1223&lt;/isbn&gt;&lt;urls&gt;&lt;/urls&gt;&lt;/record&gt;&lt;/Cite&gt;&lt;Cite&gt;&lt;Author&gt;Cipolla&lt;/Author&gt;&lt;Year&gt;2016&lt;/Year&gt;&lt;RecNum&gt;21&lt;/RecNum&gt;&lt;record&gt;&lt;rec-number&gt;21&lt;/rec-number&gt;&lt;foreign-keys&gt;&lt;key app="EN" db-id="vxswrvz902xafmet90nv2wrlvesvv0zrsd99" timestamp="1584472016"&gt;21&lt;/key&gt;&lt;/foreign-keys&gt;&lt;ref-type name="Journal Article"&gt;17&lt;/ref-type&gt;&lt;contributors&gt;&lt;authors&gt;&lt;author&gt;Cipolla, Sara Simona&lt;/author&gt;&lt;author&gt;Maglionico, Marco&lt;/author&gt;&lt;author&gt;Stojkov, Irena&lt;/author&gt;&lt;/authors&gt;&lt;/contributors&gt;&lt;titles&gt;&lt;title&gt;A long-term hydrological modelling of an extensive green roof by means of SWMM&lt;/title&gt;&lt;secondary-title&gt;Ecological engineering&lt;/secondary-title&gt;&lt;/titles&gt;&lt;periodical&gt;&lt;full-title&gt;Ecological engineering&lt;/full-title&gt;&lt;/periodical&gt;&lt;pages&gt;876-887&lt;/pages&gt;&lt;volume&gt;95&lt;/volume&gt;&lt;dates&gt;&lt;year&gt;2016&lt;/year&gt;&lt;/dates&gt;&lt;isbn&gt;0925-8574&lt;/isbn&gt;&lt;urls&gt;&lt;/urls&gt;&lt;/record&gt;&lt;/Cite&gt;&lt;/EndNote&gt;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(Burszta-Adamiak and Mrowiec, 2013; Cipolla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HYDRUS-1D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&lt;EndNote&gt;&lt;Cite&gt;&lt;Author&gt;Hilten&lt;/Author&gt;&lt;Year&gt;2008&lt;/Year&gt;&lt;RecNum&gt;22&lt;/RecNum&gt;&lt;DisplayText&gt;(Hilten et al., 2008)&lt;/DisplayText&gt;&lt;record&gt;&lt;rec-number&gt;22&lt;/rec-number&gt;&lt;foreign-keys&gt;&lt;key app="EN" db-id="vxswrvz902xafmet90nv2wrlvesvv0zrsd99" timestamp="1584472067"&gt;22&lt;/key&gt;&lt;/foreign-keys&gt;&lt;ref-type name="Journal Article"&gt;17&lt;/ref-type&gt;&lt;contributors&gt;&lt;authors&gt;&lt;author&gt;Hilten, Roger Norris&lt;/author&gt;&lt;author&gt;Lawrence, Thomas Mark&lt;/author&gt;&lt;author&gt;Tollner, Earnest William&lt;/author&gt;&lt;/authors&gt;&lt;/contributors&gt;&lt;titles&gt;&lt;title&gt;Modeling stormwater runoff from green roofs with HYDRUS-1D&lt;/title&gt;&lt;secondary-title&gt;Journal of hydrology&lt;/secondary-title&gt;&lt;/titles&gt;&lt;periodical&gt;&lt;full-title&gt;Journal of hydrology&lt;/full-title&gt;&lt;/periodical&gt;&lt;pages&gt;288-293&lt;/pages&gt;&lt;volume&gt;358&lt;/volume&gt;&lt;number&gt;3-4&lt;/number&gt;&lt;dates&gt;&lt;year&gt;2008&lt;/year&gt;&lt;/dates&gt;&lt;isbn&gt;0022-1694&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(Hilten et al., 2008)</w:t>
      </w:r>
      <w:r>
        <w:rPr>
          <w:rFonts w:ascii="Times New Roman" w:hAnsi="Times New Roman" w:cs="Times New Roman"/>
          <w:sz w:val="24"/>
          <w:szCs w:val="24"/>
        </w:rPr>
        <w:fldChar w:fldCharType="end"/>
      </w:r>
      <w:r>
        <w:rPr>
          <w:rFonts w:ascii="Times New Roman" w:hAnsi="Times New Roman" w:cs="Times New Roman"/>
          <w:sz w:val="24"/>
          <w:szCs w:val="24"/>
        </w:rPr>
        <w:t xml:space="preserve"> and HYDRUS-2D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&lt;EndNote&gt;&lt;Cite&gt;&lt;Author&gt;Li&lt;/Author&gt;&lt;Year&gt;2015&lt;/Year&gt;&lt;RecNum&gt;23&lt;/RecNum&gt;&lt;DisplayText&gt;(Li and Babcock Jr, 2015)&lt;/DisplayText&gt;&lt;record&gt;&lt;rec-number&gt;23&lt;/rec-number&gt;&lt;foreign-keys&gt;&lt;key app="EN" db-id="vxswrvz902xafmet90nv2wrlvesvv0zrsd99" timestamp="1584472080"&gt;23&lt;/key&gt;&lt;/foreign-keys&gt;&lt;ref-type name="Journal Article"&gt;17&lt;/ref-type&gt;&lt;contributors&gt;&lt;authors&gt;&lt;author&gt;Li, Yanling&lt;/author&gt;&lt;author&gt;Babcock Jr, Roger W&lt;/author&gt;&lt;/authors&gt;&lt;/contributors&gt;&lt;titles&gt;&lt;title&gt;Modeling hydrologic performance of a green roof system with HYDRUS-2D&lt;/title&gt;&lt;secondary-title&gt;Journal of Environmental Engineering&lt;/secondary-title&gt;&lt;/titles&gt;&lt;periodical&gt;&lt;full-title&gt;Journal of Environmental Engineering&lt;/full-title&gt;&lt;/periodical&gt;&lt;pages&gt;04015036&lt;/pages&gt;&lt;volume&gt;141&lt;/volume&gt;&lt;number&gt;11&lt;/number&gt;&lt;dates&gt;&lt;year&gt;2015&lt;/year&gt;&lt;/dates&gt;&lt;isbn&gt;0733-9372&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(Li and Babcock Jr, 2015)</w:t>
      </w:r>
      <w:r>
        <w:rPr>
          <w:rFonts w:ascii="Times New Roman" w:hAnsi="Times New Roman" w:cs="Times New Roman"/>
          <w:sz w:val="24"/>
          <w:szCs w:val="24"/>
        </w:rPr>
        <w:fldChar w:fldCharType="end"/>
      </w:r>
      <w:r>
        <w:rPr>
          <w:rFonts w:ascii="Times New Roman" w:hAnsi="Times New Roman" w:cs="Times New Roman"/>
          <w:sz w:val="24"/>
          <w:szCs w:val="24"/>
        </w:rPr>
        <w:t xml:space="preserve">, or comparing multiple methods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&lt;EndNote&gt;&lt;Cite&gt;&lt;Author&gt;Carson&lt;/Author&gt;&lt;Year&gt;2017&lt;/Year&gt;&lt;RecNum&gt;19&lt;/RecNum&gt;&lt;DisplayText&gt;(Carson et al., 2017)&lt;/DisplayText&gt;&lt;record&gt;&lt;rec-number&gt;19&lt;/rec-number&gt;&lt;foreign-keys&gt;&lt;key app="EN" db-id="vxswrvz902xafmet90nv2wrlvesvv0zrsd99" timestamp="1584471615"&gt;19&lt;/key&gt;&lt;/foreign-keys&gt;&lt;ref-type name="Journal Article"&gt;17&lt;/ref-type&gt;&lt;contributors&gt;&lt;authors&gt;&lt;author&gt;Carson, Tyler&lt;/author&gt;&lt;author&gt;Keeley, Melissa&lt;/author&gt;&lt;author&gt;Marasco, Daniel E&lt;/author&gt;&lt;author&gt;McGillis, Wade&lt;/author&gt;&lt;author&gt;Culligan, Patricia&lt;/author&gt;&lt;/authors&gt;&lt;/contributors&gt;&lt;titles&gt;&lt;title&gt;Assessing methods for predicting green roof rainfall capture: A comparison between full-scale observations and four hydrologic models&lt;/title&gt;&lt;secondary-title&gt;Urban Water Journal&lt;/secondary-title&gt;&lt;/titles&gt;&lt;periodical&gt;&lt;full-title&gt;Urban Water Journal&lt;/full-title&gt;&lt;/periodical&gt;&lt;pages&gt;589-603&lt;/pages&gt;&lt;volume&gt;14&lt;/volume&gt;&lt;number&gt;6&lt;/number&gt;&lt;dates&gt;&lt;year&gt;2017&lt;/year&gt;&lt;/dates&gt;&lt;isbn&gt;1573-062X&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(Carson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97E04">
        <w:rPr>
          <w:rFonts w:ascii="Times New Roman" w:hAnsi="Times New Roman" w:cs="Times New Roman"/>
          <w:sz w:val="24"/>
          <w:szCs w:val="24"/>
        </w:rPr>
        <w:t xml:space="preserve">Both semi-distributed and spatially explicit watershed models have also been used to simulate the hydrologic impacts of green roofs. </w:t>
      </w:r>
      <w:r w:rsidR="00EC35C4">
        <w:rPr>
          <w:rFonts w:ascii="Times New Roman" w:hAnsi="Times New Roman" w:cs="Times New Roman"/>
          <w:sz w:val="24"/>
          <w:szCs w:val="24"/>
        </w:rPr>
        <w:fldChar w:fldCharType="begin"/>
      </w:r>
      <w:r w:rsidR="00EC35C4">
        <w:rPr>
          <w:rFonts w:ascii="Times New Roman" w:hAnsi="Times New Roman" w:cs="Times New Roman"/>
          <w:sz w:val="24"/>
          <w:szCs w:val="24"/>
        </w:rPr>
        <w:instrText xml:space="preserve"> ADDIN EN.CITE &lt;EndNote&gt;&lt;Cite AuthorYear="1"&gt;&lt;Author&gt;Her&lt;/Author&gt;&lt;Year&gt;2017&lt;/Year&gt;&lt;RecNum&gt;24&lt;/RecNum&gt;&lt;DisplayText&gt;Her et al. (2017)&lt;/DisplayText&gt;&lt;record&gt;&lt;rec-number&gt;24&lt;/rec-number&gt;&lt;foreign-keys&gt;&lt;key app="EN" db-id="vxswrvz902xafmet90nv2wrlvesvv0zrsd99" timestamp="1584485160"&gt;24&lt;/key&gt;&lt;/foreign-keys&gt;&lt;ref-type name="Journal Article"&gt;17&lt;/ref-type&gt;&lt;contributors&gt;&lt;authors&gt;&lt;author&gt;Her, Younggu&lt;/author&gt;&lt;author&gt;Jeong, Jaehak&lt;/author&gt;&lt;author&gt;Arnold, Jeffrey&lt;/author&gt;&lt;author&gt;Gosselink, Leila&lt;/author&gt;&lt;author&gt;Glick, Roger&lt;/author&gt;&lt;author&gt;Jaber, Fouad&lt;/author&gt;&lt;/authors&gt;&lt;/contributors&gt;&lt;titles&gt;&lt;title&gt;A new framework for modeling decentralized low impact developments using Soil and Water Assessment Tool&lt;/title&gt;&lt;secondary-title&gt;Environmental modelling &amp;amp; software&lt;/secondary-title&gt;&lt;/titles&gt;&lt;periodical&gt;&lt;full-title&gt;Environmental Modelling &amp;amp; Software&lt;/full-title&gt;&lt;/periodical&gt;&lt;pages&gt;305-322&lt;/pages&gt;&lt;volume&gt;96&lt;/volume&gt;&lt;dates&gt;&lt;year&gt;2017&lt;/year&gt;&lt;/dates&gt;&lt;isbn&gt;1364-8152&lt;/isbn&gt;&lt;urls&gt;&lt;/urls&gt;&lt;/record&gt;&lt;/Cite&gt;&lt;/EndNote&gt;</w:instrText>
      </w:r>
      <w:r w:rsidR="00EC35C4">
        <w:rPr>
          <w:rFonts w:ascii="Times New Roman" w:hAnsi="Times New Roman" w:cs="Times New Roman"/>
          <w:sz w:val="24"/>
          <w:szCs w:val="24"/>
        </w:rPr>
        <w:fldChar w:fldCharType="separate"/>
      </w:r>
      <w:r w:rsidR="00EC35C4">
        <w:rPr>
          <w:rFonts w:ascii="Times New Roman" w:hAnsi="Times New Roman" w:cs="Times New Roman"/>
          <w:noProof/>
          <w:sz w:val="24"/>
          <w:szCs w:val="24"/>
        </w:rPr>
        <w:t>Her et al. (2017)</w:t>
      </w:r>
      <w:r w:rsidR="00EC35C4">
        <w:rPr>
          <w:rFonts w:ascii="Times New Roman" w:hAnsi="Times New Roman" w:cs="Times New Roman"/>
          <w:sz w:val="24"/>
          <w:szCs w:val="24"/>
        </w:rPr>
        <w:fldChar w:fldCharType="end"/>
      </w:r>
      <w:r w:rsidR="00EC35C4">
        <w:rPr>
          <w:rFonts w:ascii="Times New Roman" w:hAnsi="Times New Roman" w:cs="Times New Roman"/>
          <w:sz w:val="24"/>
          <w:szCs w:val="24"/>
        </w:rPr>
        <w:t xml:space="preserve"> proposed a framework within </w:t>
      </w:r>
      <w:r w:rsidR="00BB2C80">
        <w:rPr>
          <w:rFonts w:ascii="Times New Roman" w:hAnsi="Times New Roman" w:cs="Times New Roman"/>
          <w:sz w:val="24"/>
          <w:szCs w:val="24"/>
        </w:rPr>
        <w:t>the Soil and Water Assessment Tool (</w:t>
      </w:r>
      <w:r w:rsidR="00EC35C4">
        <w:rPr>
          <w:rFonts w:ascii="Times New Roman" w:hAnsi="Times New Roman" w:cs="Times New Roman"/>
          <w:sz w:val="24"/>
          <w:szCs w:val="24"/>
        </w:rPr>
        <w:t>SWAT</w:t>
      </w:r>
      <w:r w:rsidR="00BB2C80">
        <w:rPr>
          <w:rFonts w:ascii="Times New Roman" w:hAnsi="Times New Roman" w:cs="Times New Roman"/>
          <w:sz w:val="24"/>
          <w:szCs w:val="24"/>
        </w:rPr>
        <w:t>)</w:t>
      </w:r>
      <w:r w:rsidR="00EC35C4">
        <w:rPr>
          <w:rFonts w:ascii="Times New Roman" w:hAnsi="Times New Roman" w:cs="Times New Roman"/>
          <w:sz w:val="24"/>
          <w:szCs w:val="24"/>
        </w:rPr>
        <w:t xml:space="preserve">, a semi-distributed watershed model, to simulate low-impact design including green roofs. </w:t>
      </w:r>
      <w:r w:rsidRPr="00794D8C">
        <w:rPr>
          <w:rFonts w:ascii="Times New Roman" w:hAnsi="Times New Roman" w:cs="Times New Roman"/>
          <w:sz w:val="24"/>
          <w:szCs w:val="24"/>
        </w:rPr>
        <w:fldChar w:fldCharType="begin"/>
      </w:r>
      <w:r w:rsidR="008935D2">
        <w:rPr>
          <w:rFonts w:ascii="Times New Roman" w:hAnsi="Times New Roman" w:cs="Times New Roman"/>
          <w:sz w:val="24"/>
          <w:szCs w:val="24"/>
        </w:rPr>
        <w:instrText xml:space="preserve"> ADDIN EN.CITE &lt;EndNote&gt;&lt;Cite AuthorYear="1"&gt;&lt;Author&gt;Sarkar&lt;/Author&gt;&lt;Year&gt;2018&lt;/Year&gt;&lt;RecNum&gt;5&lt;/RecNum&gt;&lt;DisplayText&gt;Sarkar et al. (2018)&lt;/DisplayText&gt;&lt;record&gt;&lt;rec-number&gt;5&lt;/rec-number&gt;&lt;foreign-keys&gt;&lt;key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Interactions&lt;/full-title&gt;&lt;/periodical&gt;&lt;pages&gt;13:1-37&lt;/pages&gt;&lt;volume&gt;22 (2018)&lt;/volume&gt;&lt;dates&gt;&lt;year&gt;2018&lt;/year&gt;&lt;/dates&gt;&lt;isbn&gt;1087-3562&lt;/isbn&gt;&lt;urls&gt;&lt;/urls&gt;&lt;/record&gt;&lt;/Cite&gt;&lt;/EndNote&gt;</w:instrText>
      </w:r>
      <w:r w:rsidRPr="00794D8C">
        <w:rPr>
          <w:rFonts w:ascii="Times New Roman" w:hAnsi="Times New Roman" w:cs="Times New Roman"/>
          <w:sz w:val="24"/>
          <w:szCs w:val="24"/>
        </w:rPr>
        <w:fldChar w:fldCharType="separate"/>
      </w:r>
      <w:r w:rsidRPr="00794D8C">
        <w:rPr>
          <w:rFonts w:ascii="Times New Roman" w:hAnsi="Times New Roman" w:cs="Times New Roman"/>
          <w:noProof/>
          <w:sz w:val="24"/>
          <w:szCs w:val="24"/>
        </w:rPr>
        <w:t>Sarkar et al. (2018)</w:t>
      </w:r>
      <w:r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used </w:t>
      </w:r>
      <w:r w:rsidR="00EC35C4">
        <w:rPr>
          <w:rFonts w:ascii="Times New Roman" w:hAnsi="Times New Roman" w:cs="Times New Roman"/>
          <w:sz w:val="24"/>
          <w:szCs w:val="24"/>
        </w:rPr>
        <w:t xml:space="preserve">a spatially explicit </w:t>
      </w:r>
      <w:r w:rsidR="00BB2C80">
        <w:rPr>
          <w:rFonts w:ascii="Times New Roman" w:hAnsi="Times New Roman" w:cs="Times New Roman"/>
          <w:sz w:val="24"/>
          <w:szCs w:val="24"/>
        </w:rPr>
        <w:t xml:space="preserve">(i.e., gridded) </w:t>
      </w:r>
      <w:r w:rsidR="00EC35C4">
        <w:rPr>
          <w:rFonts w:ascii="Times New Roman" w:hAnsi="Times New Roman" w:cs="Times New Roman"/>
          <w:sz w:val="24"/>
          <w:szCs w:val="24"/>
        </w:rPr>
        <w:t>model called</w:t>
      </w:r>
      <w:r w:rsidR="00BB2C80">
        <w:rPr>
          <w:rFonts w:ascii="Times New Roman" w:hAnsi="Times New Roman" w:cs="Times New Roman"/>
          <w:sz w:val="24"/>
          <w:szCs w:val="24"/>
        </w:rPr>
        <w:t xml:space="preserve"> the Regional Hydro-Ecological Simulation System (</w:t>
      </w:r>
      <w:proofErr w:type="spellStart"/>
      <w:r w:rsidRPr="00794D8C">
        <w:rPr>
          <w:rFonts w:ascii="Times New Roman" w:hAnsi="Times New Roman" w:cs="Times New Roman"/>
          <w:sz w:val="24"/>
          <w:szCs w:val="24"/>
        </w:rPr>
        <w:t>RHESSys</w:t>
      </w:r>
      <w:proofErr w:type="spellEnd"/>
      <w:r w:rsidR="00BB2C80">
        <w:rPr>
          <w:rFonts w:ascii="Times New Roman" w:hAnsi="Times New Roman" w:cs="Times New Roman"/>
          <w:sz w:val="24"/>
          <w:szCs w:val="24"/>
        </w:rPr>
        <w:t>)</w:t>
      </w:r>
      <w:r w:rsidRPr="00794D8C">
        <w:rPr>
          <w:rFonts w:ascii="Times New Roman" w:hAnsi="Times New Roman" w:cs="Times New Roman"/>
          <w:sz w:val="24"/>
          <w:szCs w:val="24"/>
        </w:rPr>
        <w:t xml:space="preserve"> to simulate </w:t>
      </w:r>
      <w:r>
        <w:rPr>
          <w:rFonts w:ascii="Times New Roman" w:hAnsi="Times New Roman" w:cs="Times New Roman"/>
          <w:sz w:val="24"/>
          <w:szCs w:val="24"/>
        </w:rPr>
        <w:t>various</w:t>
      </w:r>
      <w:r w:rsidRPr="00794D8C">
        <w:rPr>
          <w:rFonts w:ascii="Times New Roman" w:hAnsi="Times New Roman" w:cs="Times New Roman"/>
          <w:sz w:val="24"/>
          <w:szCs w:val="24"/>
        </w:rPr>
        <w:t xml:space="preserve"> </w:t>
      </w:r>
      <w:r>
        <w:rPr>
          <w:rFonts w:ascii="Times New Roman" w:hAnsi="Times New Roman" w:cs="Times New Roman"/>
          <w:sz w:val="24"/>
          <w:szCs w:val="24"/>
        </w:rPr>
        <w:t>GI</w:t>
      </w:r>
      <w:r w:rsidRPr="00794D8C">
        <w:rPr>
          <w:rFonts w:ascii="Times New Roman" w:hAnsi="Times New Roman" w:cs="Times New Roman"/>
          <w:sz w:val="24"/>
          <w:szCs w:val="24"/>
        </w:rPr>
        <w:t xml:space="preserve"> practices</w:t>
      </w:r>
      <w:r w:rsidR="00D97E04">
        <w:rPr>
          <w:rFonts w:ascii="Times New Roman" w:hAnsi="Times New Roman" w:cs="Times New Roman"/>
          <w:sz w:val="24"/>
          <w:szCs w:val="24"/>
        </w:rPr>
        <w:t xml:space="preserve"> including green roofs</w:t>
      </w:r>
      <w:r w:rsidRPr="00794D8C">
        <w:rPr>
          <w:rFonts w:ascii="Times New Roman" w:hAnsi="Times New Roman" w:cs="Times New Roman"/>
          <w:sz w:val="24"/>
          <w:szCs w:val="24"/>
        </w:rPr>
        <w:t xml:space="preserve"> </w:t>
      </w:r>
      <w:r w:rsidR="00D97E04">
        <w:rPr>
          <w:rFonts w:ascii="Times New Roman" w:hAnsi="Times New Roman" w:cs="Times New Roman"/>
          <w:sz w:val="24"/>
          <w:szCs w:val="24"/>
        </w:rPr>
        <w:t>at the block level under various climatic conditions across the US.</w:t>
      </w:r>
      <w:bookmarkEnd w:id="2"/>
      <w:r>
        <w:rPr>
          <w:rFonts w:ascii="Times New Roman" w:hAnsi="Times New Roman" w:cs="Times New Roman"/>
          <w:sz w:val="24"/>
          <w:szCs w:val="24"/>
        </w:rPr>
        <w:t xml:space="preserve"> </w:t>
      </w:r>
    </w:p>
    <w:p w14:paraId="32463C46" w14:textId="11578D38" w:rsidR="00533DD2" w:rsidRPr="002B4C27" w:rsidRDefault="00171366" w:rsidP="00D97E04">
      <w:pPr>
        <w:spacing w:line="480" w:lineRule="auto"/>
        <w:ind w:firstLine="720"/>
        <w:rPr>
          <w:rFonts w:ascii="Times New Roman" w:hAnsi="Times New Roman" w:cs="Times New Roman"/>
          <w:sz w:val="24"/>
          <w:szCs w:val="24"/>
          <w:rPrChange w:id="3" w:author="Bradley Barnhart" w:date="2020-07-01T07:34:00Z">
            <w:rPr>
              <w:rFonts w:ascii="Times New Roman" w:hAnsi="Times New Roman" w:cs="Times New Roman"/>
              <w:sz w:val="24"/>
              <w:szCs w:val="24"/>
            </w:rPr>
          </w:rPrChange>
        </w:rPr>
      </w:pPr>
      <w:ins w:id="4" w:author="Bradley Barnhart" w:date="2020-07-01T07:20:00Z">
        <w:r>
          <w:rPr>
            <w:rFonts w:ascii="Times New Roman" w:hAnsi="Times New Roman" w:cs="Times New Roman"/>
            <w:sz w:val="24"/>
            <w:szCs w:val="24"/>
          </w:rPr>
          <w:t>Numerous</w:t>
        </w:r>
      </w:ins>
      <w:del w:id="5" w:author="Bradley Barnhart" w:date="2020-07-01T07:07:00Z">
        <w:r w:rsidR="00D97E04" w:rsidDel="008935D2">
          <w:rPr>
            <w:rFonts w:ascii="Times New Roman" w:hAnsi="Times New Roman" w:cs="Times New Roman"/>
            <w:sz w:val="24"/>
            <w:szCs w:val="24"/>
          </w:rPr>
          <w:delText xml:space="preserve">Despite these advancements, </w:delText>
        </w:r>
      </w:del>
      <w:del w:id="6" w:author="Bradley Barnhart" w:date="2020-07-01T07:20:00Z">
        <w:r w:rsidR="00D97E04" w:rsidDel="00171366">
          <w:rPr>
            <w:rFonts w:ascii="Times New Roman" w:hAnsi="Times New Roman" w:cs="Times New Roman"/>
            <w:sz w:val="24"/>
            <w:szCs w:val="24"/>
          </w:rPr>
          <w:delText xml:space="preserve">assessments </w:delText>
        </w:r>
      </w:del>
      <w:del w:id="7" w:author="Bradley Barnhart" w:date="2020-07-01T07:09:00Z">
        <w:r w:rsidR="00D97E04" w:rsidDel="008935D2">
          <w:rPr>
            <w:rFonts w:ascii="Times New Roman" w:hAnsi="Times New Roman" w:cs="Times New Roman"/>
            <w:sz w:val="24"/>
            <w:szCs w:val="24"/>
          </w:rPr>
          <w:delText xml:space="preserve">of large-scale implementation of green roofs at watershed scales </w:delText>
        </w:r>
      </w:del>
      <w:del w:id="8" w:author="Bradley Barnhart" w:date="2020-07-01T07:08:00Z">
        <w:r w:rsidR="00D97E04" w:rsidDel="008935D2">
          <w:rPr>
            <w:rFonts w:ascii="Times New Roman" w:hAnsi="Times New Roman" w:cs="Times New Roman"/>
            <w:sz w:val="24"/>
            <w:szCs w:val="24"/>
          </w:rPr>
          <w:delText>are lacking</w:delText>
        </w:r>
      </w:del>
      <w:ins w:id="9" w:author="Bradley Barnhart" w:date="2020-07-01T07:08:00Z">
        <w:r w:rsidR="008935D2">
          <w:rPr>
            <w:rFonts w:ascii="Times New Roman" w:hAnsi="Times New Roman" w:cs="Times New Roman"/>
            <w:sz w:val="24"/>
            <w:szCs w:val="24"/>
          </w:rPr>
          <w:t xml:space="preserve"> studies from Europe and Asia </w:t>
        </w:r>
      </w:ins>
      <w:ins w:id="10" w:author="Bradley Barnhart" w:date="2020-07-01T07:09:00Z">
        <w:r w:rsidR="008935D2">
          <w:rPr>
            <w:rFonts w:ascii="Times New Roman" w:hAnsi="Times New Roman" w:cs="Times New Roman"/>
            <w:sz w:val="24"/>
            <w:szCs w:val="24"/>
          </w:rPr>
          <w:t>have also investigated the large-scale implementation of green roofs at watershed scales</w:t>
        </w:r>
      </w:ins>
      <w:ins w:id="11" w:author="Bradley Barnhart" w:date="2020-07-01T07:30:00Z">
        <w:r w:rsidR="002B4C27">
          <w:rPr>
            <w:rFonts w:ascii="Times New Roman" w:hAnsi="Times New Roman" w:cs="Times New Roman"/>
            <w:sz w:val="24"/>
            <w:szCs w:val="24"/>
          </w:rPr>
          <w:t xml:space="preserve"> – for example, in Italy ( ), France, and Singapore ()</w:t>
        </w:r>
      </w:ins>
      <w:ins w:id="12" w:author="Bradley Barnhart" w:date="2020-07-01T07:09:00Z">
        <w:r w:rsidR="008935D2">
          <w:rPr>
            <w:rFonts w:ascii="Times New Roman" w:hAnsi="Times New Roman" w:cs="Times New Roman"/>
            <w:sz w:val="24"/>
            <w:szCs w:val="24"/>
          </w:rPr>
          <w:t xml:space="preserve">. </w:t>
        </w:r>
      </w:ins>
      <w:r w:rsidR="008935D2">
        <w:rPr>
          <w:rFonts w:ascii="Times New Roman" w:hAnsi="Times New Roman" w:cs="Times New Roman"/>
          <w:sz w:val="24"/>
          <w:szCs w:val="24"/>
        </w:rPr>
        <w:fldChar w:fldCharType="begin"/>
      </w:r>
      <w:r w:rsidR="008935D2">
        <w:rPr>
          <w:rFonts w:ascii="Times New Roman" w:hAnsi="Times New Roman" w:cs="Times New Roman"/>
          <w:sz w:val="24"/>
          <w:szCs w:val="24"/>
        </w:rPr>
        <w:instrText xml:space="preserve"> ADDIN EN.CITE &lt;EndNote&gt;&lt;Cite AuthorYear="1"&gt;&lt;Author&gt;Ercolani&lt;/Author&gt;&lt;Year&gt;2018&lt;/Year&gt;&lt;RecNum&gt;46&lt;/RecNum&gt;&lt;DisplayText&gt;Ercolani et al. (2018)&lt;/DisplayText&gt;&lt;record&gt;&lt;rec-number&gt;46&lt;/rec-number&gt;&lt;foreign-keys&gt;&lt;key app="EN" db-id="vxswrvz902xafmet90nv2wrlvesvv0zrsd99" timestamp="1593612826"&gt;46&lt;/key&gt;&lt;/foreign-keys&gt;&lt;ref-type name="Journal Article"&gt;17&lt;/ref-type&gt;&lt;contributors&gt;&lt;authors&gt;&lt;author&gt;Ercolani, Giulia&lt;/author&gt;&lt;author&gt;Chiaradia, Enrico Antonio&lt;/author&gt;&lt;author&gt;Gandolfi, Claudio&lt;/author&gt;&lt;author&gt;Castelli, Fabio&lt;/author&gt;&lt;author&gt;Masseroni, Daniele&lt;/author&gt;&lt;/authors&gt;&lt;/contributors&gt;&lt;titles&gt;&lt;title&gt;Evaluating performances of green roofs for stormwater runoff mitigation in a high flood risk urban catchment&lt;/title&gt;&lt;secondary-title&gt;Journal of Hydrology&lt;/secondary-title&gt;&lt;/titles&gt;&lt;periodical&gt;&lt;full-title&gt;Journal of Hydrology&lt;/full-title&gt;&lt;/periodical&gt;&lt;pages&gt;830-845&lt;/pages&gt;&lt;volume&gt;566&lt;/volume&gt;&lt;dates&gt;&lt;year&gt;2018&lt;/year&gt;&lt;/dates&gt;&lt;isbn&gt;0022-1694&lt;/isbn&gt;&lt;urls&gt;&lt;/urls&gt;&lt;/record&gt;&lt;/Cite&gt;&lt;/EndNote&gt;</w:instrText>
      </w:r>
      <w:r w:rsidR="008935D2">
        <w:rPr>
          <w:rFonts w:ascii="Times New Roman" w:hAnsi="Times New Roman" w:cs="Times New Roman"/>
          <w:sz w:val="24"/>
          <w:szCs w:val="24"/>
        </w:rPr>
        <w:fldChar w:fldCharType="separate"/>
      </w:r>
      <w:r w:rsidR="008935D2">
        <w:rPr>
          <w:rFonts w:ascii="Times New Roman" w:hAnsi="Times New Roman" w:cs="Times New Roman"/>
          <w:noProof/>
          <w:sz w:val="24"/>
          <w:szCs w:val="24"/>
        </w:rPr>
        <w:t>Ercolani et al. (2018)</w:t>
      </w:r>
      <w:r w:rsidR="008935D2">
        <w:rPr>
          <w:rFonts w:ascii="Times New Roman" w:hAnsi="Times New Roman" w:cs="Times New Roman"/>
          <w:sz w:val="24"/>
          <w:szCs w:val="24"/>
        </w:rPr>
        <w:fldChar w:fldCharType="end"/>
      </w:r>
      <w:ins w:id="13" w:author="Bradley Barnhart" w:date="2020-07-01T07:14:00Z">
        <w:r w:rsidR="008935D2">
          <w:rPr>
            <w:rFonts w:ascii="Times New Roman" w:hAnsi="Times New Roman" w:cs="Times New Roman"/>
            <w:sz w:val="24"/>
            <w:szCs w:val="24"/>
          </w:rPr>
          <w:t xml:space="preserve"> used a distributed hydrologic model </w:t>
        </w:r>
      </w:ins>
      <w:ins w:id="14" w:author="Bradley Barnhart" w:date="2020-07-01T07:17:00Z">
        <w:r>
          <w:rPr>
            <w:rFonts w:ascii="Times New Roman" w:hAnsi="Times New Roman" w:cs="Times New Roman"/>
            <w:sz w:val="24"/>
            <w:szCs w:val="24"/>
          </w:rPr>
          <w:t xml:space="preserve">(MOBIDIC-U) </w:t>
        </w:r>
      </w:ins>
      <w:ins w:id="15" w:author="Bradley Barnhart" w:date="2020-07-01T07:14:00Z">
        <w:r w:rsidR="008935D2">
          <w:rPr>
            <w:rFonts w:ascii="Times New Roman" w:hAnsi="Times New Roman" w:cs="Times New Roman"/>
            <w:sz w:val="24"/>
            <w:szCs w:val="24"/>
          </w:rPr>
          <w:t xml:space="preserve">to </w:t>
        </w:r>
        <w:r>
          <w:rPr>
            <w:rFonts w:ascii="Times New Roman" w:hAnsi="Times New Roman" w:cs="Times New Roman"/>
            <w:sz w:val="24"/>
            <w:szCs w:val="24"/>
          </w:rPr>
          <w:t>assess</w:t>
        </w:r>
      </w:ins>
      <w:ins w:id="16" w:author="Bradley Barnhart" w:date="2020-07-01T07:18:00Z">
        <w:r>
          <w:rPr>
            <w:rFonts w:ascii="Times New Roman" w:hAnsi="Times New Roman" w:cs="Times New Roman"/>
            <w:sz w:val="24"/>
            <w:szCs w:val="24"/>
          </w:rPr>
          <w:t xml:space="preserve"> the impacts of</w:t>
        </w:r>
      </w:ins>
      <w:ins w:id="17" w:author="Bradley Barnhart" w:date="2020-07-01T07:15:00Z">
        <w:r>
          <w:rPr>
            <w:rFonts w:ascii="Times New Roman" w:hAnsi="Times New Roman" w:cs="Times New Roman"/>
            <w:sz w:val="24"/>
            <w:szCs w:val="24"/>
          </w:rPr>
          <w:t xml:space="preserve"> various green roof configurations </w:t>
        </w:r>
      </w:ins>
      <w:ins w:id="18" w:author="Bradley Barnhart" w:date="2020-07-01T07:18:00Z">
        <w:r>
          <w:rPr>
            <w:rFonts w:ascii="Times New Roman" w:hAnsi="Times New Roman" w:cs="Times New Roman"/>
            <w:sz w:val="24"/>
            <w:szCs w:val="24"/>
          </w:rPr>
          <w:t xml:space="preserve">and rainfall events </w:t>
        </w:r>
      </w:ins>
      <w:ins w:id="19" w:author="Bradley Barnhart" w:date="2020-07-01T07:15:00Z">
        <w:r>
          <w:rPr>
            <w:rFonts w:ascii="Times New Roman" w:hAnsi="Times New Roman" w:cs="Times New Roman"/>
            <w:sz w:val="24"/>
            <w:szCs w:val="24"/>
          </w:rPr>
          <w:t xml:space="preserve">on </w:t>
        </w:r>
      </w:ins>
      <w:ins w:id="20" w:author="Bradley Barnhart" w:date="2020-07-01T07:16:00Z">
        <w:r>
          <w:rPr>
            <w:rFonts w:ascii="Times New Roman" w:hAnsi="Times New Roman" w:cs="Times New Roman"/>
            <w:sz w:val="24"/>
            <w:szCs w:val="24"/>
          </w:rPr>
          <w:t>flow peaks and volumes in an urban drainage network in the North-West portion of Milan, Italy.</w:t>
        </w:r>
      </w:ins>
      <w:ins w:id="21" w:author="Bradley Barnhart" w:date="2020-07-01T07:21:00Z">
        <w:r>
          <w:rPr>
            <w:rFonts w:ascii="Times New Roman" w:hAnsi="Times New Roman" w:cs="Times New Roman"/>
            <w:sz w:val="24"/>
            <w:szCs w:val="24"/>
          </w:rPr>
          <w:t xml:space="preserve"> They found </w:t>
        </w:r>
      </w:ins>
      <w:ins w:id="22" w:author="Bradley Barnhart" w:date="2020-07-01T07:24:00Z">
        <w:r>
          <w:rPr>
            <w:rFonts w:ascii="Times New Roman" w:hAnsi="Times New Roman" w:cs="Times New Roman"/>
            <w:sz w:val="24"/>
            <w:szCs w:val="24"/>
          </w:rPr>
          <w:t>reductions in</w:t>
        </w:r>
      </w:ins>
      <w:ins w:id="23" w:author="Bradley Barnhart" w:date="2020-07-01T07:21:00Z">
        <w:r>
          <w:rPr>
            <w:rFonts w:ascii="Times New Roman" w:hAnsi="Times New Roman" w:cs="Times New Roman"/>
            <w:sz w:val="24"/>
            <w:szCs w:val="24"/>
          </w:rPr>
          <w:t xml:space="preserve"> flow peaks and volumes</w:t>
        </w:r>
      </w:ins>
      <w:ins w:id="24" w:author="Bradley Barnhart" w:date="2020-07-01T07:22:00Z">
        <w:r>
          <w:rPr>
            <w:rFonts w:ascii="Times New Roman" w:hAnsi="Times New Roman" w:cs="Times New Roman"/>
            <w:sz w:val="24"/>
            <w:szCs w:val="24"/>
          </w:rPr>
          <w:t xml:space="preserve"> </w:t>
        </w:r>
      </w:ins>
      <w:ins w:id="25" w:author="Bradley Barnhart" w:date="2020-07-01T07:24:00Z">
        <w:r>
          <w:rPr>
            <w:rFonts w:ascii="Times New Roman" w:hAnsi="Times New Roman" w:cs="Times New Roman"/>
            <w:sz w:val="24"/>
            <w:szCs w:val="24"/>
          </w:rPr>
          <w:t xml:space="preserve">at the network outlet that were proportional to </w:t>
        </w:r>
      </w:ins>
      <w:ins w:id="26" w:author="Bradley Barnhart" w:date="2020-07-01T07:25:00Z">
        <w:r w:rsidR="002B4C27">
          <w:rPr>
            <w:rFonts w:ascii="Times New Roman" w:hAnsi="Times New Roman" w:cs="Times New Roman"/>
            <w:sz w:val="24"/>
            <w:szCs w:val="24"/>
          </w:rPr>
          <w:t xml:space="preserve">the </w:t>
        </w:r>
      </w:ins>
      <w:ins w:id="27" w:author="Bradley Barnhart" w:date="2020-07-01T07:24:00Z">
        <w:r>
          <w:rPr>
            <w:rFonts w:ascii="Times New Roman" w:hAnsi="Times New Roman" w:cs="Times New Roman"/>
            <w:sz w:val="24"/>
            <w:szCs w:val="24"/>
          </w:rPr>
          <w:t>conversion percentage of green roofs</w:t>
        </w:r>
      </w:ins>
      <w:ins w:id="28" w:author="Bradley Barnhart" w:date="2020-07-01T07:26:00Z">
        <w:r w:rsidR="002B4C27">
          <w:rPr>
            <w:rFonts w:ascii="Times New Roman" w:hAnsi="Times New Roman" w:cs="Times New Roman"/>
            <w:sz w:val="24"/>
            <w:szCs w:val="24"/>
          </w:rPr>
          <w:t xml:space="preserve"> throughout the network (e.g., 25%, 50%, 75%, 100%)</w:t>
        </w:r>
      </w:ins>
      <w:ins w:id="29" w:author="Bradley Barnhart" w:date="2020-07-01T07:24:00Z">
        <w:r>
          <w:rPr>
            <w:rFonts w:ascii="Times New Roman" w:hAnsi="Times New Roman" w:cs="Times New Roman"/>
            <w:sz w:val="24"/>
            <w:szCs w:val="24"/>
          </w:rPr>
          <w:t xml:space="preserve">, </w:t>
        </w:r>
      </w:ins>
      <w:ins w:id="30" w:author="Bradley Barnhart" w:date="2020-07-01T07:28:00Z">
        <w:r w:rsidR="002B4C27">
          <w:rPr>
            <w:rFonts w:ascii="Times New Roman" w:hAnsi="Times New Roman" w:cs="Times New Roman"/>
            <w:sz w:val="24"/>
            <w:szCs w:val="24"/>
          </w:rPr>
          <w:t>but they also note</w:t>
        </w:r>
      </w:ins>
      <w:ins w:id="31" w:author="Bradley Barnhart" w:date="2020-07-01T07:31:00Z">
        <w:r w:rsidR="002B4C27">
          <w:rPr>
            <w:rFonts w:ascii="Times New Roman" w:hAnsi="Times New Roman" w:cs="Times New Roman"/>
            <w:sz w:val="24"/>
            <w:szCs w:val="24"/>
          </w:rPr>
          <w:t>d</w:t>
        </w:r>
      </w:ins>
      <w:ins w:id="32" w:author="Bradley Barnhart" w:date="2020-07-01T07:28:00Z">
        <w:r w:rsidR="002B4C27">
          <w:rPr>
            <w:rFonts w:ascii="Times New Roman" w:hAnsi="Times New Roman" w:cs="Times New Roman"/>
            <w:sz w:val="24"/>
            <w:szCs w:val="24"/>
          </w:rPr>
          <w:t xml:space="preserve"> nonlinearities </w:t>
        </w:r>
      </w:ins>
      <w:ins w:id="33" w:author="Bradley Barnhart" w:date="2020-07-01T07:31:00Z">
        <w:r w:rsidR="002B4C27">
          <w:rPr>
            <w:rFonts w:ascii="Times New Roman" w:hAnsi="Times New Roman" w:cs="Times New Roman"/>
            <w:sz w:val="24"/>
            <w:szCs w:val="24"/>
          </w:rPr>
          <w:t xml:space="preserve">in </w:t>
        </w:r>
      </w:ins>
      <w:ins w:id="34" w:author="Bradley Barnhart" w:date="2020-07-01T07:28:00Z">
        <w:r w:rsidR="002B4C27">
          <w:rPr>
            <w:rFonts w:ascii="Times New Roman" w:hAnsi="Times New Roman" w:cs="Times New Roman"/>
            <w:sz w:val="24"/>
            <w:szCs w:val="24"/>
          </w:rPr>
          <w:t xml:space="preserve">effectiveness </w:t>
        </w:r>
      </w:ins>
      <w:ins w:id="35" w:author="Bradley Barnhart" w:date="2020-07-01T07:31:00Z">
        <w:r w:rsidR="002B4C27">
          <w:rPr>
            <w:rFonts w:ascii="Times New Roman" w:hAnsi="Times New Roman" w:cs="Times New Roman"/>
            <w:sz w:val="24"/>
            <w:szCs w:val="24"/>
          </w:rPr>
          <w:t xml:space="preserve">at larger implementation percentages </w:t>
        </w:r>
      </w:ins>
      <w:ins w:id="36" w:author="Bradley Barnhart" w:date="2020-07-01T07:28:00Z">
        <w:r w:rsidR="002B4C27">
          <w:rPr>
            <w:rFonts w:ascii="Times New Roman" w:hAnsi="Times New Roman" w:cs="Times New Roman"/>
            <w:sz w:val="24"/>
            <w:szCs w:val="24"/>
          </w:rPr>
          <w:t xml:space="preserve">and suggest </w:t>
        </w:r>
      </w:ins>
      <w:del w:id="37" w:author="Bradley Barnhart" w:date="2020-07-01T07:08:00Z">
        <w:r w:rsidR="00D97E04" w:rsidDel="008935D2">
          <w:rPr>
            <w:rFonts w:ascii="Times New Roman" w:hAnsi="Times New Roman" w:cs="Times New Roman"/>
            <w:sz w:val="24"/>
            <w:szCs w:val="24"/>
          </w:rPr>
          <w:delText>.</w:delText>
        </w:r>
      </w:del>
      <w:del w:id="38" w:author="Bradley Barnhart" w:date="2020-07-01T07:09:00Z">
        <w:r w:rsidR="00D97E04" w:rsidDel="008935D2">
          <w:rPr>
            <w:rFonts w:ascii="Times New Roman" w:hAnsi="Times New Roman" w:cs="Times New Roman"/>
            <w:sz w:val="24"/>
            <w:szCs w:val="24"/>
          </w:rPr>
          <w:delText xml:space="preserve"> </w:delText>
        </w:r>
      </w:del>
      <w:ins w:id="39" w:author="Bradley Barnhart" w:date="2020-07-01T07:28:00Z">
        <w:r w:rsidR="002B4C27">
          <w:rPr>
            <w:rFonts w:ascii="Times New Roman" w:hAnsi="Times New Roman" w:cs="Times New Roman"/>
            <w:sz w:val="24"/>
            <w:szCs w:val="24"/>
          </w:rPr>
          <w:t>that green roof implementations appea</w:t>
        </w:r>
        <w:bookmarkStart w:id="40" w:name="_GoBack"/>
        <w:bookmarkEnd w:id="40"/>
        <w:r w:rsidR="002B4C27">
          <w:rPr>
            <w:rFonts w:ascii="Times New Roman" w:hAnsi="Times New Roman" w:cs="Times New Roman"/>
            <w:sz w:val="24"/>
            <w:szCs w:val="24"/>
          </w:rPr>
          <w:t xml:space="preserve">r to be more effective for </w:t>
        </w:r>
      </w:ins>
      <w:ins w:id="41" w:author="Bradley Barnhart" w:date="2020-07-01T07:29:00Z">
        <w:r w:rsidR="002B4C27">
          <w:rPr>
            <w:rFonts w:ascii="Times New Roman" w:hAnsi="Times New Roman" w:cs="Times New Roman"/>
            <w:sz w:val="24"/>
            <w:szCs w:val="24"/>
          </w:rPr>
          <w:t xml:space="preserve">frequent storms of smaller magnitude. </w:t>
        </w:r>
      </w:ins>
      <w:ins w:id="42" w:author="Bradley Barnhart" w:date="2020-07-01T07:33:00Z">
        <w:r w:rsidR="002B4C27" w:rsidRPr="002B4C27">
          <w:rPr>
            <w:rFonts w:ascii="Times New Roman" w:hAnsi="Times New Roman" w:cs="Times New Roman"/>
            <w:sz w:val="24"/>
            <w:szCs w:val="24"/>
            <w:rPrChange w:id="43" w:author="Bradley Barnhart" w:date="2020-07-01T07:34:00Z">
              <w:rPr>
                <w:rFonts w:ascii="Times New Roman" w:hAnsi="Times New Roman" w:cs="Times New Roman"/>
                <w:sz w:val="24"/>
                <w:szCs w:val="24"/>
              </w:rPr>
            </w:rPrChange>
          </w:rPr>
          <w:lastRenderedPageBreak/>
          <w:t xml:space="preserve">XXX used SWMM to simulate the hydrological response of </w:t>
        </w:r>
      </w:ins>
      <w:ins w:id="44" w:author="Bradley Barnhart" w:date="2020-07-01T07:35:00Z">
        <w:r w:rsidR="003F715D">
          <w:rPr>
            <w:rFonts w:ascii="Times New Roman" w:hAnsi="Times New Roman" w:cs="Times New Roman"/>
            <w:sz w:val="24"/>
            <w:szCs w:val="24"/>
          </w:rPr>
          <w:t xml:space="preserve">multiple </w:t>
        </w:r>
      </w:ins>
      <w:ins w:id="45" w:author="Bradley Barnhart" w:date="2020-07-01T07:33:00Z">
        <w:r w:rsidR="002B4C27" w:rsidRPr="002B4C27">
          <w:rPr>
            <w:rFonts w:ascii="Times New Roman" w:hAnsi="Times New Roman" w:cs="Times New Roman"/>
            <w:sz w:val="24"/>
            <w:szCs w:val="24"/>
            <w:rPrChange w:id="46" w:author="Bradley Barnhart" w:date="2020-07-01T07:34:00Z">
              <w:rPr>
                <w:rFonts w:ascii="Times New Roman" w:hAnsi="Times New Roman" w:cs="Times New Roman"/>
                <w:sz w:val="24"/>
                <w:szCs w:val="24"/>
              </w:rPr>
            </w:rPrChange>
          </w:rPr>
          <w:t>green roof</w:t>
        </w:r>
      </w:ins>
      <w:ins w:id="47" w:author="Bradley Barnhart" w:date="2020-07-01T07:35:00Z">
        <w:r w:rsidR="003F715D">
          <w:rPr>
            <w:rFonts w:ascii="Times New Roman" w:hAnsi="Times New Roman" w:cs="Times New Roman"/>
            <w:sz w:val="24"/>
            <w:szCs w:val="24"/>
          </w:rPr>
          <w:t xml:space="preserve"> coverage scenarios</w:t>
        </w:r>
      </w:ins>
      <w:ins w:id="48" w:author="Bradley Barnhart" w:date="2020-07-01T07:33:00Z">
        <w:r w:rsidR="002B4C27" w:rsidRPr="002B4C27">
          <w:rPr>
            <w:rFonts w:ascii="Times New Roman" w:hAnsi="Times New Roman" w:cs="Times New Roman"/>
            <w:sz w:val="24"/>
            <w:szCs w:val="24"/>
            <w:rPrChange w:id="49" w:author="Bradley Barnhart" w:date="2020-07-01T07:34:00Z">
              <w:rPr>
                <w:rFonts w:ascii="Times New Roman" w:hAnsi="Times New Roman" w:cs="Times New Roman"/>
                <w:sz w:val="24"/>
                <w:szCs w:val="24"/>
              </w:rPr>
            </w:rPrChange>
          </w:rPr>
          <w:t xml:space="preserve"> in </w:t>
        </w:r>
      </w:ins>
      <w:ins w:id="50" w:author="Bradley Barnhart" w:date="2020-07-01T07:34:00Z">
        <w:r w:rsidR="002B4C27" w:rsidRPr="002B4C27">
          <w:rPr>
            <w:rFonts w:ascii="Times New Roman" w:hAnsi="Times New Roman" w:cs="Times New Roman"/>
            <w:sz w:val="24"/>
            <w:szCs w:val="24"/>
            <w:rPrChange w:id="51" w:author="Bradley Barnhart" w:date="2020-07-01T07:34:00Z">
              <w:rPr>
                <w:rFonts w:ascii="Times New Roman" w:hAnsi="Times New Roman" w:cs="Times New Roman"/>
                <w:sz w:val="24"/>
                <w:szCs w:val="24"/>
              </w:rPr>
            </w:rPrChange>
          </w:rPr>
          <w:t xml:space="preserve">the highly urbanized </w:t>
        </w:r>
        <w:proofErr w:type="spellStart"/>
        <w:r w:rsidR="002B4C27" w:rsidRPr="002B4C27">
          <w:rPr>
            <w:rFonts w:ascii="Times New Roman" w:hAnsi="Times New Roman" w:cs="Times New Roman"/>
            <w:sz w:val="24"/>
            <w:szCs w:val="24"/>
            <w:rPrChange w:id="52" w:author="Bradley Barnhart" w:date="2020-07-01T07:34:00Z">
              <w:rPr>
                <w:rFonts w:ascii="Arial" w:hAnsi="Arial" w:cs="Arial"/>
                <w:sz w:val="30"/>
                <w:szCs w:val="30"/>
              </w:rPr>
            </w:rPrChange>
          </w:rPr>
          <w:t>Châtillon</w:t>
        </w:r>
        <w:proofErr w:type="spellEnd"/>
        <w:r w:rsidR="002B4C27" w:rsidRPr="002B4C27">
          <w:rPr>
            <w:rFonts w:ascii="Times New Roman" w:hAnsi="Times New Roman" w:cs="Times New Roman"/>
            <w:sz w:val="24"/>
            <w:szCs w:val="24"/>
            <w:rPrChange w:id="53" w:author="Bradley Barnhart" w:date="2020-07-01T07:34:00Z">
              <w:rPr>
                <w:rFonts w:ascii="Arial" w:hAnsi="Arial" w:cs="Arial"/>
                <w:sz w:val="30"/>
                <w:szCs w:val="30"/>
              </w:rPr>
            </w:rPrChange>
          </w:rPr>
          <w:t xml:space="preserve"> basin</w:t>
        </w:r>
        <w:r w:rsidR="002B4C27" w:rsidRPr="002B4C27">
          <w:rPr>
            <w:rFonts w:ascii="Times New Roman" w:hAnsi="Times New Roman" w:cs="Times New Roman"/>
            <w:sz w:val="24"/>
            <w:szCs w:val="24"/>
            <w:rPrChange w:id="54" w:author="Bradley Barnhart" w:date="2020-07-01T07:34:00Z">
              <w:rPr>
                <w:rFonts w:ascii="Times New Roman" w:hAnsi="Times New Roman" w:cs="Times New Roman"/>
                <w:sz w:val="24"/>
                <w:szCs w:val="24"/>
              </w:rPr>
            </w:rPrChange>
          </w:rPr>
          <w:t xml:space="preserve"> (</w:t>
        </w:r>
        <w:r w:rsidR="003F715D">
          <w:rPr>
            <w:rFonts w:ascii="Times New Roman" w:hAnsi="Times New Roman" w:cs="Times New Roman"/>
            <w:sz w:val="24"/>
            <w:szCs w:val="24"/>
          </w:rPr>
          <w:t xml:space="preserve">near </w:t>
        </w:r>
      </w:ins>
      <w:ins w:id="55" w:author="Bradley Barnhart" w:date="2020-07-01T07:35:00Z">
        <w:r w:rsidR="003F715D">
          <w:rPr>
            <w:rFonts w:ascii="Times New Roman" w:hAnsi="Times New Roman" w:cs="Times New Roman"/>
            <w:sz w:val="24"/>
            <w:szCs w:val="24"/>
          </w:rPr>
          <w:t xml:space="preserve">Paris, </w:t>
        </w:r>
      </w:ins>
      <w:ins w:id="56" w:author="Bradley Barnhart" w:date="2020-07-01T07:34:00Z">
        <w:r w:rsidR="002B4C27" w:rsidRPr="002B4C27">
          <w:rPr>
            <w:rFonts w:ascii="Times New Roman" w:hAnsi="Times New Roman" w:cs="Times New Roman"/>
            <w:sz w:val="24"/>
            <w:szCs w:val="24"/>
            <w:rPrChange w:id="57" w:author="Bradley Barnhart" w:date="2020-07-01T07:34:00Z">
              <w:rPr>
                <w:rFonts w:ascii="Times New Roman" w:hAnsi="Times New Roman" w:cs="Times New Roman"/>
                <w:sz w:val="24"/>
                <w:szCs w:val="24"/>
              </w:rPr>
            </w:rPrChange>
          </w:rPr>
          <w:t xml:space="preserve">France) and </w:t>
        </w:r>
      </w:ins>
      <w:ins w:id="58" w:author="Bradley Barnhart" w:date="2020-07-01T07:36:00Z">
        <w:r w:rsidR="003F715D">
          <w:rPr>
            <w:rFonts w:ascii="Times New Roman" w:hAnsi="Times New Roman" w:cs="Times New Roman"/>
            <w:sz w:val="24"/>
            <w:szCs w:val="24"/>
          </w:rPr>
          <w:t xml:space="preserve">found a proportional decrease in </w:t>
        </w:r>
      </w:ins>
      <w:ins w:id="59" w:author="Bradley Barnhart" w:date="2020-07-01T07:34:00Z">
        <w:r w:rsidR="002B4C27" w:rsidRPr="002B4C27">
          <w:rPr>
            <w:rFonts w:ascii="Times New Roman" w:hAnsi="Times New Roman" w:cs="Times New Roman"/>
            <w:sz w:val="24"/>
            <w:szCs w:val="24"/>
            <w:rPrChange w:id="60" w:author="Bradley Barnhart" w:date="2020-07-01T07:34:00Z">
              <w:rPr>
                <w:rFonts w:ascii="Times New Roman" w:hAnsi="Times New Roman" w:cs="Times New Roman"/>
                <w:sz w:val="24"/>
                <w:szCs w:val="24"/>
              </w:rPr>
            </w:rPrChange>
          </w:rPr>
          <w:t xml:space="preserve"> </w:t>
        </w:r>
      </w:ins>
    </w:p>
    <w:p w14:paraId="1331E1BE" w14:textId="14CFB6B3" w:rsidR="000B104A" w:rsidRPr="00794D8C" w:rsidRDefault="000B104A" w:rsidP="00FF6CB5">
      <w:pPr>
        <w:spacing w:line="480" w:lineRule="auto"/>
        <w:ind w:firstLine="720"/>
        <w:rPr>
          <w:rFonts w:ascii="Times New Roman" w:hAnsi="Times New Roman" w:cs="Times New Roman"/>
          <w:sz w:val="24"/>
          <w:szCs w:val="24"/>
        </w:rPr>
      </w:pPr>
      <w:r w:rsidRPr="002B4C27">
        <w:rPr>
          <w:rFonts w:ascii="Times New Roman" w:hAnsi="Times New Roman" w:cs="Times New Roman"/>
          <w:sz w:val="24"/>
          <w:szCs w:val="24"/>
          <w:rPrChange w:id="61" w:author="Bradley Barnhart" w:date="2020-07-01T07:34:00Z">
            <w:rPr>
              <w:rFonts w:ascii="Times New Roman" w:hAnsi="Times New Roman" w:cs="Times New Roman"/>
              <w:sz w:val="24"/>
              <w:szCs w:val="24"/>
            </w:rPr>
          </w:rPrChange>
        </w:rPr>
        <w:t>In</w:t>
      </w:r>
      <w:r w:rsidRPr="008A63BF">
        <w:rPr>
          <w:rFonts w:ascii="Times New Roman" w:hAnsi="Times New Roman" w:cs="Times New Roman"/>
          <w:sz w:val="24"/>
          <w:szCs w:val="24"/>
        </w:rPr>
        <w:t xml:space="preserve"> this paper, we </w:t>
      </w:r>
      <w:r w:rsidR="004260A1" w:rsidRPr="008A63BF">
        <w:rPr>
          <w:rFonts w:ascii="Times New Roman" w:hAnsi="Times New Roman" w:cs="Times New Roman"/>
          <w:sz w:val="24"/>
          <w:szCs w:val="24"/>
        </w:rPr>
        <w:t xml:space="preserve">use a spatially </w:t>
      </w:r>
      <w:r w:rsidR="00BB2C80">
        <w:rPr>
          <w:rFonts w:ascii="Times New Roman" w:hAnsi="Times New Roman" w:cs="Times New Roman"/>
          <w:sz w:val="24"/>
          <w:szCs w:val="24"/>
        </w:rPr>
        <w:t>explicit</w:t>
      </w:r>
      <w:r w:rsidR="004260A1" w:rsidRPr="008A63BF">
        <w:rPr>
          <w:rFonts w:ascii="Times New Roman" w:hAnsi="Times New Roman" w:cs="Times New Roman"/>
          <w:sz w:val="24"/>
          <w:szCs w:val="24"/>
        </w:rPr>
        <w:t xml:space="preserve"> watershed model called Visualizing Ecosystem Land Management Assessments (VELMA) to evaluate </w:t>
      </w:r>
      <w:r w:rsidR="001A71F2">
        <w:rPr>
          <w:rFonts w:ascii="Times New Roman" w:hAnsi="Times New Roman" w:cs="Times New Roman"/>
          <w:sz w:val="24"/>
          <w:szCs w:val="24"/>
        </w:rPr>
        <w:t>the</w:t>
      </w:r>
      <w:r w:rsidR="004260A1" w:rsidRPr="008A63BF">
        <w:rPr>
          <w:rFonts w:ascii="Times New Roman" w:hAnsi="Times New Roman" w:cs="Times New Roman"/>
          <w:sz w:val="24"/>
          <w:szCs w:val="24"/>
        </w:rPr>
        <w:t xml:space="preserve"> performance of</w:t>
      </w:r>
      <w:r w:rsidR="008A63BF" w:rsidRPr="008A63BF">
        <w:rPr>
          <w:rFonts w:ascii="Times New Roman" w:hAnsi="Times New Roman" w:cs="Times New Roman"/>
          <w:sz w:val="24"/>
          <w:szCs w:val="24"/>
        </w:rPr>
        <w:t xml:space="preserve"> wide</w:t>
      </w:r>
      <w:r w:rsidR="007C5B6C">
        <w:rPr>
          <w:rFonts w:ascii="Times New Roman" w:hAnsi="Times New Roman" w:cs="Times New Roman"/>
          <w:sz w:val="24"/>
          <w:szCs w:val="24"/>
        </w:rPr>
        <w:t>spread</w:t>
      </w:r>
      <w:r w:rsidR="008A63BF" w:rsidRPr="008A63BF">
        <w:rPr>
          <w:rFonts w:ascii="Times New Roman" w:hAnsi="Times New Roman" w:cs="Times New Roman"/>
          <w:sz w:val="24"/>
          <w:szCs w:val="24"/>
        </w:rPr>
        <w:t xml:space="preserve"> adoption of</w:t>
      </w:r>
      <w:r w:rsidR="004260A1" w:rsidRPr="008A63BF">
        <w:rPr>
          <w:rFonts w:ascii="Times New Roman" w:hAnsi="Times New Roman" w:cs="Times New Roman"/>
          <w:sz w:val="24"/>
          <w:szCs w:val="24"/>
        </w:rPr>
        <w:t xml:space="preserve"> green roofs</w:t>
      </w:r>
      <w:r w:rsidR="001A71F2">
        <w:rPr>
          <w:rFonts w:ascii="Times New Roman" w:hAnsi="Times New Roman" w:cs="Times New Roman"/>
          <w:sz w:val="24"/>
          <w:szCs w:val="24"/>
        </w:rPr>
        <w:t xml:space="preserve"> at watershed scales</w:t>
      </w:r>
      <w:r w:rsidR="008A63BF" w:rsidRPr="008A63BF">
        <w:rPr>
          <w:rFonts w:ascii="Times New Roman" w:hAnsi="Times New Roman" w:cs="Times New Roman"/>
          <w:sz w:val="24"/>
          <w:szCs w:val="24"/>
        </w:rPr>
        <w:t xml:space="preserve">. </w:t>
      </w:r>
      <w:r w:rsidR="00724B88">
        <w:rPr>
          <w:rFonts w:ascii="Times New Roman" w:hAnsi="Times New Roman" w:cs="Times New Roman"/>
          <w:sz w:val="24"/>
          <w:szCs w:val="24"/>
        </w:rPr>
        <w:t>W</w:t>
      </w:r>
      <w:r w:rsidR="008A63BF" w:rsidRPr="008A63BF">
        <w:rPr>
          <w:rFonts w:ascii="Times New Roman" w:hAnsi="Times New Roman" w:cs="Times New Roman"/>
          <w:sz w:val="24"/>
          <w:szCs w:val="24"/>
        </w:rPr>
        <w:t xml:space="preserve">e simulate the resulting hydrologic impacts of implementing green roofs over 25%, 50%, 75%, and 100% of existing buildings within four urban watersheds in Seattle, Washington, </w:t>
      </w:r>
      <w:r w:rsidR="0098474F">
        <w:rPr>
          <w:rFonts w:ascii="Times New Roman" w:hAnsi="Times New Roman" w:cs="Times New Roman"/>
          <w:sz w:val="24"/>
          <w:szCs w:val="24"/>
        </w:rPr>
        <w:t>US</w:t>
      </w:r>
      <w:r w:rsidR="008A63BF" w:rsidRPr="008A63BF">
        <w:rPr>
          <w:rFonts w:ascii="Times New Roman" w:hAnsi="Times New Roman" w:cs="Times New Roman"/>
          <w:sz w:val="24"/>
          <w:szCs w:val="24"/>
        </w:rPr>
        <w:t>.</w:t>
      </w:r>
      <w:r w:rsidR="008A63BF">
        <w:rPr>
          <w:rFonts w:ascii="Times New Roman" w:hAnsi="Times New Roman" w:cs="Times New Roman"/>
          <w:sz w:val="24"/>
          <w:szCs w:val="24"/>
        </w:rPr>
        <w:t xml:space="preserve"> We simulate</w:t>
      </w:r>
      <w:r w:rsidR="006A0865">
        <w:rPr>
          <w:rFonts w:ascii="Times New Roman" w:hAnsi="Times New Roman" w:cs="Times New Roman"/>
          <w:sz w:val="24"/>
          <w:szCs w:val="24"/>
        </w:rPr>
        <w:t>d</w:t>
      </w:r>
      <w:r w:rsidR="008A63BF">
        <w:rPr>
          <w:rFonts w:ascii="Times New Roman" w:hAnsi="Times New Roman" w:cs="Times New Roman"/>
          <w:sz w:val="24"/>
          <w:szCs w:val="24"/>
        </w:rPr>
        <w:t xml:space="preserve"> the impacts of implementing extensive green roofs, which are characterized by shallow soil profiles and low-level vegetative cover</w:t>
      </w:r>
      <w:r w:rsidR="006B2CE0">
        <w:rPr>
          <w:rFonts w:ascii="Times New Roman" w:hAnsi="Times New Roman" w:cs="Times New Roman"/>
          <w:sz w:val="24"/>
          <w:szCs w:val="24"/>
        </w:rPr>
        <w:t xml:space="preserve">.  </w:t>
      </w:r>
      <w:r w:rsidR="00583631">
        <w:rPr>
          <w:rFonts w:ascii="Times New Roman" w:hAnsi="Times New Roman" w:cs="Times New Roman"/>
          <w:sz w:val="24"/>
          <w:szCs w:val="24"/>
        </w:rPr>
        <w:t>W</w:t>
      </w:r>
      <w:r w:rsidR="006B2CE0">
        <w:rPr>
          <w:rFonts w:ascii="Times New Roman" w:hAnsi="Times New Roman" w:cs="Times New Roman"/>
          <w:sz w:val="24"/>
          <w:szCs w:val="24"/>
        </w:rPr>
        <w:t>e</w:t>
      </w:r>
      <w:r w:rsidR="00174068">
        <w:rPr>
          <w:rFonts w:ascii="Times New Roman" w:hAnsi="Times New Roman" w:cs="Times New Roman"/>
          <w:sz w:val="24"/>
          <w:szCs w:val="24"/>
        </w:rPr>
        <w:t xml:space="preserve"> also</w:t>
      </w:r>
      <w:r w:rsidR="006B2CE0">
        <w:rPr>
          <w:rFonts w:ascii="Times New Roman" w:hAnsi="Times New Roman" w:cs="Times New Roman"/>
          <w:sz w:val="24"/>
          <w:szCs w:val="24"/>
        </w:rPr>
        <w:t xml:space="preserve"> simulated </w:t>
      </w:r>
      <w:r w:rsidR="008A63BF">
        <w:rPr>
          <w:rFonts w:ascii="Times New Roman" w:hAnsi="Times New Roman" w:cs="Times New Roman"/>
          <w:sz w:val="24"/>
          <w:szCs w:val="24"/>
        </w:rPr>
        <w:t xml:space="preserve">intensive green roofs, which are characterized by deeper soil profiles </w:t>
      </w:r>
      <w:r w:rsidR="001A71F2">
        <w:rPr>
          <w:rFonts w:ascii="Times New Roman" w:hAnsi="Times New Roman" w:cs="Times New Roman"/>
          <w:sz w:val="24"/>
          <w:szCs w:val="24"/>
        </w:rPr>
        <w:t>and</w:t>
      </w:r>
      <w:r w:rsidR="008A63BF">
        <w:rPr>
          <w:rFonts w:ascii="Times New Roman" w:hAnsi="Times New Roman" w:cs="Times New Roman"/>
          <w:sz w:val="24"/>
          <w:szCs w:val="24"/>
        </w:rPr>
        <w:t xml:space="preserve"> can support larger vegetation.  </w:t>
      </w:r>
      <w:r w:rsidR="007D5C15">
        <w:rPr>
          <w:rFonts w:ascii="Times New Roman" w:hAnsi="Times New Roman" w:cs="Times New Roman"/>
          <w:sz w:val="24"/>
          <w:szCs w:val="24"/>
        </w:rPr>
        <w:t xml:space="preserve">Our </w:t>
      </w:r>
      <w:r w:rsidR="00053EBB" w:rsidRPr="00794D8C">
        <w:rPr>
          <w:rFonts w:ascii="Times New Roman" w:hAnsi="Times New Roman" w:cs="Times New Roman"/>
          <w:sz w:val="24"/>
          <w:szCs w:val="24"/>
        </w:rPr>
        <w:t xml:space="preserve">study </w:t>
      </w:r>
      <w:r w:rsidR="00AB292E">
        <w:rPr>
          <w:rFonts w:ascii="Times New Roman" w:hAnsi="Times New Roman" w:cs="Times New Roman"/>
          <w:sz w:val="24"/>
          <w:szCs w:val="24"/>
        </w:rPr>
        <w:t xml:space="preserve">makes </w:t>
      </w:r>
      <w:r w:rsidR="00053EBB" w:rsidRPr="00794D8C">
        <w:rPr>
          <w:rFonts w:ascii="Times New Roman" w:hAnsi="Times New Roman" w:cs="Times New Roman"/>
          <w:sz w:val="24"/>
          <w:szCs w:val="24"/>
        </w:rPr>
        <w:t xml:space="preserve">two major contributions. First, </w:t>
      </w:r>
      <w:r w:rsidR="00E948F9">
        <w:rPr>
          <w:rFonts w:ascii="Times New Roman" w:hAnsi="Times New Roman" w:cs="Times New Roman"/>
          <w:sz w:val="24"/>
          <w:szCs w:val="24"/>
        </w:rPr>
        <w:t>by</w:t>
      </w:r>
      <w:r w:rsidR="00AB292E" w:rsidRPr="00AB292E">
        <w:rPr>
          <w:rFonts w:ascii="Times New Roman" w:hAnsi="Times New Roman" w:cs="Times New Roman"/>
          <w:sz w:val="24"/>
          <w:szCs w:val="24"/>
        </w:rPr>
        <w:t xml:space="preserve"> simulating the impacts of </w:t>
      </w:r>
      <w:r w:rsidR="00AB292E">
        <w:rPr>
          <w:rFonts w:ascii="Times New Roman" w:hAnsi="Times New Roman" w:cs="Times New Roman"/>
          <w:sz w:val="24"/>
          <w:szCs w:val="24"/>
        </w:rPr>
        <w:t xml:space="preserve">100% green </w:t>
      </w:r>
      <w:r w:rsidR="00AB292E" w:rsidRPr="00AB292E">
        <w:rPr>
          <w:rFonts w:ascii="Times New Roman" w:hAnsi="Times New Roman" w:cs="Times New Roman"/>
          <w:sz w:val="24"/>
          <w:szCs w:val="24"/>
        </w:rPr>
        <w:t xml:space="preserve">roof implementation, we provide an upper limit on the possible </w:t>
      </w:r>
      <w:r w:rsidR="001A71F2">
        <w:rPr>
          <w:rFonts w:ascii="Times New Roman" w:hAnsi="Times New Roman" w:cs="Times New Roman"/>
          <w:sz w:val="24"/>
          <w:szCs w:val="24"/>
        </w:rPr>
        <w:t>runoff volume</w:t>
      </w:r>
      <w:r w:rsidR="00AB292E" w:rsidRPr="00AB292E">
        <w:rPr>
          <w:rFonts w:ascii="Times New Roman" w:hAnsi="Times New Roman" w:cs="Times New Roman"/>
          <w:sz w:val="24"/>
          <w:szCs w:val="24"/>
        </w:rPr>
        <w:t xml:space="preserve"> reductions that can be expected for </w:t>
      </w:r>
      <w:r w:rsidR="00B639D2">
        <w:rPr>
          <w:rFonts w:ascii="Times New Roman" w:hAnsi="Times New Roman" w:cs="Times New Roman"/>
          <w:sz w:val="24"/>
          <w:szCs w:val="24"/>
        </w:rPr>
        <w:t xml:space="preserve">a large urban watershed such as </w:t>
      </w:r>
      <w:r w:rsidR="00AB292E" w:rsidRPr="00AB292E">
        <w:rPr>
          <w:rFonts w:ascii="Times New Roman" w:hAnsi="Times New Roman" w:cs="Times New Roman"/>
          <w:sz w:val="24"/>
          <w:szCs w:val="24"/>
        </w:rPr>
        <w:t xml:space="preserve">these </w:t>
      </w:r>
      <w:r w:rsidR="00C834C5">
        <w:rPr>
          <w:rFonts w:ascii="Times New Roman" w:hAnsi="Times New Roman" w:cs="Times New Roman"/>
          <w:sz w:val="24"/>
          <w:szCs w:val="24"/>
        </w:rPr>
        <w:t xml:space="preserve">in </w:t>
      </w:r>
      <w:r w:rsidR="00AB292E" w:rsidRPr="00AB292E">
        <w:rPr>
          <w:rFonts w:ascii="Times New Roman" w:hAnsi="Times New Roman" w:cs="Times New Roman"/>
          <w:sz w:val="24"/>
          <w:szCs w:val="24"/>
        </w:rPr>
        <w:t>Seattle. The</w:t>
      </w:r>
      <w:r w:rsidR="00AB292E">
        <w:rPr>
          <w:rFonts w:ascii="Times New Roman" w:hAnsi="Times New Roman" w:cs="Times New Roman"/>
          <w:sz w:val="24"/>
          <w:szCs w:val="24"/>
        </w:rPr>
        <w:t>refore, the</w:t>
      </w:r>
      <w:r w:rsidR="00AB292E" w:rsidRPr="00AB292E">
        <w:rPr>
          <w:rFonts w:ascii="Times New Roman" w:hAnsi="Times New Roman" w:cs="Times New Roman"/>
          <w:sz w:val="24"/>
          <w:szCs w:val="24"/>
        </w:rPr>
        <w:t>se results can inform decision makers when crafting programs to support the adoption of urban GI including green roofs</w:t>
      </w:r>
      <w:r w:rsidR="00AB292E">
        <w:rPr>
          <w:rFonts w:ascii="Times New Roman" w:hAnsi="Times New Roman" w:cs="Times New Roman"/>
          <w:sz w:val="24"/>
          <w:szCs w:val="24"/>
        </w:rPr>
        <w:t xml:space="preserve"> and identify the maximum benefit of green roofs for stormwater management.  Second, we employ VELMA, a heretofore unutilized watershed model for simulating</w:t>
      </w:r>
      <w:r w:rsidR="00112056" w:rsidRPr="00794D8C">
        <w:rPr>
          <w:rFonts w:ascii="Times New Roman" w:hAnsi="Times New Roman" w:cs="Times New Roman"/>
          <w:sz w:val="24"/>
          <w:szCs w:val="24"/>
        </w:rPr>
        <w:t xml:space="preserve"> green roofs</w:t>
      </w:r>
      <w:r w:rsidR="00AB292E">
        <w:rPr>
          <w:rFonts w:ascii="Times New Roman" w:hAnsi="Times New Roman" w:cs="Times New Roman"/>
          <w:sz w:val="24"/>
          <w:szCs w:val="24"/>
        </w:rPr>
        <w:t xml:space="preserve">.  </w:t>
      </w:r>
      <w:r w:rsidR="00AE22E6">
        <w:rPr>
          <w:rFonts w:ascii="Times New Roman" w:hAnsi="Times New Roman" w:cs="Times New Roman"/>
          <w:sz w:val="24"/>
          <w:szCs w:val="24"/>
        </w:rPr>
        <w:t>V</w:t>
      </w:r>
      <w:r w:rsidR="00AB292E">
        <w:rPr>
          <w:rFonts w:ascii="Times New Roman" w:hAnsi="Times New Roman" w:cs="Times New Roman"/>
          <w:sz w:val="24"/>
          <w:szCs w:val="24"/>
        </w:rPr>
        <w:t xml:space="preserve">ELMA has been </w:t>
      </w:r>
      <w:r w:rsidR="00F71A35">
        <w:rPr>
          <w:rFonts w:ascii="Times New Roman" w:hAnsi="Times New Roman" w:cs="Times New Roman"/>
          <w:sz w:val="24"/>
          <w:szCs w:val="24"/>
        </w:rPr>
        <w:t>used to</w:t>
      </w:r>
      <w:r w:rsidR="00AB292E">
        <w:rPr>
          <w:rFonts w:ascii="Times New Roman" w:hAnsi="Times New Roman" w:cs="Times New Roman"/>
          <w:sz w:val="24"/>
          <w:szCs w:val="24"/>
        </w:rPr>
        <w:t xml:space="preserve"> model </w:t>
      </w:r>
      <w:r w:rsidR="00F80D09">
        <w:rPr>
          <w:rFonts w:ascii="Times New Roman" w:hAnsi="Times New Roman" w:cs="Times New Roman"/>
          <w:sz w:val="24"/>
          <w:szCs w:val="24"/>
        </w:rPr>
        <w:t xml:space="preserve">natural and engineered green infrastructure for water quality protection in other </w:t>
      </w:r>
      <w:r w:rsidR="00AB292E">
        <w:rPr>
          <w:rFonts w:ascii="Times New Roman" w:hAnsi="Times New Roman" w:cs="Times New Roman"/>
          <w:sz w:val="24"/>
          <w:szCs w:val="24"/>
        </w:rPr>
        <w:t>systems</w:t>
      </w:r>
      <w:r w:rsidR="00F80D09">
        <w:rPr>
          <w:rFonts w:ascii="Times New Roman" w:hAnsi="Times New Roman" w:cs="Times New Roman"/>
          <w:sz w:val="24"/>
          <w:szCs w:val="24"/>
        </w:rPr>
        <w:t xml:space="preserve"> to c</w:t>
      </w:r>
      <w:r w:rsidR="00F80D09" w:rsidRPr="00F80D09">
        <w:rPr>
          <w:rFonts w:ascii="Times New Roman" w:hAnsi="Times New Roman" w:cs="Times New Roman"/>
          <w:sz w:val="24"/>
          <w:szCs w:val="24"/>
        </w:rPr>
        <w:t>ompare the effects of GI and climate scenarios on water quality and associated co-benefits and trade</w:t>
      </w:r>
      <w:r w:rsidR="00F80D09">
        <w:rPr>
          <w:rFonts w:ascii="Times New Roman" w:hAnsi="Times New Roman" w:cs="Times New Roman"/>
          <w:sz w:val="24"/>
          <w:szCs w:val="24"/>
        </w:rPr>
        <w:t>-</w:t>
      </w:r>
      <w:r w:rsidR="00F80D09" w:rsidRPr="00F80D09">
        <w:rPr>
          <w:rFonts w:ascii="Times New Roman" w:hAnsi="Times New Roman" w:cs="Times New Roman"/>
          <w:sz w:val="24"/>
          <w:szCs w:val="24"/>
        </w:rPr>
        <w:t>offs for other ecosystem services</w:t>
      </w:r>
      <w:r w:rsidR="00AE22E6">
        <w:rPr>
          <w:rFonts w:ascii="Times New Roman" w:hAnsi="Times New Roman" w:cs="Times New Roman"/>
          <w:sz w:val="24"/>
          <w:szCs w:val="24"/>
        </w:rPr>
        <w:t xml:space="preserve"> </w:t>
      </w:r>
      <w:r w:rsidR="00C2794C">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IEFiZGVsbm91ciBldCBhbC4sIDIwMTE7IEdvbGRlbiBldCBhbC4sIDIwMTI7IEdvbGRlbiBldCBh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=
</w:fldData>
        </w:fldChar>
      </w:r>
      <w:r w:rsidR="008935D2">
        <w:rPr>
          <w:rFonts w:ascii="Times New Roman" w:hAnsi="Times New Roman" w:cs="Times New Roman"/>
          <w:sz w:val="24"/>
          <w:szCs w:val="24"/>
        </w:rPr>
        <w:instrText xml:space="preserve"> ADDIN EN.CITE </w:instrText>
      </w:r>
      <w:r w:rsidR="008935D2">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IEFiZGVsbm91ciBldCBhbC4sIDIwMTE7IEdvbGRlbiBldCBhbC4sIDIwMTI7IEdvbGRlbiBldCBh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=
</w:fldData>
        </w:fldChar>
      </w:r>
      <w:r w:rsidR="008935D2">
        <w:rPr>
          <w:rFonts w:ascii="Times New Roman" w:hAnsi="Times New Roman" w:cs="Times New Roman"/>
          <w:sz w:val="24"/>
          <w:szCs w:val="24"/>
        </w:rPr>
        <w:instrText xml:space="preserve"> ADDIN EN.CITE.DATA </w:instrText>
      </w:r>
      <w:r w:rsidR="008935D2">
        <w:rPr>
          <w:rFonts w:ascii="Times New Roman" w:hAnsi="Times New Roman" w:cs="Times New Roman"/>
          <w:sz w:val="24"/>
          <w:szCs w:val="24"/>
        </w:rPr>
      </w:r>
      <w:r w:rsidR="008935D2">
        <w:rPr>
          <w:rFonts w:ascii="Times New Roman" w:hAnsi="Times New Roman" w:cs="Times New Roman"/>
          <w:sz w:val="24"/>
          <w:szCs w:val="24"/>
        </w:rPr>
        <w:fldChar w:fldCharType="end"/>
      </w:r>
      <w:r w:rsidR="00C2794C">
        <w:rPr>
          <w:rFonts w:ascii="Times New Roman" w:hAnsi="Times New Roman" w:cs="Times New Roman"/>
          <w:sz w:val="24"/>
          <w:szCs w:val="24"/>
        </w:rPr>
        <w:fldChar w:fldCharType="separate"/>
      </w:r>
      <w:r w:rsidR="00C2794C">
        <w:rPr>
          <w:rFonts w:ascii="Times New Roman" w:hAnsi="Times New Roman" w:cs="Times New Roman"/>
          <w:noProof/>
          <w:sz w:val="24"/>
          <w:szCs w:val="24"/>
        </w:rPr>
        <w:t>(Abdelnour et al., 2013; Abdelnour et al., 2011; Golden et al., 2012; Golden et al., 2014; Knightes et al., 2014)</w:t>
      </w:r>
      <w:r w:rsidR="00C2794C">
        <w:rPr>
          <w:rFonts w:ascii="Times New Roman" w:hAnsi="Times New Roman" w:cs="Times New Roman"/>
          <w:sz w:val="24"/>
          <w:szCs w:val="24"/>
        </w:rPr>
        <w:fldChar w:fldCharType="end"/>
      </w:r>
      <w:r w:rsidR="00C2794C">
        <w:rPr>
          <w:rFonts w:ascii="Times New Roman" w:hAnsi="Times New Roman" w:cs="Times New Roman"/>
          <w:sz w:val="24"/>
          <w:szCs w:val="24"/>
        </w:rPr>
        <w:t xml:space="preserve">.  </w:t>
      </w:r>
      <w:r w:rsidR="00F80D09">
        <w:rPr>
          <w:rFonts w:ascii="Times New Roman" w:hAnsi="Times New Roman" w:cs="Times New Roman"/>
          <w:sz w:val="24"/>
          <w:szCs w:val="24"/>
        </w:rPr>
        <w:t xml:space="preserve">Our </w:t>
      </w:r>
      <w:r w:rsidR="00FF6CB5" w:rsidRPr="00FF6CB5">
        <w:rPr>
          <w:rFonts w:ascii="Times New Roman" w:hAnsi="Times New Roman" w:cs="Times New Roman"/>
          <w:sz w:val="24"/>
          <w:szCs w:val="24"/>
        </w:rPr>
        <w:t xml:space="preserve">parameterizations and model improvements </w:t>
      </w:r>
      <w:r w:rsidR="00F80D09">
        <w:rPr>
          <w:rFonts w:ascii="Times New Roman" w:hAnsi="Times New Roman" w:cs="Times New Roman"/>
          <w:sz w:val="24"/>
          <w:szCs w:val="24"/>
        </w:rPr>
        <w:t xml:space="preserve">of VELMA provide another </w:t>
      </w:r>
      <w:r w:rsidR="00FF6CB5">
        <w:rPr>
          <w:rFonts w:ascii="Times New Roman" w:hAnsi="Times New Roman" w:cs="Times New Roman"/>
          <w:sz w:val="24"/>
          <w:szCs w:val="24"/>
        </w:rPr>
        <w:t xml:space="preserve">application of this model </w:t>
      </w:r>
      <w:r w:rsidR="00151A9D">
        <w:rPr>
          <w:rFonts w:ascii="Times New Roman" w:hAnsi="Times New Roman" w:cs="Times New Roman"/>
          <w:sz w:val="24"/>
          <w:szCs w:val="24"/>
        </w:rPr>
        <w:t xml:space="preserve">that can be </w:t>
      </w:r>
      <w:r w:rsidR="00053EBB" w:rsidRPr="00794D8C">
        <w:rPr>
          <w:rFonts w:ascii="Times New Roman" w:hAnsi="Times New Roman" w:cs="Times New Roman"/>
          <w:sz w:val="24"/>
          <w:szCs w:val="24"/>
        </w:rPr>
        <w:t>useful for future studies to simulate the impacts of green roofs</w:t>
      </w:r>
      <w:r w:rsidR="00FF6CB5">
        <w:rPr>
          <w:rFonts w:ascii="Times New Roman" w:hAnsi="Times New Roman" w:cs="Times New Roman"/>
          <w:sz w:val="24"/>
          <w:szCs w:val="24"/>
        </w:rPr>
        <w:t xml:space="preserve"> and to compare </w:t>
      </w:r>
      <w:r w:rsidR="00053EBB" w:rsidRPr="00794D8C">
        <w:rPr>
          <w:rFonts w:ascii="Times New Roman" w:hAnsi="Times New Roman" w:cs="Times New Roman"/>
          <w:sz w:val="24"/>
          <w:szCs w:val="24"/>
        </w:rPr>
        <w:t>other green and traditional</w:t>
      </w:r>
      <w:r w:rsidR="00FF6CB5">
        <w:rPr>
          <w:rFonts w:ascii="Times New Roman" w:hAnsi="Times New Roman" w:cs="Times New Roman"/>
          <w:sz w:val="24"/>
          <w:szCs w:val="24"/>
        </w:rPr>
        <w:t xml:space="preserve"> stormwater </w:t>
      </w:r>
      <w:r w:rsidR="00053EBB" w:rsidRPr="00794D8C">
        <w:rPr>
          <w:rFonts w:ascii="Times New Roman" w:hAnsi="Times New Roman" w:cs="Times New Roman"/>
          <w:sz w:val="24"/>
          <w:szCs w:val="24"/>
        </w:rPr>
        <w:lastRenderedPageBreak/>
        <w:t>infrastructure</w:t>
      </w:r>
      <w:r w:rsidR="00FF6CB5">
        <w:rPr>
          <w:rFonts w:ascii="Times New Roman" w:hAnsi="Times New Roman" w:cs="Times New Roman"/>
          <w:sz w:val="24"/>
          <w:szCs w:val="24"/>
        </w:rPr>
        <w:t xml:space="preserve">. </w:t>
      </w:r>
      <w:r w:rsidR="00053EBB" w:rsidRPr="00794D8C">
        <w:rPr>
          <w:rFonts w:ascii="Times New Roman" w:hAnsi="Times New Roman" w:cs="Times New Roman"/>
          <w:sz w:val="24"/>
          <w:szCs w:val="24"/>
        </w:rPr>
        <w:t xml:space="preserve"> </w:t>
      </w:r>
      <w:r w:rsidR="001A71F2">
        <w:rPr>
          <w:rFonts w:ascii="Times New Roman" w:hAnsi="Times New Roman" w:cs="Times New Roman"/>
          <w:sz w:val="24"/>
          <w:szCs w:val="24"/>
        </w:rPr>
        <w:t>Finally, o</w:t>
      </w:r>
      <w:r w:rsidR="00AB292E">
        <w:rPr>
          <w:rFonts w:ascii="Times New Roman" w:hAnsi="Times New Roman" w:cs="Times New Roman"/>
          <w:sz w:val="24"/>
          <w:szCs w:val="24"/>
        </w:rPr>
        <w:t xml:space="preserve">ur approach is intended to be useful to assess </w:t>
      </w:r>
      <w:r w:rsidR="006831A2">
        <w:rPr>
          <w:rFonts w:ascii="Times New Roman" w:hAnsi="Times New Roman" w:cs="Times New Roman"/>
          <w:sz w:val="24"/>
          <w:szCs w:val="24"/>
        </w:rPr>
        <w:t xml:space="preserve">effectiveness of </w:t>
      </w:r>
      <w:r w:rsidR="00AB292E">
        <w:rPr>
          <w:rFonts w:ascii="Times New Roman" w:hAnsi="Times New Roman" w:cs="Times New Roman"/>
          <w:sz w:val="24"/>
          <w:szCs w:val="24"/>
        </w:rPr>
        <w:t>green roof implementation in other large metropolitan areas.</w:t>
      </w:r>
    </w:p>
    <w:p w14:paraId="1687E08D" w14:textId="77777777" w:rsidR="001302ED" w:rsidRPr="00794D8C" w:rsidRDefault="001302ED" w:rsidP="00794D8C">
      <w:pPr>
        <w:spacing w:line="480" w:lineRule="auto"/>
        <w:rPr>
          <w:rFonts w:ascii="Times New Roman" w:hAnsi="Times New Roman" w:cs="Times New Roman"/>
          <w:b/>
          <w:sz w:val="24"/>
          <w:szCs w:val="24"/>
        </w:rPr>
      </w:pPr>
    </w:p>
    <w:p w14:paraId="1F46C53C" w14:textId="16EE1B30" w:rsidR="001302ED"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 </w:t>
      </w:r>
      <w:r w:rsidR="003918E8" w:rsidRPr="00794D8C">
        <w:rPr>
          <w:rFonts w:ascii="Times New Roman" w:hAnsi="Times New Roman" w:cs="Times New Roman"/>
          <w:b/>
          <w:sz w:val="24"/>
          <w:szCs w:val="24"/>
        </w:rPr>
        <w:t>Materials and Methods</w:t>
      </w:r>
    </w:p>
    <w:p w14:paraId="37C7F0BD" w14:textId="6DF16F18" w:rsidR="00A56DD5"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2.1. </w:t>
      </w:r>
      <w:r w:rsidR="00A56DD5" w:rsidRPr="00794D8C">
        <w:rPr>
          <w:rFonts w:ascii="Times New Roman" w:hAnsi="Times New Roman" w:cs="Times New Roman"/>
          <w:b/>
          <w:sz w:val="24"/>
          <w:szCs w:val="24"/>
        </w:rPr>
        <w:t>Study Areas</w:t>
      </w:r>
    </w:p>
    <w:p w14:paraId="37C07451" w14:textId="6E6736BF" w:rsidR="00A96300" w:rsidRPr="00794D8C" w:rsidRDefault="00A56DD5"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We focus</w:t>
      </w:r>
      <w:r w:rsidR="006F173F">
        <w:rPr>
          <w:rFonts w:ascii="Times New Roman" w:hAnsi="Times New Roman" w:cs="Times New Roman"/>
          <w:sz w:val="24"/>
          <w:szCs w:val="24"/>
        </w:rPr>
        <w:t>ed</w:t>
      </w:r>
      <w:r w:rsidRPr="00794D8C">
        <w:rPr>
          <w:rFonts w:ascii="Times New Roman" w:hAnsi="Times New Roman" w:cs="Times New Roman"/>
          <w:sz w:val="24"/>
          <w:szCs w:val="24"/>
        </w:rPr>
        <w:t xml:space="preserve"> on </w:t>
      </w:r>
      <w:r w:rsidR="00F71A35">
        <w:rPr>
          <w:rFonts w:ascii="Times New Roman" w:hAnsi="Times New Roman" w:cs="Times New Roman"/>
          <w:sz w:val="24"/>
          <w:szCs w:val="24"/>
        </w:rPr>
        <w:t>four distinct urban watersheds within the greater Seattle</w:t>
      </w:r>
      <w:r w:rsidR="00E948F9">
        <w:rPr>
          <w:rFonts w:ascii="Times New Roman" w:hAnsi="Times New Roman" w:cs="Times New Roman"/>
          <w:sz w:val="24"/>
          <w:szCs w:val="24"/>
        </w:rPr>
        <w:t>, Washington, United States (US)</w:t>
      </w:r>
      <w:r w:rsidR="00F71A35">
        <w:rPr>
          <w:rFonts w:ascii="Times New Roman" w:hAnsi="Times New Roman" w:cs="Times New Roman"/>
          <w:sz w:val="24"/>
          <w:szCs w:val="24"/>
        </w:rPr>
        <w:t xml:space="preserve"> </w:t>
      </w:r>
      <w:r w:rsidRPr="00794D8C">
        <w:rPr>
          <w:rFonts w:ascii="Times New Roman" w:hAnsi="Times New Roman" w:cs="Times New Roman"/>
          <w:sz w:val="24"/>
          <w:szCs w:val="24"/>
        </w:rPr>
        <w:t xml:space="preserve">metropolitan area: </w:t>
      </w:r>
      <w:r w:rsidR="00220039" w:rsidRPr="00794D8C">
        <w:rPr>
          <w:rFonts w:ascii="Times New Roman" w:hAnsi="Times New Roman" w:cs="Times New Roman"/>
          <w:sz w:val="24"/>
          <w:szCs w:val="24"/>
        </w:rPr>
        <w:t xml:space="preserve">Taylor Creek, </w:t>
      </w:r>
      <w:r w:rsidRPr="00794D8C">
        <w:rPr>
          <w:rFonts w:ascii="Times New Roman" w:hAnsi="Times New Roman" w:cs="Times New Roman"/>
          <w:sz w:val="24"/>
          <w:szCs w:val="24"/>
        </w:rPr>
        <w:t xml:space="preserve">Thornton Creek, </w:t>
      </w:r>
      <w:r w:rsidR="00220039" w:rsidRPr="00794D8C">
        <w:rPr>
          <w:rFonts w:ascii="Times New Roman" w:hAnsi="Times New Roman" w:cs="Times New Roman"/>
          <w:sz w:val="24"/>
          <w:szCs w:val="24"/>
        </w:rPr>
        <w:t xml:space="preserve">Longfellow Creek, and </w:t>
      </w:r>
      <w:r w:rsidRPr="00794D8C">
        <w:rPr>
          <w:rFonts w:ascii="Times New Roman" w:hAnsi="Times New Roman" w:cs="Times New Roman"/>
          <w:sz w:val="24"/>
          <w:szCs w:val="24"/>
        </w:rPr>
        <w:t>Pipers Creek</w:t>
      </w:r>
      <w:r w:rsidR="00BB2C80">
        <w:rPr>
          <w:rFonts w:ascii="Times New Roman" w:hAnsi="Times New Roman" w:cs="Times New Roman"/>
          <w:sz w:val="24"/>
          <w:szCs w:val="24"/>
        </w:rPr>
        <w:t xml:space="preserve"> (Figure 1)</w:t>
      </w:r>
      <w:r w:rsidRPr="00794D8C">
        <w:rPr>
          <w:rFonts w:ascii="Times New Roman" w:hAnsi="Times New Roman" w:cs="Times New Roman"/>
          <w:sz w:val="24"/>
          <w:szCs w:val="24"/>
        </w:rPr>
        <w:t xml:space="preserve">. </w:t>
      </w:r>
      <w:r w:rsidR="005F44CA">
        <w:rPr>
          <w:rFonts w:ascii="Times New Roman" w:hAnsi="Times New Roman" w:cs="Times New Roman"/>
          <w:sz w:val="24"/>
          <w:szCs w:val="24"/>
        </w:rPr>
        <w:t>Piper</w:t>
      </w:r>
      <w:r w:rsidR="00D71B98">
        <w:rPr>
          <w:rFonts w:ascii="Times New Roman" w:hAnsi="Times New Roman" w:cs="Times New Roman"/>
          <w:sz w:val="24"/>
          <w:szCs w:val="24"/>
        </w:rPr>
        <w:t>s</w:t>
      </w:r>
      <w:r w:rsidR="005F44CA">
        <w:rPr>
          <w:rFonts w:ascii="Times New Roman" w:hAnsi="Times New Roman" w:cs="Times New Roman"/>
          <w:sz w:val="24"/>
          <w:szCs w:val="24"/>
        </w:rPr>
        <w:t xml:space="preserve"> and </w:t>
      </w:r>
      <w:r w:rsidR="002E76D8">
        <w:rPr>
          <w:rFonts w:ascii="Times New Roman" w:hAnsi="Times New Roman" w:cs="Times New Roman"/>
          <w:sz w:val="24"/>
          <w:szCs w:val="24"/>
        </w:rPr>
        <w:t>Longfellow</w:t>
      </w:r>
      <w:r w:rsidR="00D71B98">
        <w:rPr>
          <w:rFonts w:ascii="Times New Roman" w:hAnsi="Times New Roman" w:cs="Times New Roman"/>
          <w:sz w:val="24"/>
          <w:szCs w:val="24"/>
        </w:rPr>
        <w:t xml:space="preserve"> </w:t>
      </w:r>
      <w:r w:rsidR="00CD2AD7" w:rsidRPr="00794D8C">
        <w:rPr>
          <w:rFonts w:ascii="Times New Roman" w:hAnsi="Times New Roman" w:cs="Times New Roman"/>
          <w:sz w:val="24"/>
          <w:szCs w:val="24"/>
        </w:rPr>
        <w:t xml:space="preserve">watersheds </w:t>
      </w:r>
      <w:r w:rsidR="00BD4DC1" w:rsidRPr="00794D8C">
        <w:rPr>
          <w:rFonts w:ascii="Times New Roman" w:hAnsi="Times New Roman" w:cs="Times New Roman"/>
          <w:sz w:val="24"/>
          <w:szCs w:val="24"/>
        </w:rPr>
        <w:t>drain</w:t>
      </w:r>
      <w:r w:rsidR="00CD2AD7" w:rsidRPr="00794D8C">
        <w:rPr>
          <w:rFonts w:ascii="Times New Roman" w:hAnsi="Times New Roman" w:cs="Times New Roman"/>
          <w:sz w:val="24"/>
          <w:szCs w:val="24"/>
        </w:rPr>
        <w:t xml:space="preserve"> </w:t>
      </w:r>
      <w:r w:rsidR="00F71A35">
        <w:rPr>
          <w:rFonts w:ascii="Times New Roman" w:hAnsi="Times New Roman" w:cs="Times New Roman"/>
          <w:sz w:val="24"/>
          <w:szCs w:val="24"/>
        </w:rPr>
        <w:t xml:space="preserve">west </w:t>
      </w:r>
      <w:r w:rsidR="00CD2AD7" w:rsidRPr="00794D8C">
        <w:rPr>
          <w:rFonts w:ascii="Times New Roman" w:hAnsi="Times New Roman" w:cs="Times New Roman"/>
          <w:sz w:val="24"/>
          <w:szCs w:val="24"/>
        </w:rPr>
        <w:t xml:space="preserve">into Puget Sound, and </w:t>
      </w:r>
      <w:r w:rsidR="002E76D8">
        <w:rPr>
          <w:rFonts w:ascii="Times New Roman" w:hAnsi="Times New Roman" w:cs="Times New Roman"/>
          <w:sz w:val="24"/>
          <w:szCs w:val="24"/>
        </w:rPr>
        <w:t xml:space="preserve">Thornton and </w:t>
      </w:r>
      <w:r w:rsidR="00C556FF">
        <w:rPr>
          <w:rFonts w:ascii="Times New Roman" w:hAnsi="Times New Roman" w:cs="Times New Roman"/>
          <w:sz w:val="24"/>
          <w:szCs w:val="24"/>
        </w:rPr>
        <w:t>Taylor</w:t>
      </w:r>
      <w:r w:rsidR="002E76D8">
        <w:rPr>
          <w:rFonts w:ascii="Times New Roman" w:hAnsi="Times New Roman" w:cs="Times New Roman"/>
          <w:sz w:val="24"/>
          <w:szCs w:val="24"/>
        </w:rPr>
        <w:t xml:space="preserve"> watersheds</w:t>
      </w:r>
      <w:r w:rsidR="00C556FF">
        <w:rPr>
          <w:rFonts w:ascii="Times New Roman" w:hAnsi="Times New Roman" w:cs="Times New Roman"/>
          <w:sz w:val="24"/>
          <w:szCs w:val="24"/>
        </w:rPr>
        <w:t xml:space="preserve"> </w:t>
      </w:r>
      <w:r w:rsidR="00BD4DC1" w:rsidRPr="00794D8C">
        <w:rPr>
          <w:rFonts w:ascii="Times New Roman" w:hAnsi="Times New Roman" w:cs="Times New Roman"/>
          <w:sz w:val="24"/>
          <w:szCs w:val="24"/>
        </w:rPr>
        <w:t>drain</w:t>
      </w:r>
      <w:r w:rsidR="00CD2AD7" w:rsidRPr="00794D8C">
        <w:rPr>
          <w:rFonts w:ascii="Times New Roman" w:hAnsi="Times New Roman" w:cs="Times New Roman"/>
          <w:sz w:val="24"/>
          <w:szCs w:val="24"/>
        </w:rPr>
        <w:t xml:space="preserve"> into Lake Washington. </w:t>
      </w:r>
    </w:p>
    <w:p w14:paraId="1BA1CEB6" w14:textId="2ED36E0E" w:rsidR="00B106C1" w:rsidRPr="00794D8C" w:rsidRDefault="00B106C1" w:rsidP="00794D8C">
      <w:pPr>
        <w:spacing w:line="480" w:lineRule="auto"/>
        <w:jc w:val="center"/>
        <w:rPr>
          <w:rFonts w:ascii="Times New Roman" w:hAnsi="Times New Roman" w:cs="Times New Roman"/>
          <w:b/>
          <w:sz w:val="24"/>
          <w:szCs w:val="24"/>
        </w:rPr>
      </w:pPr>
      <w:r w:rsidRPr="00794D8C">
        <w:rPr>
          <w:rFonts w:ascii="Times New Roman" w:hAnsi="Times New Roman" w:cs="Times New Roman"/>
          <w:b/>
          <w:sz w:val="24"/>
          <w:szCs w:val="24"/>
        </w:rPr>
        <w:t>&lt;</w:t>
      </w:r>
      <w:r w:rsidR="008210C1" w:rsidRPr="00794D8C">
        <w:rPr>
          <w:rFonts w:ascii="Times New Roman" w:hAnsi="Times New Roman" w:cs="Times New Roman"/>
          <w:b/>
          <w:sz w:val="24"/>
          <w:szCs w:val="24"/>
        </w:rPr>
        <w:t>Insert Figure 1 Here</w:t>
      </w:r>
      <w:r w:rsidRPr="00794D8C">
        <w:rPr>
          <w:rFonts w:ascii="Times New Roman" w:hAnsi="Times New Roman" w:cs="Times New Roman"/>
          <w:b/>
          <w:sz w:val="24"/>
          <w:szCs w:val="24"/>
        </w:rPr>
        <w:t>&gt;</w:t>
      </w:r>
    </w:p>
    <w:p w14:paraId="0C6B45F3" w14:textId="7F3AE631" w:rsidR="00A56DD5" w:rsidRPr="00794D8C" w:rsidRDefault="00BB2C80" w:rsidP="00794D8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A56DD5" w:rsidRPr="00E177C9">
        <w:rPr>
          <w:rFonts w:ascii="Times New Roman" w:hAnsi="Times New Roman" w:cs="Times New Roman"/>
          <w:sz w:val="24"/>
          <w:szCs w:val="24"/>
        </w:rPr>
        <w:t xml:space="preserve"> percentage distribution of</w:t>
      </w:r>
      <w:r w:rsidR="00084F49" w:rsidRPr="00E177C9">
        <w:rPr>
          <w:rFonts w:ascii="Times New Roman" w:hAnsi="Times New Roman" w:cs="Times New Roman"/>
          <w:sz w:val="24"/>
          <w:szCs w:val="24"/>
        </w:rPr>
        <w:t xml:space="preserve"> land use for each of the four watersheds</w:t>
      </w:r>
      <w:r>
        <w:rPr>
          <w:rFonts w:ascii="Times New Roman" w:hAnsi="Times New Roman" w:cs="Times New Roman"/>
          <w:sz w:val="24"/>
          <w:szCs w:val="24"/>
        </w:rPr>
        <w:t xml:space="preserve"> was derived using</w:t>
      </w:r>
      <w:r w:rsidR="00084F49" w:rsidRPr="00E177C9">
        <w:rPr>
          <w:rFonts w:ascii="Times New Roman" w:hAnsi="Times New Roman" w:cs="Times New Roman"/>
          <w:sz w:val="24"/>
          <w:szCs w:val="24"/>
        </w:rPr>
        <w:t xml:space="preserve"> 1-m land use/ land cover data obtained from </w:t>
      </w:r>
      <w:r w:rsidR="00100624" w:rsidRPr="00E177C9">
        <w:rPr>
          <w:rFonts w:ascii="Times New Roman" w:hAnsi="Times New Roman" w:cs="Times New Roman"/>
          <w:sz w:val="24"/>
          <w:szCs w:val="24"/>
        </w:rPr>
        <w:t xml:space="preserve">the University of </w:t>
      </w:r>
      <w:r w:rsidR="00E15DD7" w:rsidRPr="00E15DD7">
        <w:rPr>
          <w:rFonts w:ascii="Times New Roman" w:hAnsi="Times New Roman" w:cs="Times New Roman"/>
          <w:sz w:val="24"/>
          <w:szCs w:val="24"/>
        </w:rPr>
        <w:t>Washington’s Remote Sensing &amp; Geospatial Analysis Laboratory</w:t>
      </w:r>
      <w:r w:rsidR="003A15D2" w:rsidRPr="00E177C9">
        <w:rPr>
          <w:rFonts w:ascii="Times New Roman" w:hAnsi="Times New Roman" w:cs="Times New Roman"/>
          <w:sz w:val="24"/>
          <w:szCs w:val="24"/>
        </w:rPr>
        <w:t xml:space="preserve"> </w:t>
      </w:r>
      <w:r w:rsidR="00E15DD7">
        <w:rPr>
          <w:rFonts w:ascii="Times New Roman" w:hAnsi="Times New Roman" w:cs="Times New Roman"/>
          <w:sz w:val="24"/>
          <w:szCs w:val="24"/>
        </w:rPr>
        <w:fldChar w:fldCharType="begin"/>
      </w:r>
      <w:r w:rsidR="00E15DD7">
        <w:rPr>
          <w:rFonts w:ascii="Times New Roman" w:hAnsi="Times New Roman" w:cs="Times New Roman"/>
          <w:sz w:val="24"/>
          <w:szCs w:val="24"/>
        </w:rPr>
        <w:instrText xml:space="preserve"> ADDIN EN.CITE &lt;EndNote&gt;&lt;Cite&gt;&lt;Author&gt;Styers&lt;/Author&gt;&lt;Year&gt;2014&lt;/Year&gt;&lt;RecNum&gt;45&lt;/RecNum&gt;&lt;DisplayText&gt;(Styers et al., 2014)&lt;/DisplayText&gt;&lt;record&gt;&lt;rec-number&gt;45&lt;/rec-number&gt;&lt;foreign-keys&gt;&lt;key app="EN" db-id="vxswrvz902xafmet90nv2wrlvesvv0zrsd99" timestamp="1583778564"&gt;45&lt;/key&gt;&lt;/foreign-keys&gt;&lt;ref-type name="Journal Article"&gt;17&lt;/ref-type&gt;&lt;contributors&gt;&lt;authors&gt;&lt;author&gt;Styers, Diane M&lt;/author&gt;&lt;author&gt;Moskal, L Monika&lt;/author&gt;&lt;author&gt;Richardson, Jeffrey J&lt;/author&gt;&lt;author&gt;Halabisky, Meghan A&lt;/author&gt;&lt;/authors&gt;&lt;/contributors&gt;&lt;titles&gt;&lt;title&gt;Evaluation of the contribution of LiDAR data and postclassification procedures to object-based classification accuracy&lt;/title&gt;&lt;secondary-title&gt;Journal of Applied Remote Sensing&lt;/secondary-title&gt;&lt;/titles&gt;&lt;periodical&gt;&lt;full-title&gt;Journal of Applied Remote Sensing&lt;/full-title&gt;&lt;/periodical&gt;&lt;pages&gt;083529&lt;/pages&gt;&lt;volume&gt;8&lt;/volume&gt;&lt;number&gt;1&lt;/number&gt;&lt;dates&gt;&lt;year&gt;2014&lt;/year&gt;&lt;/dates&gt;&lt;isbn&gt;1931-3195&lt;/isbn&gt;&lt;urls&gt;&lt;/urls&gt;&lt;/record&gt;&lt;/Cite&gt;&lt;/EndNote&gt;</w:instrText>
      </w:r>
      <w:r w:rsidR="00E15DD7">
        <w:rPr>
          <w:rFonts w:ascii="Times New Roman" w:hAnsi="Times New Roman" w:cs="Times New Roman"/>
          <w:sz w:val="24"/>
          <w:szCs w:val="24"/>
        </w:rPr>
        <w:fldChar w:fldCharType="separate"/>
      </w:r>
      <w:r w:rsidR="00E15DD7">
        <w:rPr>
          <w:rFonts w:ascii="Times New Roman" w:hAnsi="Times New Roman" w:cs="Times New Roman"/>
          <w:noProof/>
          <w:sz w:val="24"/>
          <w:szCs w:val="24"/>
        </w:rPr>
        <w:t>(Styers et al., 2014)</w:t>
      </w:r>
      <w:r w:rsidR="00E15DD7">
        <w:rPr>
          <w:rFonts w:ascii="Times New Roman" w:hAnsi="Times New Roman" w:cs="Times New Roman"/>
          <w:sz w:val="24"/>
          <w:szCs w:val="24"/>
        </w:rPr>
        <w:fldChar w:fldCharType="end"/>
      </w:r>
      <w:r>
        <w:rPr>
          <w:rFonts w:ascii="Times New Roman" w:hAnsi="Times New Roman" w:cs="Times New Roman"/>
          <w:sz w:val="24"/>
          <w:szCs w:val="24"/>
        </w:rPr>
        <w:t xml:space="preserve"> (Table 1)</w:t>
      </w:r>
      <w:r w:rsidR="00E15DD7">
        <w:rPr>
          <w:rFonts w:ascii="Times New Roman" w:hAnsi="Times New Roman" w:cs="Times New Roman"/>
          <w:sz w:val="24"/>
          <w:szCs w:val="24"/>
        </w:rPr>
        <w:t xml:space="preserve">. </w:t>
      </w:r>
      <w:r w:rsidR="004163D0" w:rsidRPr="00794D8C">
        <w:rPr>
          <w:rFonts w:ascii="Times New Roman" w:hAnsi="Times New Roman" w:cs="Times New Roman"/>
          <w:sz w:val="24"/>
          <w:szCs w:val="24"/>
        </w:rPr>
        <w:t>Note that the 1-m data were resampled to 10 m to match the digital elevation data</w:t>
      </w:r>
      <w:r w:rsidR="000B0AA6">
        <w:rPr>
          <w:rFonts w:ascii="Times New Roman" w:hAnsi="Times New Roman" w:cs="Times New Roman"/>
          <w:sz w:val="24"/>
          <w:szCs w:val="24"/>
        </w:rPr>
        <w:t xml:space="preserve"> (see </w:t>
      </w:r>
      <w:r w:rsidR="004163D0" w:rsidRPr="00794D8C">
        <w:rPr>
          <w:rFonts w:ascii="Times New Roman" w:hAnsi="Times New Roman" w:cs="Times New Roman"/>
          <w:sz w:val="24"/>
          <w:szCs w:val="24"/>
        </w:rPr>
        <w:t>Input Data section</w:t>
      </w:r>
      <w:r w:rsidR="000B0AA6">
        <w:rPr>
          <w:rFonts w:ascii="Times New Roman" w:hAnsi="Times New Roman" w:cs="Times New Roman"/>
          <w:sz w:val="24"/>
          <w:szCs w:val="24"/>
        </w:rPr>
        <w:t>)</w:t>
      </w:r>
      <w:r w:rsidR="004163D0" w:rsidRPr="00794D8C">
        <w:rPr>
          <w:rFonts w:ascii="Times New Roman" w:hAnsi="Times New Roman" w:cs="Times New Roman"/>
          <w:sz w:val="24"/>
          <w:szCs w:val="24"/>
        </w:rPr>
        <w:t xml:space="preserve">. </w:t>
      </w:r>
      <w:r w:rsidR="00084F49" w:rsidRPr="00794D8C">
        <w:rPr>
          <w:rFonts w:ascii="Times New Roman" w:hAnsi="Times New Roman" w:cs="Times New Roman"/>
          <w:sz w:val="24"/>
          <w:szCs w:val="24"/>
        </w:rPr>
        <w:t xml:space="preserve"> </w:t>
      </w:r>
    </w:p>
    <w:p w14:paraId="2CDC4A25" w14:textId="165F4466" w:rsidR="001E75FD" w:rsidRPr="00794D8C" w:rsidRDefault="00902ECA" w:rsidP="00794D8C">
      <w:pPr>
        <w:spacing w:line="480" w:lineRule="auto"/>
        <w:ind w:firstLine="720"/>
        <w:jc w:val="center"/>
        <w:rPr>
          <w:rFonts w:ascii="Times New Roman" w:hAnsi="Times New Roman" w:cs="Times New Roman"/>
          <w:b/>
          <w:sz w:val="24"/>
          <w:szCs w:val="24"/>
        </w:rPr>
      </w:pPr>
      <w:r w:rsidRPr="00794D8C">
        <w:rPr>
          <w:rFonts w:ascii="Times New Roman" w:hAnsi="Times New Roman" w:cs="Times New Roman"/>
          <w:b/>
          <w:sz w:val="24"/>
          <w:szCs w:val="24"/>
        </w:rPr>
        <w:t>&lt;Insert Table 1 Here&gt;</w:t>
      </w:r>
    </w:p>
    <w:p w14:paraId="4AC88959" w14:textId="787ED3AA" w:rsidR="00A56DD5" w:rsidRPr="00794D8C" w:rsidRDefault="000B0AA6" w:rsidP="00794D8C">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A65A7C" w:rsidRPr="00794D8C">
        <w:rPr>
          <w:rFonts w:ascii="Times New Roman" w:hAnsi="Times New Roman" w:cs="Times New Roman"/>
          <w:sz w:val="24"/>
          <w:szCs w:val="24"/>
        </w:rPr>
        <w:t>he four watersheds vary in size from approximately 3 km</w:t>
      </w:r>
      <w:r w:rsidR="00A65A7C" w:rsidRPr="00794D8C">
        <w:rPr>
          <w:rFonts w:ascii="Times New Roman" w:hAnsi="Times New Roman" w:cs="Times New Roman"/>
          <w:sz w:val="24"/>
          <w:szCs w:val="24"/>
          <w:vertAlign w:val="superscript"/>
        </w:rPr>
        <w:t>2</w:t>
      </w:r>
      <w:r w:rsidR="00A65A7C" w:rsidRPr="00794D8C">
        <w:rPr>
          <w:rFonts w:ascii="Times New Roman" w:hAnsi="Times New Roman" w:cs="Times New Roman"/>
          <w:sz w:val="24"/>
          <w:szCs w:val="24"/>
        </w:rPr>
        <w:t xml:space="preserve"> to 31 km</w:t>
      </w:r>
      <w:r w:rsidR="00A65A7C" w:rsidRPr="00794D8C">
        <w:rPr>
          <w:rFonts w:ascii="Times New Roman" w:hAnsi="Times New Roman" w:cs="Times New Roman"/>
          <w:sz w:val="24"/>
          <w:szCs w:val="24"/>
          <w:vertAlign w:val="superscript"/>
        </w:rPr>
        <w:t>2</w:t>
      </w:r>
      <w:r w:rsidR="00A65A7C" w:rsidRPr="00794D8C">
        <w:rPr>
          <w:rFonts w:ascii="Times New Roman" w:hAnsi="Times New Roman" w:cs="Times New Roman"/>
          <w:sz w:val="24"/>
          <w:szCs w:val="24"/>
        </w:rPr>
        <w:t>, yet the land use classification characteristics are remarkably similar</w:t>
      </w:r>
      <w:r>
        <w:rPr>
          <w:rFonts w:ascii="Times New Roman" w:hAnsi="Times New Roman" w:cs="Times New Roman"/>
          <w:sz w:val="24"/>
          <w:szCs w:val="24"/>
        </w:rPr>
        <w:t xml:space="preserve"> (Table 1)</w:t>
      </w:r>
      <w:r w:rsidR="00A65A7C"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t>For example, the percentages of buildings were 10%, 10%</w:t>
      </w:r>
      <w:r w:rsidR="00220039" w:rsidRPr="00794D8C">
        <w:rPr>
          <w:rFonts w:ascii="Times New Roman" w:hAnsi="Times New Roman" w:cs="Times New Roman"/>
          <w:sz w:val="24"/>
          <w:szCs w:val="24"/>
        </w:rPr>
        <w:t>, 10%, and 11%</w:t>
      </w:r>
      <w:r w:rsidR="004163D0" w:rsidRPr="00794D8C">
        <w:rPr>
          <w:rFonts w:ascii="Times New Roman" w:hAnsi="Times New Roman" w:cs="Times New Roman"/>
          <w:sz w:val="24"/>
          <w:szCs w:val="24"/>
        </w:rPr>
        <w:t xml:space="preserve"> </w:t>
      </w:r>
      <w:r w:rsidR="00F751C7">
        <w:rPr>
          <w:rFonts w:ascii="Times New Roman" w:hAnsi="Times New Roman" w:cs="Times New Roman"/>
          <w:sz w:val="24"/>
          <w:szCs w:val="24"/>
        </w:rPr>
        <w:t xml:space="preserve">in </w:t>
      </w:r>
      <w:r w:rsidR="004163D0" w:rsidRPr="00794D8C">
        <w:rPr>
          <w:rFonts w:ascii="Times New Roman" w:hAnsi="Times New Roman" w:cs="Times New Roman"/>
          <w:sz w:val="24"/>
          <w:szCs w:val="24"/>
        </w:rPr>
        <w:t>Taylor</w:t>
      </w:r>
      <w:r w:rsidR="00220039" w:rsidRPr="00794D8C">
        <w:rPr>
          <w:rFonts w:ascii="Times New Roman" w:hAnsi="Times New Roman" w:cs="Times New Roman"/>
          <w:sz w:val="24"/>
          <w:szCs w:val="24"/>
        </w:rPr>
        <w:t>,</w:t>
      </w:r>
      <w:r w:rsidR="004163D0" w:rsidRPr="00794D8C">
        <w:rPr>
          <w:rFonts w:ascii="Times New Roman" w:hAnsi="Times New Roman" w:cs="Times New Roman"/>
          <w:sz w:val="24"/>
          <w:szCs w:val="24"/>
        </w:rPr>
        <w:t xml:space="preserve"> Thornton</w:t>
      </w:r>
      <w:r w:rsidR="00220039" w:rsidRPr="00794D8C">
        <w:rPr>
          <w:rFonts w:ascii="Times New Roman" w:hAnsi="Times New Roman" w:cs="Times New Roman"/>
          <w:sz w:val="24"/>
          <w:szCs w:val="24"/>
        </w:rPr>
        <w:t>, Longfellow</w:t>
      </w:r>
      <w:r w:rsidR="00ED6EB2">
        <w:rPr>
          <w:rFonts w:ascii="Times New Roman" w:hAnsi="Times New Roman" w:cs="Times New Roman"/>
          <w:sz w:val="24"/>
          <w:szCs w:val="24"/>
        </w:rPr>
        <w:t>,</w:t>
      </w:r>
      <w:r w:rsidR="00220039" w:rsidRPr="00794D8C">
        <w:rPr>
          <w:rFonts w:ascii="Times New Roman" w:hAnsi="Times New Roman" w:cs="Times New Roman"/>
          <w:sz w:val="24"/>
          <w:szCs w:val="24"/>
        </w:rPr>
        <w:t xml:space="preserve"> and Pipers</w:t>
      </w:r>
      <w:r w:rsidR="004163D0" w:rsidRPr="00794D8C">
        <w:rPr>
          <w:rFonts w:ascii="Times New Roman" w:hAnsi="Times New Roman" w:cs="Times New Roman"/>
          <w:sz w:val="24"/>
          <w:szCs w:val="24"/>
        </w:rPr>
        <w:t xml:space="preserve"> watersheds, respectively.</w:t>
      </w:r>
    </w:p>
    <w:p w14:paraId="1F2319F0" w14:textId="6D193A96" w:rsidR="005A08EC"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Longfellow Creek </w:t>
      </w:r>
      <w:proofErr w:type="gramStart"/>
      <w:r w:rsidR="00135CA7" w:rsidRPr="00794D8C">
        <w:rPr>
          <w:rFonts w:ascii="Times New Roman" w:hAnsi="Times New Roman" w:cs="Times New Roman"/>
          <w:sz w:val="24"/>
          <w:szCs w:val="24"/>
        </w:rPr>
        <w:t>is located in</w:t>
      </w:r>
      <w:proofErr w:type="gramEnd"/>
      <w:r w:rsidR="00135CA7" w:rsidRPr="00794D8C">
        <w:rPr>
          <w:rFonts w:ascii="Times New Roman" w:hAnsi="Times New Roman" w:cs="Times New Roman"/>
          <w:sz w:val="24"/>
          <w:szCs w:val="24"/>
        </w:rPr>
        <w:t xml:space="preserve"> the southwestern </w:t>
      </w:r>
      <w:r w:rsidR="00B07A7A" w:rsidRPr="00794D8C">
        <w:rPr>
          <w:rFonts w:ascii="Times New Roman" w:hAnsi="Times New Roman" w:cs="Times New Roman"/>
          <w:sz w:val="24"/>
          <w:szCs w:val="24"/>
        </w:rPr>
        <w:t>corner</w:t>
      </w:r>
      <w:r w:rsidR="00135CA7" w:rsidRPr="00794D8C">
        <w:rPr>
          <w:rFonts w:ascii="Times New Roman" w:hAnsi="Times New Roman" w:cs="Times New Roman"/>
          <w:sz w:val="24"/>
          <w:szCs w:val="24"/>
        </w:rPr>
        <w:t xml:space="preserve"> of Seattle, Washington and </w:t>
      </w:r>
      <w:r w:rsidR="00106ECE">
        <w:rPr>
          <w:rFonts w:ascii="Times New Roman" w:hAnsi="Times New Roman" w:cs="Times New Roman"/>
          <w:sz w:val="24"/>
          <w:szCs w:val="24"/>
        </w:rPr>
        <w:t xml:space="preserve">is the most </w:t>
      </w:r>
      <w:r w:rsidR="00135CA7" w:rsidRPr="00794D8C">
        <w:rPr>
          <w:rFonts w:ascii="Times New Roman" w:hAnsi="Times New Roman" w:cs="Times New Roman"/>
          <w:sz w:val="24"/>
          <w:szCs w:val="24"/>
        </w:rPr>
        <w:t>urbanized watershed among the four</w:t>
      </w:r>
      <w:r w:rsidR="00544AFA" w:rsidRPr="00794D8C">
        <w:rPr>
          <w:rFonts w:ascii="Times New Roman" w:hAnsi="Times New Roman" w:cs="Times New Roman"/>
          <w:sz w:val="24"/>
          <w:szCs w:val="24"/>
        </w:rPr>
        <w:t xml:space="preserve"> based on its percentage of buildings and impervious </w:t>
      </w:r>
      <w:r w:rsidR="00544AFA" w:rsidRPr="00794D8C">
        <w:rPr>
          <w:rFonts w:ascii="Times New Roman" w:hAnsi="Times New Roman" w:cs="Times New Roman"/>
          <w:sz w:val="24"/>
          <w:szCs w:val="24"/>
        </w:rPr>
        <w:lastRenderedPageBreak/>
        <w:t>surfaces (e.g., roads, parking lots, and sidewalks)</w:t>
      </w:r>
      <w:r w:rsidR="00135CA7" w:rsidRPr="00794D8C">
        <w:rPr>
          <w:rFonts w:ascii="Times New Roman" w:hAnsi="Times New Roman" w:cs="Times New Roman"/>
          <w:sz w:val="24"/>
          <w:szCs w:val="24"/>
        </w:rPr>
        <w:t xml:space="preserve">. </w:t>
      </w:r>
      <w:r w:rsidR="00315DBC" w:rsidRPr="00794D8C">
        <w:rPr>
          <w:rFonts w:ascii="Times New Roman" w:hAnsi="Times New Roman" w:cs="Times New Roman"/>
          <w:sz w:val="24"/>
          <w:szCs w:val="24"/>
        </w:rPr>
        <w:t>T</w:t>
      </w:r>
      <w:r w:rsidR="00C12536" w:rsidRPr="00794D8C">
        <w:rPr>
          <w:rFonts w:ascii="Times New Roman" w:hAnsi="Times New Roman" w:cs="Times New Roman"/>
          <w:sz w:val="24"/>
          <w:szCs w:val="24"/>
        </w:rPr>
        <w:t>he High Point neighborhood</w:t>
      </w:r>
      <w:r w:rsidR="00A14BBD">
        <w:rPr>
          <w:rFonts w:ascii="Times New Roman" w:hAnsi="Times New Roman" w:cs="Times New Roman"/>
          <w:sz w:val="24"/>
          <w:szCs w:val="24"/>
        </w:rPr>
        <w:t>,</w:t>
      </w:r>
      <w:r w:rsidR="00315DBC" w:rsidRPr="00794D8C">
        <w:rPr>
          <w:rFonts w:ascii="Times New Roman" w:hAnsi="Times New Roman" w:cs="Times New Roman"/>
          <w:sz w:val="24"/>
          <w:szCs w:val="24"/>
        </w:rPr>
        <w:t xml:space="preserve"> account</w:t>
      </w:r>
      <w:r w:rsidR="00A14BBD">
        <w:rPr>
          <w:rFonts w:ascii="Times New Roman" w:hAnsi="Times New Roman" w:cs="Times New Roman"/>
          <w:sz w:val="24"/>
          <w:szCs w:val="24"/>
        </w:rPr>
        <w:t>ing</w:t>
      </w:r>
      <w:r w:rsidR="00315DBC" w:rsidRPr="00794D8C">
        <w:rPr>
          <w:rFonts w:ascii="Times New Roman" w:hAnsi="Times New Roman" w:cs="Times New Roman"/>
          <w:sz w:val="24"/>
          <w:szCs w:val="24"/>
        </w:rPr>
        <w:t xml:space="preserve"> for approximately 10% of the Longfellow Creek watershed</w:t>
      </w:r>
      <w:r w:rsidR="00C12536" w:rsidRPr="00794D8C">
        <w:rPr>
          <w:rFonts w:ascii="Times New Roman" w:hAnsi="Times New Roman" w:cs="Times New Roman"/>
          <w:sz w:val="24"/>
          <w:szCs w:val="24"/>
        </w:rPr>
        <w:t xml:space="preserve">, </w:t>
      </w:r>
      <w:r w:rsidR="00315DBC" w:rsidRPr="00794D8C">
        <w:rPr>
          <w:rFonts w:ascii="Times New Roman" w:hAnsi="Times New Roman" w:cs="Times New Roman"/>
          <w:sz w:val="24"/>
          <w:szCs w:val="24"/>
        </w:rPr>
        <w:t>has worked with</w:t>
      </w:r>
      <w:r w:rsidR="00C12536" w:rsidRPr="00794D8C">
        <w:rPr>
          <w:rFonts w:ascii="Times New Roman" w:hAnsi="Times New Roman" w:cs="Times New Roman"/>
          <w:sz w:val="24"/>
          <w:szCs w:val="24"/>
        </w:rPr>
        <w:t xml:space="preserve"> Seattle Public Utilities since the 1980s to adopt green infrastructure practices such as grass and vegetated swales, porous pavement, and a large storm-water pond to slow runoff and filter contaminants before reaching the creek and ultimately heading to the Puget Sound (Seattle Public Utilities, 2018)</w:t>
      </w:r>
      <w:r w:rsidR="00315DBC" w:rsidRPr="00794D8C">
        <w:rPr>
          <w:rFonts w:ascii="Times New Roman" w:hAnsi="Times New Roman" w:cs="Times New Roman"/>
          <w:sz w:val="24"/>
          <w:szCs w:val="24"/>
        </w:rPr>
        <w:t xml:space="preserve">. </w:t>
      </w:r>
    </w:p>
    <w:p w14:paraId="026110EC" w14:textId="79490D90" w:rsidR="00A56DD5"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Thornton Creek</w:t>
      </w:r>
      <w:r w:rsidR="007A6B8F">
        <w:rPr>
          <w:rFonts w:ascii="Times New Roman" w:hAnsi="Times New Roman" w:cs="Times New Roman"/>
          <w:sz w:val="24"/>
          <w:szCs w:val="24"/>
        </w:rPr>
        <w:t>,</w:t>
      </w:r>
      <w:r w:rsidRPr="00794D8C">
        <w:rPr>
          <w:rFonts w:ascii="Times New Roman" w:hAnsi="Times New Roman" w:cs="Times New Roman"/>
          <w:sz w:val="24"/>
          <w:szCs w:val="24"/>
        </w:rPr>
        <w:t xml:space="preserve"> </w:t>
      </w:r>
      <w:r w:rsidR="007A6B8F" w:rsidRPr="00794D8C">
        <w:rPr>
          <w:rFonts w:ascii="Times New Roman" w:hAnsi="Times New Roman" w:cs="Times New Roman"/>
          <w:sz w:val="24"/>
          <w:szCs w:val="24"/>
        </w:rPr>
        <w:t>the largest of the four watersheds (31 km</w:t>
      </w:r>
      <w:r w:rsidR="007A6B8F" w:rsidRPr="00794D8C">
        <w:rPr>
          <w:rFonts w:ascii="Times New Roman" w:hAnsi="Times New Roman" w:cs="Times New Roman"/>
          <w:sz w:val="24"/>
          <w:szCs w:val="24"/>
          <w:vertAlign w:val="superscript"/>
        </w:rPr>
        <w:t>2</w:t>
      </w:r>
      <w:r w:rsidR="007A6B8F" w:rsidRPr="00794D8C">
        <w:rPr>
          <w:rFonts w:ascii="Times New Roman" w:hAnsi="Times New Roman" w:cs="Times New Roman"/>
          <w:sz w:val="24"/>
          <w:szCs w:val="24"/>
        </w:rPr>
        <w:t>)</w:t>
      </w:r>
      <w:r w:rsidR="007A6B8F">
        <w:rPr>
          <w:rFonts w:ascii="Times New Roman" w:hAnsi="Times New Roman" w:cs="Times New Roman"/>
          <w:sz w:val="24"/>
          <w:szCs w:val="24"/>
        </w:rPr>
        <w:t xml:space="preserve">, </w:t>
      </w:r>
      <w:proofErr w:type="gramStart"/>
      <w:r w:rsidR="0022531B" w:rsidRPr="00794D8C">
        <w:rPr>
          <w:rFonts w:ascii="Times New Roman" w:hAnsi="Times New Roman" w:cs="Times New Roman"/>
          <w:sz w:val="24"/>
          <w:szCs w:val="24"/>
        </w:rPr>
        <w:t>is located in</w:t>
      </w:r>
      <w:proofErr w:type="gramEnd"/>
      <w:r w:rsidR="0022531B" w:rsidRPr="00794D8C">
        <w:rPr>
          <w:rFonts w:ascii="Times New Roman" w:hAnsi="Times New Roman" w:cs="Times New Roman"/>
          <w:sz w:val="24"/>
          <w:szCs w:val="24"/>
        </w:rPr>
        <w:t xml:space="preserve"> nort</w:t>
      </w:r>
      <w:r w:rsidR="00B07A7A" w:rsidRPr="00794D8C">
        <w:rPr>
          <w:rFonts w:ascii="Times New Roman" w:hAnsi="Times New Roman" w:cs="Times New Roman"/>
          <w:sz w:val="24"/>
          <w:szCs w:val="24"/>
        </w:rPr>
        <w:t>heastern</w:t>
      </w:r>
      <w:r w:rsidR="00626B2C">
        <w:rPr>
          <w:rFonts w:ascii="Times New Roman" w:hAnsi="Times New Roman" w:cs="Times New Roman"/>
          <w:sz w:val="24"/>
          <w:szCs w:val="24"/>
        </w:rPr>
        <w:t xml:space="preserve"> </w:t>
      </w:r>
      <w:r w:rsidR="0022531B" w:rsidRPr="00794D8C">
        <w:rPr>
          <w:rFonts w:ascii="Times New Roman" w:hAnsi="Times New Roman" w:cs="Times New Roman"/>
          <w:sz w:val="24"/>
          <w:szCs w:val="24"/>
        </w:rPr>
        <w:t xml:space="preserve">Seattle, Washington. </w:t>
      </w:r>
      <w:r w:rsidR="00315DBC" w:rsidRPr="00794D8C">
        <w:rPr>
          <w:rFonts w:ascii="Times New Roman" w:hAnsi="Times New Roman" w:cs="Times New Roman"/>
          <w:sz w:val="24"/>
          <w:szCs w:val="24"/>
        </w:rPr>
        <w:t xml:space="preserve">The watershed is heavily urbanized </w:t>
      </w:r>
      <w:r w:rsidR="00CE3A23">
        <w:rPr>
          <w:rFonts w:ascii="Times New Roman" w:hAnsi="Times New Roman" w:cs="Times New Roman"/>
          <w:sz w:val="24"/>
          <w:szCs w:val="24"/>
        </w:rPr>
        <w:t xml:space="preserve">and is </w:t>
      </w:r>
      <w:r w:rsidR="00195E5A">
        <w:rPr>
          <w:rFonts w:ascii="Times New Roman" w:hAnsi="Times New Roman" w:cs="Times New Roman"/>
          <w:sz w:val="24"/>
          <w:szCs w:val="24"/>
        </w:rPr>
        <w:t>intersected</w:t>
      </w:r>
      <w:r w:rsidR="00E71FF4">
        <w:rPr>
          <w:rFonts w:ascii="Times New Roman" w:hAnsi="Times New Roman" w:cs="Times New Roman"/>
          <w:sz w:val="24"/>
          <w:szCs w:val="24"/>
        </w:rPr>
        <w:t xml:space="preserve"> by </w:t>
      </w:r>
      <w:r w:rsidR="00315DBC" w:rsidRPr="00794D8C">
        <w:rPr>
          <w:rFonts w:ascii="Times New Roman" w:hAnsi="Times New Roman" w:cs="Times New Roman"/>
          <w:sz w:val="24"/>
          <w:szCs w:val="24"/>
        </w:rPr>
        <w:t xml:space="preserve">Interstate 5, which cuts through the western portion of the watershed. Numerous </w:t>
      </w:r>
      <w:r w:rsidR="00FF0DD3">
        <w:rPr>
          <w:rFonts w:ascii="Times New Roman" w:hAnsi="Times New Roman" w:cs="Times New Roman"/>
          <w:sz w:val="24"/>
          <w:szCs w:val="24"/>
        </w:rPr>
        <w:t>GI</w:t>
      </w:r>
      <w:r w:rsidR="00315DBC" w:rsidRPr="00794D8C">
        <w:rPr>
          <w:rFonts w:ascii="Times New Roman" w:hAnsi="Times New Roman" w:cs="Times New Roman"/>
          <w:sz w:val="24"/>
          <w:szCs w:val="24"/>
        </w:rPr>
        <w:t xml:space="preserve"> and low-impact design studies have been implemented in Thornton Creek</w:t>
      </w:r>
      <w:r w:rsidR="00AD1A98" w:rsidRPr="00794D8C">
        <w:rPr>
          <w:rFonts w:ascii="Times New Roman" w:hAnsi="Times New Roman" w:cs="Times New Roman"/>
          <w:sz w:val="24"/>
          <w:szCs w:val="24"/>
        </w:rPr>
        <w:t>, including the Thornton Creek Water Quality Ch</w:t>
      </w:r>
      <w:r w:rsidR="00AD1A98" w:rsidRPr="00502D97">
        <w:rPr>
          <w:rFonts w:ascii="Times New Roman" w:hAnsi="Times New Roman" w:cs="Times New Roman"/>
          <w:sz w:val="24"/>
          <w:szCs w:val="24"/>
        </w:rPr>
        <w:t>annel</w:t>
      </w:r>
      <w:r w:rsidR="00502D97" w:rsidRPr="00502D97">
        <w:rPr>
          <w:rFonts w:ascii="Times New Roman" w:hAnsi="Times New Roman" w:cs="Times New Roman"/>
          <w:sz w:val="24"/>
          <w:szCs w:val="24"/>
        </w:rPr>
        <w:t xml:space="preserve"> </w:t>
      </w:r>
      <w:r w:rsidR="00502D97" w:rsidRPr="00502D97">
        <w:rPr>
          <w:rFonts w:ascii="Times New Roman" w:hAnsi="Times New Roman" w:cs="Times New Roman"/>
          <w:sz w:val="24"/>
          <w:szCs w:val="24"/>
        </w:rPr>
        <w:fldChar w:fldCharType="begin"/>
      </w:r>
      <w:r w:rsidR="007230B4">
        <w:rPr>
          <w:rFonts w:ascii="Times New Roman" w:hAnsi="Times New Roman" w:cs="Times New Roman"/>
          <w:sz w:val="24"/>
          <w:szCs w:val="24"/>
        </w:rPr>
        <w:instrText xml:space="preserve"> ADDIN EN.CITE &lt;EndNote&gt;&lt;Cite&gt;&lt;Author&gt;US EPA&lt;/Author&gt;&lt;Year&gt;2016&lt;/Year&gt;&lt;RecNum&gt;30&lt;/RecNum&gt;&lt;DisplayText&gt;(US EPA, 2016)&lt;/DisplayText&gt;&lt;record&gt;&lt;rec-number&gt;30&lt;/rec-number&gt;&lt;foreign-keys&gt;&lt;key app="EN" db-id="vxswrvz902xafmet90nv2wrlvesvv0zrsd99" timestamp="1581529709"&gt;30&lt;/key&gt;&lt;/foreign-keys&gt;&lt;ref-type name="Journal Article"&gt;17&lt;/ref-type&gt;&lt;contributors&gt;&lt;authors&gt;&lt;author&gt;US EPA, &lt;/author&gt;&lt;/authors&gt;&lt;/contributors&gt;&lt;titles&gt;&lt;title&gt;City green: Innovative green infrastructure solutions for downtowns and infill locations&lt;/title&gt;&lt;secondary-title&gt;EPA230R16001&lt;/secondary-title&gt;&lt;/titles&gt;&lt;periodical&gt;&lt;full-title&gt;EPA230R16001&lt;/full-title&gt;&lt;/periodical&gt;&lt;volume&gt;https://www.epa.gov/sites/production/files/2016-06/documents/city_green_0.pdf&lt;/volume&gt;&lt;dates&gt;&lt;year&gt;2016&lt;/year&gt;&lt;/dates&gt;&lt;urls&gt;&lt;related-urls&gt;&lt;url&gt;https://www.epa.gov/sites/production/files/2016-06/documents/city_green_0.pdf&lt;/url&gt;&lt;/related-urls&gt;&lt;/urls&gt;&lt;/record&gt;&lt;/Cite&gt;&lt;/EndNote&gt;</w:instrText>
      </w:r>
      <w:r w:rsidR="00502D97" w:rsidRPr="00502D97">
        <w:rPr>
          <w:rFonts w:ascii="Times New Roman" w:hAnsi="Times New Roman" w:cs="Times New Roman"/>
          <w:sz w:val="24"/>
          <w:szCs w:val="24"/>
        </w:rPr>
        <w:fldChar w:fldCharType="separate"/>
      </w:r>
      <w:r w:rsidR="00502D97" w:rsidRPr="00502D97">
        <w:rPr>
          <w:rFonts w:ascii="Times New Roman" w:hAnsi="Times New Roman" w:cs="Times New Roman"/>
          <w:noProof/>
          <w:sz w:val="24"/>
          <w:szCs w:val="24"/>
        </w:rPr>
        <w:t>(US EPA, 2016)</w:t>
      </w:r>
      <w:r w:rsidR="00502D97" w:rsidRPr="00502D97">
        <w:rPr>
          <w:rFonts w:ascii="Times New Roman" w:hAnsi="Times New Roman" w:cs="Times New Roman"/>
          <w:sz w:val="24"/>
          <w:szCs w:val="24"/>
        </w:rPr>
        <w:fldChar w:fldCharType="end"/>
      </w:r>
      <w:r w:rsidR="00502D97" w:rsidRPr="00502D97">
        <w:rPr>
          <w:rFonts w:ascii="Times New Roman" w:hAnsi="Times New Roman" w:cs="Times New Roman"/>
          <w:sz w:val="24"/>
          <w:szCs w:val="24"/>
        </w:rPr>
        <w:t>.</w:t>
      </w:r>
    </w:p>
    <w:p w14:paraId="764D03E9" w14:textId="423CE574" w:rsidR="006912B3"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Pipers Creek</w:t>
      </w:r>
      <w:r w:rsidR="000B29A5">
        <w:rPr>
          <w:rFonts w:ascii="Times New Roman" w:hAnsi="Times New Roman" w:cs="Times New Roman"/>
          <w:sz w:val="24"/>
          <w:szCs w:val="24"/>
        </w:rPr>
        <w:t>,</w:t>
      </w:r>
      <w:r w:rsidR="00B07A7A" w:rsidRPr="00794D8C">
        <w:rPr>
          <w:rFonts w:ascii="Times New Roman" w:hAnsi="Times New Roman" w:cs="Times New Roman"/>
          <w:sz w:val="24"/>
          <w:szCs w:val="24"/>
        </w:rPr>
        <w:t xml:space="preserve"> located on the western side of Seattle, Washington</w:t>
      </w:r>
      <w:r w:rsidR="000B29A5">
        <w:rPr>
          <w:rFonts w:ascii="Times New Roman" w:hAnsi="Times New Roman" w:cs="Times New Roman"/>
          <w:sz w:val="24"/>
          <w:szCs w:val="24"/>
        </w:rPr>
        <w:t>,</w:t>
      </w:r>
      <w:r w:rsidR="00B07A7A" w:rsidRPr="00794D8C">
        <w:rPr>
          <w:rFonts w:ascii="Times New Roman" w:hAnsi="Times New Roman" w:cs="Times New Roman"/>
          <w:sz w:val="24"/>
          <w:szCs w:val="24"/>
        </w:rPr>
        <w:t xml:space="preserve"> flows directly into Puget Sound. The watershed holds the highest percentage of forests </w:t>
      </w:r>
      <w:r w:rsidR="00E821FA" w:rsidRPr="00794D8C">
        <w:rPr>
          <w:rFonts w:ascii="Times New Roman" w:hAnsi="Times New Roman" w:cs="Times New Roman"/>
          <w:sz w:val="24"/>
          <w:szCs w:val="24"/>
        </w:rPr>
        <w:t>(46%)</w:t>
      </w:r>
      <w:r w:rsidR="00E821FA">
        <w:rPr>
          <w:rFonts w:ascii="Times New Roman" w:hAnsi="Times New Roman" w:cs="Times New Roman"/>
          <w:sz w:val="24"/>
          <w:szCs w:val="24"/>
        </w:rPr>
        <w:t xml:space="preserve"> </w:t>
      </w:r>
      <w:r w:rsidR="00B07A7A" w:rsidRPr="00794D8C">
        <w:rPr>
          <w:rFonts w:ascii="Times New Roman" w:hAnsi="Times New Roman" w:cs="Times New Roman"/>
          <w:sz w:val="24"/>
          <w:szCs w:val="24"/>
        </w:rPr>
        <w:t>of all the watersheds</w:t>
      </w:r>
      <w:r w:rsidR="00195E5A">
        <w:rPr>
          <w:rFonts w:ascii="Times New Roman" w:hAnsi="Times New Roman" w:cs="Times New Roman"/>
          <w:sz w:val="24"/>
          <w:szCs w:val="24"/>
        </w:rPr>
        <w:t xml:space="preserve"> included in this study</w:t>
      </w:r>
      <w:r w:rsidR="001F28BB">
        <w:rPr>
          <w:rFonts w:ascii="Times New Roman" w:hAnsi="Times New Roman" w:cs="Times New Roman"/>
          <w:sz w:val="24"/>
          <w:szCs w:val="24"/>
        </w:rPr>
        <w:t>, and a</w:t>
      </w:r>
      <w:r w:rsidR="00AD1A98" w:rsidRPr="00794D8C">
        <w:rPr>
          <w:rFonts w:ascii="Times New Roman" w:hAnsi="Times New Roman" w:cs="Times New Roman"/>
          <w:sz w:val="24"/>
          <w:szCs w:val="24"/>
        </w:rPr>
        <w:t xml:space="preserve">pproximately 11% of the watershed area </w:t>
      </w:r>
      <w:r w:rsidR="00E821FA">
        <w:rPr>
          <w:rFonts w:ascii="Times New Roman" w:hAnsi="Times New Roman" w:cs="Times New Roman"/>
          <w:sz w:val="24"/>
          <w:szCs w:val="24"/>
        </w:rPr>
        <w:t xml:space="preserve">is covered by </w:t>
      </w:r>
      <w:r w:rsidR="00AD1A98" w:rsidRPr="00794D8C">
        <w:rPr>
          <w:rFonts w:ascii="Times New Roman" w:hAnsi="Times New Roman" w:cs="Times New Roman"/>
          <w:sz w:val="24"/>
          <w:szCs w:val="24"/>
        </w:rPr>
        <w:t xml:space="preserve">buildings. </w:t>
      </w:r>
    </w:p>
    <w:p w14:paraId="1328E399" w14:textId="717EFF4A" w:rsidR="00BD4DC1" w:rsidRPr="00794D8C" w:rsidRDefault="006912B3" w:rsidP="00F71A35">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Taylor Creek</w:t>
      </w:r>
      <w:r w:rsidR="00BB7A50">
        <w:rPr>
          <w:rFonts w:ascii="Times New Roman" w:hAnsi="Times New Roman" w:cs="Times New Roman"/>
          <w:sz w:val="24"/>
          <w:szCs w:val="24"/>
        </w:rPr>
        <w:t>,</w:t>
      </w:r>
      <w:r w:rsidR="00B07A7A" w:rsidRPr="00794D8C">
        <w:rPr>
          <w:rFonts w:ascii="Times New Roman" w:hAnsi="Times New Roman" w:cs="Times New Roman"/>
          <w:sz w:val="24"/>
          <w:szCs w:val="24"/>
        </w:rPr>
        <w:t xml:space="preserve"> located in the southeastern region of Seattle, Washington</w:t>
      </w:r>
      <w:r w:rsidR="00BB7A50">
        <w:rPr>
          <w:rFonts w:ascii="Times New Roman" w:hAnsi="Times New Roman" w:cs="Times New Roman"/>
          <w:sz w:val="24"/>
          <w:szCs w:val="24"/>
        </w:rPr>
        <w:t>,</w:t>
      </w:r>
      <w:r w:rsidR="00B07A7A" w:rsidRPr="00794D8C">
        <w:rPr>
          <w:rFonts w:ascii="Times New Roman" w:hAnsi="Times New Roman" w:cs="Times New Roman"/>
          <w:sz w:val="24"/>
          <w:szCs w:val="24"/>
        </w:rPr>
        <w:t xml:space="preserve"> flows into Lake Washington. </w:t>
      </w:r>
      <w:r w:rsidR="00AD1A98" w:rsidRPr="00794D8C">
        <w:rPr>
          <w:rFonts w:ascii="Times New Roman" w:hAnsi="Times New Roman" w:cs="Times New Roman"/>
          <w:sz w:val="24"/>
          <w:szCs w:val="24"/>
        </w:rPr>
        <w:t>Taylor is the smallest watershed in our sample (3 km</w:t>
      </w:r>
      <w:r w:rsidR="00AD1A98" w:rsidRPr="00794D8C">
        <w:rPr>
          <w:rFonts w:ascii="Times New Roman" w:hAnsi="Times New Roman" w:cs="Times New Roman"/>
          <w:sz w:val="24"/>
          <w:szCs w:val="24"/>
          <w:vertAlign w:val="superscript"/>
        </w:rPr>
        <w:t>2</w:t>
      </w:r>
      <w:r w:rsidR="00AD1A98" w:rsidRPr="00794D8C">
        <w:rPr>
          <w:rFonts w:ascii="Times New Roman" w:hAnsi="Times New Roman" w:cs="Times New Roman"/>
          <w:sz w:val="24"/>
          <w:szCs w:val="24"/>
        </w:rPr>
        <w:t xml:space="preserve">), and the total areal percentage of buildings within the watershed is 10%. </w:t>
      </w:r>
      <w:r w:rsidR="00195E5A">
        <w:rPr>
          <w:rFonts w:ascii="Times New Roman" w:hAnsi="Times New Roman" w:cs="Times New Roman"/>
          <w:sz w:val="24"/>
          <w:szCs w:val="24"/>
        </w:rPr>
        <w:t>Numerous</w:t>
      </w:r>
      <w:r w:rsidR="00693339" w:rsidRPr="00794D8C">
        <w:rPr>
          <w:rFonts w:ascii="Times New Roman" w:hAnsi="Times New Roman" w:cs="Times New Roman"/>
          <w:sz w:val="24"/>
          <w:szCs w:val="24"/>
        </w:rPr>
        <w:t xml:space="preserve"> restoration efforts led by the Seattle Public Utilities have been conducted throughout the watershed since 1971, </w:t>
      </w:r>
      <w:r w:rsidR="00195E5A">
        <w:rPr>
          <w:rFonts w:ascii="Times New Roman" w:hAnsi="Times New Roman" w:cs="Times New Roman"/>
          <w:sz w:val="24"/>
          <w:szCs w:val="24"/>
        </w:rPr>
        <w:t xml:space="preserve">yet, as with the other watersheds included in this study, </w:t>
      </w:r>
      <w:r w:rsidR="00AE21FA" w:rsidRPr="00794D8C">
        <w:rPr>
          <w:rFonts w:ascii="Times New Roman" w:hAnsi="Times New Roman" w:cs="Times New Roman"/>
          <w:sz w:val="24"/>
          <w:szCs w:val="24"/>
        </w:rPr>
        <w:t>the large-scale potential of green roof implementations ha</w:t>
      </w:r>
      <w:r w:rsidR="00301B3A">
        <w:rPr>
          <w:rFonts w:ascii="Times New Roman" w:hAnsi="Times New Roman" w:cs="Times New Roman"/>
          <w:sz w:val="24"/>
          <w:szCs w:val="24"/>
        </w:rPr>
        <w:t>s</w:t>
      </w:r>
      <w:r w:rsidR="00AE21FA" w:rsidRPr="00794D8C">
        <w:rPr>
          <w:rFonts w:ascii="Times New Roman" w:hAnsi="Times New Roman" w:cs="Times New Roman"/>
          <w:sz w:val="24"/>
          <w:szCs w:val="24"/>
        </w:rPr>
        <w:t xml:space="preserve"> not been investigated.  </w:t>
      </w:r>
    </w:p>
    <w:p w14:paraId="0CF55F3C" w14:textId="77777777" w:rsidR="00283EEE" w:rsidRPr="00794D8C" w:rsidRDefault="00283EEE" w:rsidP="00794D8C">
      <w:pPr>
        <w:spacing w:line="480" w:lineRule="auto"/>
        <w:rPr>
          <w:rFonts w:ascii="Times New Roman" w:hAnsi="Times New Roman" w:cs="Times New Roman"/>
          <w:b/>
          <w:sz w:val="24"/>
          <w:szCs w:val="24"/>
        </w:rPr>
      </w:pPr>
    </w:p>
    <w:p w14:paraId="522C94AC" w14:textId="77777777" w:rsidR="00283EEE" w:rsidRPr="00794D8C" w:rsidRDefault="00283EEE" w:rsidP="00794D8C">
      <w:pPr>
        <w:spacing w:line="480" w:lineRule="auto"/>
        <w:rPr>
          <w:rFonts w:ascii="Times New Roman" w:hAnsi="Times New Roman" w:cs="Times New Roman"/>
          <w:sz w:val="24"/>
          <w:szCs w:val="24"/>
        </w:rPr>
      </w:pPr>
      <w:r w:rsidRPr="00794D8C">
        <w:rPr>
          <w:rFonts w:ascii="Times New Roman" w:hAnsi="Times New Roman" w:cs="Times New Roman"/>
          <w:b/>
          <w:sz w:val="24"/>
          <w:szCs w:val="24"/>
        </w:rPr>
        <w:t xml:space="preserve">2.2. </w:t>
      </w:r>
      <w:r w:rsidR="00A56DD5" w:rsidRPr="00794D8C">
        <w:rPr>
          <w:rFonts w:ascii="Times New Roman" w:hAnsi="Times New Roman" w:cs="Times New Roman"/>
          <w:b/>
          <w:sz w:val="24"/>
          <w:szCs w:val="24"/>
        </w:rPr>
        <w:t>Watershed Model</w:t>
      </w:r>
    </w:p>
    <w:p w14:paraId="40AEB8DC" w14:textId="2AB56BC3" w:rsidR="00534335" w:rsidRPr="00794D8C" w:rsidRDefault="00283EEE" w:rsidP="00794D8C">
      <w:pPr>
        <w:spacing w:line="480" w:lineRule="auto"/>
        <w:rPr>
          <w:rFonts w:ascii="Times New Roman" w:hAnsi="Times New Roman" w:cs="Times New Roman"/>
          <w:sz w:val="24"/>
          <w:szCs w:val="24"/>
        </w:rPr>
      </w:pPr>
      <w:r w:rsidRPr="00794D8C">
        <w:rPr>
          <w:rFonts w:ascii="Times New Roman" w:hAnsi="Times New Roman" w:cs="Times New Roman"/>
          <w:b/>
          <w:sz w:val="24"/>
          <w:szCs w:val="24"/>
        </w:rPr>
        <w:t xml:space="preserve">2.2.1. </w:t>
      </w:r>
      <w:r w:rsidR="00534335" w:rsidRPr="00794D8C">
        <w:rPr>
          <w:rFonts w:ascii="Times New Roman" w:hAnsi="Times New Roman" w:cs="Times New Roman"/>
          <w:b/>
          <w:i/>
          <w:sz w:val="24"/>
          <w:szCs w:val="24"/>
        </w:rPr>
        <w:t>Model Overview</w:t>
      </w:r>
    </w:p>
    <w:p w14:paraId="53C456E9" w14:textId="7A530FAB" w:rsidR="00283EEE" w:rsidRPr="00794D8C" w:rsidRDefault="00EB14E4" w:rsidP="00794D8C">
      <w:pPr>
        <w:spacing w:line="480" w:lineRule="auto"/>
        <w:ind w:firstLine="720"/>
        <w:rPr>
          <w:rFonts w:ascii="Times New Roman" w:hAnsi="Times New Roman" w:cs="Times New Roman"/>
          <w:b/>
          <w:sz w:val="24"/>
          <w:szCs w:val="24"/>
        </w:rPr>
      </w:pPr>
      <w:r w:rsidRPr="00794D8C">
        <w:rPr>
          <w:rFonts w:ascii="Times New Roman" w:hAnsi="Times New Roman" w:cs="Times New Roman"/>
          <w:sz w:val="24"/>
          <w:szCs w:val="24"/>
        </w:rPr>
        <w:lastRenderedPageBreak/>
        <w:t xml:space="preserve">To simulate the effects of green roof implementation scenarios on hydrologic discharge, we used the </w:t>
      </w:r>
      <w:r w:rsidR="00A56DD5" w:rsidRPr="00794D8C">
        <w:rPr>
          <w:rFonts w:ascii="Times New Roman" w:hAnsi="Times New Roman" w:cs="Times New Roman"/>
          <w:sz w:val="24"/>
          <w:szCs w:val="24"/>
        </w:rPr>
        <w:t>Visualizing Ecosystem and Land Management Assessments (VELMA</w:t>
      </w:r>
      <w:r w:rsidR="001F28BB">
        <w:rPr>
          <w:rFonts w:ascii="Times New Roman" w:hAnsi="Times New Roman" w:cs="Times New Roman"/>
          <w:sz w:val="24"/>
          <w:szCs w:val="24"/>
        </w:rPr>
        <w:t xml:space="preserve"> v2019-07-22</w:t>
      </w:r>
      <w:r w:rsidR="00A56DD5" w:rsidRPr="00794D8C">
        <w:rPr>
          <w:rFonts w:ascii="Times New Roman" w:hAnsi="Times New Roman" w:cs="Times New Roman"/>
          <w:sz w:val="24"/>
          <w:szCs w:val="24"/>
        </w:rPr>
        <w:t>) model</w:t>
      </w:r>
      <w:r w:rsidR="004163D0"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fldChar w:fldCharType="begin"/>
      </w:r>
      <w:r w:rsidR="008935D2">
        <w:rPr>
          <w:rFonts w:ascii="Times New Roman" w:hAnsi="Times New Roman" w:cs="Times New Roman"/>
          <w:sz w:val="24"/>
          <w:szCs w:val="24"/>
        </w:rPr>
        <w:instrText xml:space="preserve"> ADDIN EN.CITE &lt;EndNote&gt;&lt;Cite&gt;&lt;Author&gt;Abdelnour&lt;/Author&gt;&lt;Year&gt;2011&lt;/Year&gt;&lt;RecNum&gt;12&lt;/RecNum&gt;&lt;DisplayText&gt;(Abdelnour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 W09521&lt;/volume&gt;&lt;dates&gt;&lt;year&gt;2011&lt;/year&gt;&lt;/dates&gt;&lt;isbn&gt;0043-1397&lt;/isbn&gt;&lt;urls&gt;&lt;/urls&gt;&lt;electronic-resource-num&gt;10.1029/2010WR010165&lt;/electronic-resource-num&gt;&lt;/record&gt;&lt;/Cite&gt;&lt;/EndNote&gt;</w:instrText>
      </w:r>
      <w:r w:rsidR="004163D0"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(Abdelnour et al., 2011)</w:t>
      </w:r>
      <w:r w:rsidR="004163D0"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t xml:space="preserve">VELMA </w:t>
      </w:r>
      <w:r w:rsidR="00A56DD5" w:rsidRPr="00794D8C">
        <w:rPr>
          <w:rFonts w:ascii="Times New Roman" w:hAnsi="Times New Roman" w:cs="Times New Roman"/>
          <w:sz w:val="24"/>
          <w:szCs w:val="24"/>
        </w:rPr>
        <w:t xml:space="preserve">is a spatially explicit (i.e., gridded) watershed model that integrates hydrologic and biogeochemical </w:t>
      </w:r>
      <w:r w:rsidRPr="00794D8C">
        <w:rPr>
          <w:rFonts w:ascii="Times New Roman" w:hAnsi="Times New Roman" w:cs="Times New Roman"/>
          <w:sz w:val="24"/>
          <w:szCs w:val="24"/>
        </w:rPr>
        <w:t xml:space="preserve">(C and N) </w:t>
      </w:r>
      <w:r w:rsidR="00A56DD5" w:rsidRPr="00794D8C">
        <w:rPr>
          <w:rFonts w:ascii="Times New Roman" w:hAnsi="Times New Roman" w:cs="Times New Roman"/>
          <w:sz w:val="24"/>
          <w:szCs w:val="24"/>
        </w:rPr>
        <w:t xml:space="preserve">sub-models to simulate numerous environmental attributes, including watershed-scale discharge. A complete description of the model and its sub-components can be found in </w:t>
      </w:r>
      <w:r w:rsidR="00924427" w:rsidRPr="00794D8C">
        <w:rPr>
          <w:rFonts w:ascii="Times New Roman" w:hAnsi="Times New Roman" w:cs="Times New Roman"/>
          <w:sz w:val="24"/>
          <w:szCs w:val="24"/>
        </w:rPr>
        <w:fldChar w:fldCharType="begin"/>
      </w:r>
      <w:r w:rsidR="008935D2">
        <w:rPr>
          <w:rFonts w:ascii="Times New Roman" w:hAnsi="Times New Roman" w:cs="Times New Roman"/>
          <w:sz w:val="24"/>
          <w:szCs w:val="24"/>
        </w:rPr>
        <w:instrText xml:space="preserve"> ADDIN EN.CITE &lt;EndNote&gt;&lt;Cite AuthorYear="1"&gt;&lt;Author&gt;Abdelnour&lt;/Author&gt;&lt;Year&gt;2011&lt;/Year&gt;&lt;RecNum&gt;12&lt;/RecNum&gt;&lt;DisplayText&gt;Abdelnour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 W09521&lt;/volume&gt;&lt;dates&gt;&lt;year&gt;2011&lt;/year&gt;&lt;/dates&gt;&lt;isbn&gt;0043-1397&lt;/isbn&gt;&lt;urls&gt;&lt;/urls&gt;&lt;electronic-resource-num&gt;10.1029/2010WR010165&lt;/electronic-resource-num&gt;&lt;/record&gt;&lt;/Cite&gt;&lt;/EndNote&gt;</w:instrText>
      </w:r>
      <w:r w:rsidR="00924427" w:rsidRPr="00794D8C">
        <w:rPr>
          <w:rFonts w:ascii="Times New Roman" w:hAnsi="Times New Roman" w:cs="Times New Roman"/>
          <w:sz w:val="24"/>
          <w:szCs w:val="24"/>
        </w:rPr>
        <w:fldChar w:fldCharType="separate"/>
      </w:r>
      <w:r w:rsidR="0067411D" w:rsidRPr="00794D8C">
        <w:rPr>
          <w:rFonts w:ascii="Times New Roman" w:hAnsi="Times New Roman" w:cs="Times New Roman"/>
          <w:noProof/>
          <w:sz w:val="24"/>
          <w:szCs w:val="24"/>
        </w:rPr>
        <w:t>Abdelnour et al. (2011)</w:t>
      </w:r>
      <w:r w:rsidR="00924427" w:rsidRPr="00794D8C">
        <w:rPr>
          <w:rFonts w:ascii="Times New Roman" w:hAnsi="Times New Roman" w:cs="Times New Roman"/>
          <w:sz w:val="24"/>
          <w:szCs w:val="24"/>
        </w:rPr>
        <w:fldChar w:fldCharType="end"/>
      </w:r>
      <w:r w:rsidR="001F28BB">
        <w:rPr>
          <w:rFonts w:ascii="Times New Roman" w:hAnsi="Times New Roman" w:cs="Times New Roman"/>
          <w:sz w:val="24"/>
          <w:szCs w:val="24"/>
        </w:rPr>
        <w:t xml:space="preserve">, </w:t>
      </w:r>
      <w:r w:rsidR="001F28BB">
        <w:rPr>
          <w:rFonts w:ascii="Times New Roman" w:hAnsi="Times New Roman" w:cs="Times New Roman"/>
          <w:sz w:val="24"/>
          <w:szCs w:val="24"/>
        </w:rPr>
        <w:fldChar w:fldCharType="begin"/>
      </w:r>
      <w:r w:rsidR="001F28BB">
        <w:rPr>
          <w:rFonts w:ascii="Times New Roman" w:hAnsi="Times New Roman" w:cs="Times New Roman"/>
          <w:sz w:val="24"/>
          <w:szCs w:val="24"/>
        </w:rPr>
        <w:instrText xml:space="preserve"> ADDIN EN.CITE &lt;EndNote&gt;&lt;Cite AuthorYear="1"&gt;&lt;Author&gt;Abdelnour&lt;/Author&gt;&lt;Year&gt;2013&lt;/Year&gt;&lt;RecNum&gt;35&lt;/RecNum&gt;&lt;DisplayText&gt;Abdelnour et al. (2013)&lt;/DisplayText&gt;&lt;record&gt;&lt;rec-number&gt;35&lt;/rec-number&gt;&lt;foreign-keys&gt;&lt;key app="EN" db-id="vxswrvz902xafmet90nv2wrlvesvv0zrsd99" timestamp="1582914982"&gt;35&lt;/key&gt;&lt;/foreign-keys&gt;&lt;ref-type name="Journal Article"&gt;17&lt;/ref-type&gt;&lt;contributors&gt;&lt;authors&gt;&lt;author&gt;Abdelnour, Alex&lt;/author&gt;&lt;author&gt;B. McKane, Robert&lt;/author&gt;&lt;author&gt;Stieglitz, Marc&lt;/author&gt;&lt;author&gt;Pan, Feifei&lt;/author&gt;&lt;author&gt;Cheng, Yiwei&lt;/author&gt;&lt;/authors&gt;&lt;/contributors&gt;&lt;titles&gt;&lt;title&gt;Effects of harvest on carbon and nitrogen dynamics in a Pacific Northwest forest catchment&lt;/title&gt;&lt;secondary-title&gt;Water Resources Research&lt;/secondary-title&gt;&lt;/titles&gt;&lt;periodical&gt;&lt;full-title&gt;Water Resources Research&lt;/full-title&gt;&lt;/periodical&gt;&lt;pages&gt;1292-1313&lt;/pages&gt;&lt;volume&gt;49&lt;/volume&gt;&lt;number&gt;3&lt;/number&gt;&lt;dates&gt;&lt;year&gt;2013&lt;/year&gt;&lt;/dates&gt;&lt;isbn&gt;0043-1397&lt;/isbn&gt;&lt;urls&gt;&lt;/urls&gt;&lt;/record&gt;&lt;/Cite&gt;&lt;/EndNote&gt;</w:instrText>
      </w:r>
      <w:r w:rsidR="001F28BB">
        <w:rPr>
          <w:rFonts w:ascii="Times New Roman" w:hAnsi="Times New Roman" w:cs="Times New Roman"/>
          <w:sz w:val="24"/>
          <w:szCs w:val="24"/>
        </w:rPr>
        <w:fldChar w:fldCharType="separate"/>
      </w:r>
      <w:r w:rsidR="001F28BB">
        <w:rPr>
          <w:rFonts w:ascii="Times New Roman" w:hAnsi="Times New Roman" w:cs="Times New Roman"/>
          <w:noProof/>
          <w:sz w:val="24"/>
          <w:szCs w:val="24"/>
        </w:rPr>
        <w:t>Abdelnour et al. (2013)</w:t>
      </w:r>
      <w:r w:rsidR="001F28BB">
        <w:rPr>
          <w:rFonts w:ascii="Times New Roman" w:hAnsi="Times New Roman" w:cs="Times New Roman"/>
          <w:sz w:val="24"/>
          <w:szCs w:val="24"/>
        </w:rPr>
        <w:fldChar w:fldCharType="end"/>
      </w:r>
      <w:r w:rsidR="001F28BB">
        <w:rPr>
          <w:rFonts w:ascii="Times New Roman" w:hAnsi="Times New Roman" w:cs="Times New Roman"/>
          <w:sz w:val="24"/>
          <w:szCs w:val="24"/>
        </w:rPr>
        <w:t xml:space="preserve">, and </w:t>
      </w:r>
      <w:r w:rsidR="00924427" w:rsidRPr="00794D8C">
        <w:rPr>
          <w:rFonts w:ascii="Times New Roman" w:hAnsi="Times New Roman" w:cs="Times New Roman"/>
          <w:sz w:val="24"/>
          <w:szCs w:val="24"/>
        </w:rPr>
        <w:t xml:space="preserve">in </w:t>
      </w:r>
      <w:r w:rsidR="00AE21FA" w:rsidRPr="00794D8C">
        <w:rPr>
          <w:rFonts w:ascii="Times New Roman" w:hAnsi="Times New Roman" w:cs="Times New Roman"/>
          <w:sz w:val="24"/>
          <w:szCs w:val="24"/>
        </w:rPr>
        <w:t>the VELMA user manual</w:t>
      </w:r>
      <w:r w:rsidR="00C214B1" w:rsidRPr="00794D8C">
        <w:rPr>
          <w:rFonts w:ascii="Times New Roman" w:hAnsi="Times New Roman" w:cs="Times New Roman"/>
          <w:sz w:val="24"/>
          <w:szCs w:val="24"/>
        </w:rPr>
        <w:t xml:space="preserve"> </w:t>
      </w:r>
      <w:r w:rsidR="00C214B1" w:rsidRPr="00794D8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&lt;EndNote&gt;&lt;Cite&gt;&lt;Author&gt;McKane&lt;/Author&gt;&lt;Year&gt;2014&lt;/Year&gt;&lt;RecNum&gt;24&lt;/RecNum&gt;&lt;DisplayText&gt;(McKane et al., 2014b)&lt;/DisplayText&gt;&lt;record&gt;&lt;rec-number&gt;24&lt;/rec-number&gt;&lt;foreign-keys&gt;&lt;key app="EN" db-id="vxswrvz902xafmet90nv2wrlvesvv0zrsd99" timestamp="1581461840"&gt;24&lt;/key&gt;&lt;/foreign-keys&gt;&lt;ref-type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Don&lt;/author&gt;&lt;/authors&gt;&lt;/contributors&gt;&lt;titles&gt;&lt;title&gt;Velma Version 2.0: User Manual and Technical Documentation&lt;/title&gt;&lt;/titles&gt;&lt;dates&gt;&lt;year&gt;2014&lt;/year&gt;&lt;/dates&gt;&lt;pub-location&gt;Corvallis, OR, USA&lt;/pub-location&gt;&lt;publisher&gt;Environmental Protection Agency Office of Research and Development National Health and Environmental Effects Research Laboratory&lt;/publisher&gt;&lt;urls&gt;&lt;related-urls&gt;&lt;url&gt;https://www.epa.gov/water-research/visualizing-ecosystem-land-management-assessments-velma-model-20&lt;/url&gt;&lt;/related-urls&gt;&lt;/urls&gt;&lt;/record&gt;&lt;/Cite&gt;&lt;/EndNote&gt;</w:instrText>
      </w:r>
      <w:r w:rsidR="00C214B1" w:rsidRPr="00794D8C">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w:t>
      </w:r>
      <w:r w:rsidR="00C214B1" w:rsidRPr="00794D8C">
        <w:rPr>
          <w:rFonts w:ascii="Times New Roman" w:hAnsi="Times New Roman" w:cs="Times New Roman"/>
          <w:sz w:val="24"/>
          <w:szCs w:val="24"/>
        </w:rPr>
        <w:fldChar w:fldCharType="end"/>
      </w:r>
      <w:r w:rsidR="00A56DD5" w:rsidRPr="00794D8C">
        <w:rPr>
          <w:rFonts w:ascii="Times New Roman" w:hAnsi="Times New Roman" w:cs="Times New Roman"/>
          <w:sz w:val="24"/>
          <w:szCs w:val="24"/>
        </w:rPr>
        <w:t xml:space="preserve">. </w:t>
      </w:r>
      <w:r w:rsidR="007E15F8" w:rsidRPr="00794D8C">
        <w:rPr>
          <w:rFonts w:ascii="Times New Roman" w:hAnsi="Times New Roman" w:cs="Times New Roman"/>
          <w:sz w:val="24"/>
          <w:szCs w:val="24"/>
        </w:rPr>
        <w:t xml:space="preserve">The model has been </w:t>
      </w:r>
      <w:r w:rsidR="00220039" w:rsidRPr="00794D8C">
        <w:rPr>
          <w:rFonts w:ascii="Times New Roman" w:hAnsi="Times New Roman" w:cs="Times New Roman"/>
          <w:sz w:val="24"/>
          <w:szCs w:val="24"/>
        </w:rPr>
        <w:t>tested in a variety of ecosystem types</w:t>
      </w:r>
      <w:r w:rsidR="007E15F8" w:rsidRPr="00794D8C">
        <w:rPr>
          <w:rFonts w:ascii="Times New Roman" w:hAnsi="Times New Roman" w:cs="Times New Roman"/>
          <w:sz w:val="24"/>
          <w:szCs w:val="24"/>
        </w:rPr>
        <w:t>, including grassland prairie ecosystems</w:t>
      </w:r>
      <w:r w:rsidR="00763F53">
        <w:rPr>
          <w:rFonts w:ascii="Times New Roman" w:hAnsi="Times New Roman" w:cs="Times New Roman"/>
          <w:sz w:val="24"/>
          <w:szCs w:val="24"/>
        </w:rPr>
        <w:t xml:space="preserve"> </w:t>
      </w:r>
      <w:r w:rsidR="00763F53">
        <w:rPr>
          <w:rFonts w:ascii="Times New Roman" w:hAnsi="Times New Roman" w:cs="Times New Roman"/>
          <w:sz w:val="24"/>
          <w:szCs w:val="24"/>
        </w:rPr>
        <w:fldChar w:fldCharType="begin"/>
      </w:r>
      <w:r w:rsidR="00763F53">
        <w:rPr>
          <w:rFonts w:ascii="Times New Roman" w:hAnsi="Times New Roman" w:cs="Times New Roman"/>
          <w:sz w:val="24"/>
          <w:szCs w:val="24"/>
        </w:rPr>
        <w:instrText xml:space="preserve"> ADDIN EN.CITE &lt;EndNote&gt;&lt;Cite&gt;&lt;Author&gt;Barnhart&lt;/Author&gt;&lt;Year&gt;2015&lt;/Year&gt;&lt;RecNum&gt;40&lt;/RecNum&gt;&lt;DisplayText&gt;(Barnhart et al., 2015)&lt;/DisplayText&gt;&lt;record&gt;&lt;rec-number&gt;40&lt;/rec-number&gt;&lt;foreign-keys&gt;&lt;key app="EN" db-id="vxswrvz902xafmet90nv2wrlvesvv0zrsd99" timestamp="1582917593"&gt;40&lt;/key&gt;&lt;/foreign-keys&gt;&lt;ref-type name="Conference Proceedings"&gt;10&lt;/ref-type&gt;&lt;contributors&gt;&lt;authors&gt;&lt;author&gt;Barnhart, Bradley L&lt;/author&gt;&lt;author&gt;Mckane, Robert&lt;/author&gt;&lt;author&gt;Brookes, Allen&lt;/author&gt;&lt;author&gt;Schumaker, Nathan&lt;/author&gt;&lt;author&gt;Papenfus, Michael&lt;/author&gt;&lt;author&gt;Pettus, Paul&lt;/author&gt;&lt;author&gt;Halama, Jonathon&lt;/author&gt;&lt;author&gt;Powers, Brianna&lt;/author&gt;&lt;author&gt;Djang, Kevin&lt;/author&gt;&lt;author&gt;Groskinsky, Brenda&lt;/author&gt;&lt;/authors&gt;&lt;/contributors&gt;&lt;titles&gt;&lt;title&gt;Integrated Modeling to Assess the Ecological and Air Quality Trade-offs of Agricultural Burning in the Flint Hills of Eastern Kansas&lt;/title&gt;&lt;secondary-title&gt;AGU Fall Meeting Abstracts&lt;/secondary-title&gt;&lt;/titles&gt;&lt;dates&gt;&lt;year&gt;2015&lt;/year&gt;&lt;/dates&gt;&lt;urls&gt;&lt;/urls&gt;&lt;/record&gt;&lt;/Cite&gt;&lt;/EndNote&gt;</w:instrText>
      </w:r>
      <w:r w:rsidR="00763F53">
        <w:rPr>
          <w:rFonts w:ascii="Times New Roman" w:hAnsi="Times New Roman" w:cs="Times New Roman"/>
          <w:sz w:val="24"/>
          <w:szCs w:val="24"/>
        </w:rPr>
        <w:fldChar w:fldCharType="separate"/>
      </w:r>
      <w:r w:rsidR="00763F53">
        <w:rPr>
          <w:rFonts w:ascii="Times New Roman" w:hAnsi="Times New Roman" w:cs="Times New Roman"/>
          <w:noProof/>
          <w:sz w:val="24"/>
          <w:szCs w:val="24"/>
        </w:rPr>
        <w:t>(Barnhart et al., 2015)</w:t>
      </w:r>
      <w:r w:rsidR="00763F53">
        <w:rPr>
          <w:rFonts w:ascii="Times New Roman" w:hAnsi="Times New Roman" w:cs="Times New Roman"/>
          <w:sz w:val="24"/>
          <w:szCs w:val="24"/>
        </w:rPr>
        <w:fldChar w:fldCharType="end"/>
      </w:r>
      <w:r w:rsidR="007E15F8" w:rsidRPr="00794D8C">
        <w:rPr>
          <w:rFonts w:ascii="Times New Roman" w:hAnsi="Times New Roman" w:cs="Times New Roman"/>
          <w:sz w:val="24"/>
          <w:szCs w:val="24"/>
        </w:rPr>
        <w:t>, forests in the Pacific Northwest</w:t>
      </w:r>
      <w:r w:rsidR="00A826FD" w:rsidRPr="00794D8C">
        <w:rPr>
          <w:rFonts w:ascii="Times New Roman" w:hAnsi="Times New Roman" w:cs="Times New Roman"/>
          <w:sz w:val="24"/>
          <w:szCs w:val="24"/>
        </w:rPr>
        <w:t xml:space="preserve"> </w:t>
      </w:r>
      <w:r w:rsidR="00A826FD" w:rsidRPr="00794D8C">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IEFiZGVsbm91ciBldCBhbC4sIDIwMTE7IE1jS2FuZSBldCBhbC4sIDIwMTRhKTwvRGlzcGxheVRl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</w:fldData>
        </w:fldChar>
      </w:r>
      <w:r w:rsidR="008935D2">
        <w:rPr>
          <w:rFonts w:ascii="Times New Roman" w:hAnsi="Times New Roman" w:cs="Times New Roman"/>
          <w:sz w:val="24"/>
          <w:szCs w:val="24"/>
        </w:rPr>
        <w:instrText xml:space="preserve"> ADDIN EN.CITE </w:instrText>
      </w:r>
      <w:r w:rsidR="008935D2">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IEFiZGVsbm91ciBldCBhbC4sIDIwMTE7IE1jS2FuZSBldCBhbC4sIDIwMTRhKTwvRGlzcGxheVRl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</w:fldData>
        </w:fldChar>
      </w:r>
      <w:r w:rsidR="008935D2">
        <w:rPr>
          <w:rFonts w:ascii="Times New Roman" w:hAnsi="Times New Roman" w:cs="Times New Roman"/>
          <w:sz w:val="24"/>
          <w:szCs w:val="24"/>
        </w:rPr>
        <w:instrText xml:space="preserve"> ADDIN EN.CITE.DATA </w:instrText>
      </w:r>
      <w:r w:rsidR="008935D2">
        <w:rPr>
          <w:rFonts w:ascii="Times New Roman" w:hAnsi="Times New Roman" w:cs="Times New Roman"/>
          <w:sz w:val="24"/>
          <w:szCs w:val="24"/>
        </w:rPr>
      </w:r>
      <w:r w:rsidR="008935D2">
        <w:rPr>
          <w:rFonts w:ascii="Times New Roman" w:hAnsi="Times New Roman" w:cs="Times New Roman"/>
          <w:sz w:val="24"/>
          <w:szCs w:val="24"/>
        </w:rPr>
        <w:fldChar w:fldCharType="end"/>
      </w:r>
      <w:r w:rsidR="00A826FD" w:rsidRPr="00794D8C">
        <w:rPr>
          <w:rFonts w:ascii="Times New Roman" w:hAnsi="Times New Roman" w:cs="Times New Roman"/>
          <w:sz w:val="24"/>
          <w:szCs w:val="24"/>
        </w:rPr>
        <w:fldChar w:fldCharType="separate"/>
      </w:r>
      <w:r w:rsidR="000721B4">
        <w:rPr>
          <w:rFonts w:ascii="Times New Roman" w:hAnsi="Times New Roman" w:cs="Times New Roman"/>
          <w:noProof/>
          <w:sz w:val="24"/>
          <w:szCs w:val="24"/>
        </w:rPr>
        <w:t>(Abdelnour et al., 2013; Abdelnour et al., 2011; McKane et al., 2014a)</w:t>
      </w:r>
      <w:r w:rsidR="00A826FD" w:rsidRPr="00794D8C">
        <w:rPr>
          <w:rFonts w:ascii="Times New Roman" w:hAnsi="Times New Roman" w:cs="Times New Roman"/>
          <w:sz w:val="24"/>
          <w:szCs w:val="24"/>
        </w:rPr>
        <w:fldChar w:fldCharType="end"/>
      </w:r>
      <w:r w:rsidR="00A826FD" w:rsidRPr="00794D8C">
        <w:rPr>
          <w:rFonts w:ascii="Times New Roman" w:hAnsi="Times New Roman" w:cs="Times New Roman"/>
          <w:sz w:val="24"/>
          <w:szCs w:val="24"/>
        </w:rPr>
        <w:t xml:space="preserve">, </w:t>
      </w:r>
      <w:r w:rsidR="00A366F5" w:rsidRPr="00794D8C">
        <w:rPr>
          <w:rFonts w:ascii="Times New Roman" w:hAnsi="Times New Roman" w:cs="Times New Roman"/>
          <w:sz w:val="24"/>
          <w:szCs w:val="24"/>
        </w:rPr>
        <w:t xml:space="preserve">and </w:t>
      </w:r>
      <w:r w:rsidR="00763F53">
        <w:rPr>
          <w:rFonts w:ascii="Times New Roman" w:hAnsi="Times New Roman" w:cs="Times New Roman"/>
          <w:sz w:val="24"/>
          <w:szCs w:val="24"/>
        </w:rPr>
        <w:t xml:space="preserve">urbanized </w:t>
      </w:r>
      <w:r w:rsidR="00A366F5" w:rsidRPr="00794D8C">
        <w:rPr>
          <w:rFonts w:ascii="Times New Roman" w:hAnsi="Times New Roman" w:cs="Times New Roman"/>
          <w:sz w:val="24"/>
          <w:szCs w:val="24"/>
        </w:rPr>
        <w:t>mixed-use ecosystems</w:t>
      </w:r>
      <w:r w:rsidR="00924427" w:rsidRPr="00794D8C">
        <w:rPr>
          <w:rFonts w:ascii="Times New Roman" w:hAnsi="Times New Roman" w:cs="Times New Roman"/>
          <w:sz w:val="24"/>
          <w:szCs w:val="24"/>
        </w:rPr>
        <w:t xml:space="preserve"> </w:t>
      </w:r>
      <w:r w:rsidR="00924427"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92442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w:t>
      </w:r>
      <w:r w:rsidR="00924427" w:rsidRPr="00794D8C">
        <w:rPr>
          <w:rFonts w:ascii="Times New Roman" w:hAnsi="Times New Roman" w:cs="Times New Roman"/>
          <w:sz w:val="24"/>
          <w:szCs w:val="24"/>
        </w:rPr>
        <w:fldChar w:fldCharType="end"/>
      </w:r>
      <w:r w:rsidR="00A366F5" w:rsidRPr="00794D8C">
        <w:rPr>
          <w:rFonts w:ascii="Times New Roman" w:hAnsi="Times New Roman" w:cs="Times New Roman"/>
          <w:sz w:val="24"/>
          <w:szCs w:val="24"/>
        </w:rPr>
        <w:t xml:space="preserve">. </w:t>
      </w:r>
      <w:r w:rsidR="001302ED" w:rsidRPr="00794D8C">
        <w:rPr>
          <w:rFonts w:ascii="Times New Roman" w:hAnsi="Times New Roman" w:cs="Times New Roman"/>
          <w:sz w:val="24"/>
          <w:szCs w:val="24"/>
        </w:rPr>
        <w:br/>
      </w:r>
    </w:p>
    <w:p w14:paraId="22B195C2" w14:textId="46D526F8" w:rsidR="00F42C91" w:rsidRPr="00794D8C" w:rsidRDefault="00283EEE"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2.2.2.</w:t>
      </w:r>
      <w:r w:rsidRPr="00794D8C">
        <w:rPr>
          <w:rFonts w:ascii="Times New Roman" w:hAnsi="Times New Roman" w:cs="Times New Roman"/>
          <w:b/>
          <w:i/>
          <w:sz w:val="24"/>
          <w:szCs w:val="24"/>
        </w:rPr>
        <w:t xml:space="preserve"> </w:t>
      </w:r>
      <w:r w:rsidR="00F42C91" w:rsidRPr="00794D8C">
        <w:rPr>
          <w:rFonts w:ascii="Times New Roman" w:hAnsi="Times New Roman" w:cs="Times New Roman"/>
          <w:b/>
          <w:i/>
          <w:sz w:val="24"/>
          <w:szCs w:val="24"/>
        </w:rPr>
        <w:t>Model Improvements</w:t>
      </w:r>
      <w:r w:rsidR="00F42C91" w:rsidRPr="00794D8C">
        <w:rPr>
          <w:rFonts w:ascii="Times New Roman" w:hAnsi="Times New Roman" w:cs="Times New Roman"/>
          <w:b/>
          <w:i/>
          <w:sz w:val="24"/>
          <w:szCs w:val="24"/>
        </w:rPr>
        <w:tab/>
      </w:r>
    </w:p>
    <w:p w14:paraId="11CB0B39" w14:textId="40B53D51" w:rsidR="00F42C91" w:rsidRPr="00794D8C" w:rsidRDefault="00F42C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VELMA has  recently been used to model semi-urbanized </w:t>
      </w:r>
      <w:r w:rsidR="00BB2C80">
        <w:rPr>
          <w:rFonts w:ascii="Times New Roman" w:hAnsi="Times New Roman" w:cs="Times New Roman"/>
          <w:sz w:val="24"/>
          <w:szCs w:val="24"/>
        </w:rPr>
        <w:t>watersheds</w:t>
      </w:r>
      <w:r w:rsidR="00924427" w:rsidRPr="00794D8C">
        <w:rPr>
          <w:rFonts w:ascii="Times New Roman" w:hAnsi="Times New Roman" w:cs="Times New Roman"/>
          <w:sz w:val="24"/>
          <w:szCs w:val="24"/>
        </w:rPr>
        <w:t xml:space="preserve"> </w:t>
      </w:r>
      <w:r w:rsidR="005F51BE" w:rsidRPr="00794D8C">
        <w:rPr>
          <w:rFonts w:ascii="Times New Roman" w:hAnsi="Times New Roman" w:cs="Times New Roman"/>
          <w:sz w:val="24"/>
          <w:szCs w:val="24"/>
        </w:rPr>
        <w:t xml:space="preserve">for implementation of </w:t>
      </w:r>
      <w:r w:rsidR="00FF0DD3">
        <w:rPr>
          <w:rFonts w:ascii="Times New Roman" w:hAnsi="Times New Roman" w:cs="Times New Roman"/>
          <w:sz w:val="24"/>
          <w:szCs w:val="24"/>
        </w:rPr>
        <w:t>GI</w:t>
      </w:r>
      <w:r w:rsidR="005F51BE" w:rsidRPr="00794D8C">
        <w:rPr>
          <w:rFonts w:ascii="Times New Roman" w:hAnsi="Times New Roman" w:cs="Times New Roman"/>
          <w:sz w:val="24"/>
          <w:szCs w:val="24"/>
        </w:rPr>
        <w:t xml:space="preserve"> </w:t>
      </w:r>
      <w:r w:rsidR="005F51BE"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5F51BE"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w:t>
      </w:r>
      <w:r w:rsidR="005F51BE"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has not yet been used in fully urbanized watersheds</w:t>
      </w:r>
      <w:r w:rsidR="00EE1F2C">
        <w:rPr>
          <w:rFonts w:ascii="Times New Roman" w:hAnsi="Times New Roman" w:cs="Times New Roman"/>
          <w:sz w:val="24"/>
          <w:szCs w:val="24"/>
        </w:rPr>
        <w:t xml:space="preserve"> or to</w:t>
      </w:r>
      <w:r w:rsidR="00C75BEC">
        <w:rPr>
          <w:rFonts w:ascii="Times New Roman" w:hAnsi="Times New Roman" w:cs="Times New Roman"/>
          <w:sz w:val="24"/>
          <w:szCs w:val="24"/>
        </w:rPr>
        <w:t xml:space="preserve"> </w:t>
      </w:r>
      <w:r w:rsidRPr="00794D8C">
        <w:rPr>
          <w:rFonts w:ascii="Times New Roman" w:hAnsi="Times New Roman" w:cs="Times New Roman"/>
          <w:sz w:val="24"/>
          <w:szCs w:val="24"/>
        </w:rPr>
        <w:t>explicitly model green roofs</w:t>
      </w:r>
      <w:r w:rsidR="00EB14E4"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Figure </w:t>
      </w:r>
      <w:r w:rsidR="00D06476" w:rsidRPr="00794D8C">
        <w:rPr>
          <w:rFonts w:ascii="Times New Roman" w:hAnsi="Times New Roman" w:cs="Times New Roman"/>
          <w:sz w:val="24"/>
          <w:szCs w:val="24"/>
        </w:rPr>
        <w:t>2</w:t>
      </w:r>
      <w:r w:rsidRPr="00794D8C">
        <w:rPr>
          <w:rFonts w:ascii="Times New Roman" w:hAnsi="Times New Roman" w:cs="Times New Roman"/>
          <w:sz w:val="24"/>
          <w:szCs w:val="24"/>
        </w:rPr>
        <w:t xml:space="preserve"> depicts a single VELMA voxel that describes how VELMA models </w:t>
      </w:r>
      <w:r w:rsidR="007143EF">
        <w:rPr>
          <w:rFonts w:ascii="Times New Roman" w:hAnsi="Times New Roman" w:cs="Times New Roman"/>
          <w:sz w:val="24"/>
          <w:szCs w:val="24"/>
        </w:rPr>
        <w:t>vertical flows and lateral flows within the soil subsurface</w:t>
      </w:r>
      <w:r w:rsidRPr="00794D8C">
        <w:rPr>
          <w:rFonts w:ascii="Times New Roman" w:hAnsi="Times New Roman" w:cs="Times New Roman"/>
          <w:sz w:val="24"/>
          <w:szCs w:val="24"/>
        </w:rPr>
        <w:t xml:space="preserve">. The left panel designates a traditional VELMA voxel </w:t>
      </w:r>
      <w:r w:rsidR="00320697">
        <w:rPr>
          <w:rFonts w:ascii="Times New Roman" w:hAnsi="Times New Roman" w:cs="Times New Roman"/>
          <w:sz w:val="24"/>
          <w:szCs w:val="24"/>
        </w:rPr>
        <w:t>that includes an optional</w:t>
      </w:r>
      <w:r w:rsidRPr="00794D8C">
        <w:rPr>
          <w:rFonts w:ascii="Times New Roman" w:hAnsi="Times New Roman" w:cs="Times New Roman"/>
          <w:sz w:val="24"/>
          <w:szCs w:val="24"/>
        </w:rPr>
        <w:t xml:space="preserve"> impermeable layer</w:t>
      </w:r>
      <w:r w:rsidR="00320697">
        <w:rPr>
          <w:rFonts w:ascii="Times New Roman" w:hAnsi="Times New Roman" w:cs="Times New Roman"/>
          <w:sz w:val="24"/>
          <w:szCs w:val="24"/>
        </w:rPr>
        <w:t xml:space="preserve">, as implementable in VELMA 2.0. This optional impermeable layer limits </w:t>
      </w:r>
      <w:r w:rsidRPr="00794D8C">
        <w:rPr>
          <w:rFonts w:ascii="Times New Roman" w:hAnsi="Times New Roman" w:cs="Times New Roman"/>
          <w:sz w:val="24"/>
          <w:szCs w:val="24"/>
        </w:rPr>
        <w:t xml:space="preserve">the percentage of water that </w:t>
      </w:r>
      <w:r w:rsidR="00320697">
        <w:rPr>
          <w:rFonts w:ascii="Times New Roman" w:hAnsi="Times New Roman" w:cs="Times New Roman"/>
          <w:sz w:val="24"/>
          <w:szCs w:val="24"/>
        </w:rPr>
        <w:t>can</w:t>
      </w:r>
      <w:r w:rsidRPr="00794D8C">
        <w:rPr>
          <w:rFonts w:ascii="Times New Roman" w:hAnsi="Times New Roman" w:cs="Times New Roman"/>
          <w:sz w:val="24"/>
          <w:szCs w:val="24"/>
        </w:rPr>
        <w:t xml:space="preserve"> infiltrate from the surface to the first soil layer</w:t>
      </w:r>
      <w:r w:rsidR="00EE1F2C">
        <w:rPr>
          <w:rFonts w:ascii="Times New Roman" w:hAnsi="Times New Roman" w:cs="Times New Roman"/>
          <w:sz w:val="24"/>
          <w:szCs w:val="24"/>
        </w:rPr>
        <w:t xml:space="preserve"> and </w:t>
      </w:r>
      <w:r w:rsidRPr="00794D8C">
        <w:rPr>
          <w:rFonts w:ascii="Times New Roman" w:hAnsi="Times New Roman" w:cs="Times New Roman"/>
          <w:sz w:val="24"/>
          <w:szCs w:val="24"/>
        </w:rPr>
        <w:t xml:space="preserve">allows VELMA to simulate increased surface runoff and less infiltration caused by the increased impermeability of urbanized surfaces (e.g., buildings, roads, parking lots, sidewalks). </w:t>
      </w:r>
    </w:p>
    <w:p w14:paraId="19221815" w14:textId="6CAA39B1" w:rsidR="00320697" w:rsidRDefault="00F42C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ab/>
        <w:t xml:space="preserve">In addition to </w:t>
      </w:r>
      <w:r w:rsidR="009006EA" w:rsidRPr="00794D8C">
        <w:rPr>
          <w:rFonts w:ascii="Times New Roman" w:hAnsi="Times New Roman" w:cs="Times New Roman"/>
          <w:sz w:val="24"/>
          <w:szCs w:val="24"/>
        </w:rPr>
        <w:t xml:space="preserve">utilizing </w:t>
      </w:r>
      <w:r w:rsidRPr="00794D8C">
        <w:rPr>
          <w:rFonts w:ascii="Times New Roman" w:hAnsi="Times New Roman" w:cs="Times New Roman"/>
          <w:sz w:val="24"/>
          <w:szCs w:val="24"/>
        </w:rPr>
        <w:t>th</w:t>
      </w:r>
      <w:r w:rsidR="00320697">
        <w:rPr>
          <w:rFonts w:ascii="Times New Roman" w:hAnsi="Times New Roman" w:cs="Times New Roman"/>
          <w:sz w:val="24"/>
          <w:szCs w:val="24"/>
        </w:rPr>
        <w:t xml:space="preserve">e optional permeable layer </w:t>
      </w:r>
      <w:r w:rsidRPr="00794D8C">
        <w:rPr>
          <w:rFonts w:ascii="Times New Roman" w:hAnsi="Times New Roman" w:cs="Times New Roman"/>
          <w:sz w:val="24"/>
          <w:szCs w:val="24"/>
        </w:rPr>
        <w:t xml:space="preserve">to better represent urbanized </w:t>
      </w:r>
      <w:r w:rsidR="004E4CA3" w:rsidRPr="00794D8C">
        <w:rPr>
          <w:rFonts w:ascii="Times New Roman" w:hAnsi="Times New Roman" w:cs="Times New Roman"/>
          <w:sz w:val="24"/>
          <w:szCs w:val="24"/>
        </w:rPr>
        <w:t>surfaces</w:t>
      </w:r>
      <w:r w:rsidR="00320697">
        <w:rPr>
          <w:rFonts w:ascii="Times New Roman" w:hAnsi="Times New Roman" w:cs="Times New Roman"/>
          <w:sz w:val="24"/>
          <w:szCs w:val="24"/>
        </w:rPr>
        <w:t xml:space="preserve"> such as roads and parking lots</w:t>
      </w:r>
      <w:r w:rsidRPr="00794D8C">
        <w:rPr>
          <w:rFonts w:ascii="Times New Roman" w:hAnsi="Times New Roman" w:cs="Times New Roman"/>
          <w:sz w:val="24"/>
          <w:szCs w:val="24"/>
        </w:rPr>
        <w:t xml:space="preserve">, </w:t>
      </w:r>
      <w:r w:rsidR="00320697">
        <w:rPr>
          <w:rFonts w:ascii="Times New Roman" w:hAnsi="Times New Roman" w:cs="Times New Roman"/>
          <w:sz w:val="24"/>
          <w:szCs w:val="24"/>
        </w:rPr>
        <w:t xml:space="preserve">we </w:t>
      </w:r>
      <w:r w:rsidR="00DC00D1">
        <w:rPr>
          <w:rFonts w:ascii="Times New Roman" w:hAnsi="Times New Roman" w:cs="Times New Roman"/>
          <w:sz w:val="24"/>
          <w:szCs w:val="24"/>
        </w:rPr>
        <w:t xml:space="preserve">manually </w:t>
      </w:r>
      <w:r w:rsidR="00320697">
        <w:rPr>
          <w:rFonts w:ascii="Times New Roman" w:hAnsi="Times New Roman" w:cs="Times New Roman"/>
          <w:sz w:val="24"/>
          <w:szCs w:val="24"/>
        </w:rPr>
        <w:t xml:space="preserve">parameterized </w:t>
      </w:r>
      <w:r w:rsidR="00DC00D1">
        <w:rPr>
          <w:rFonts w:ascii="Times New Roman" w:hAnsi="Times New Roman" w:cs="Times New Roman"/>
          <w:sz w:val="24"/>
          <w:szCs w:val="24"/>
        </w:rPr>
        <w:t xml:space="preserve">a new soil type </w:t>
      </w:r>
      <w:r w:rsidR="00320697">
        <w:rPr>
          <w:rFonts w:ascii="Times New Roman" w:hAnsi="Times New Roman" w:cs="Times New Roman"/>
          <w:sz w:val="24"/>
          <w:szCs w:val="24"/>
        </w:rPr>
        <w:t xml:space="preserve">to </w:t>
      </w:r>
      <w:r w:rsidR="004E4CA3" w:rsidRPr="00794D8C">
        <w:rPr>
          <w:rFonts w:ascii="Times New Roman" w:hAnsi="Times New Roman" w:cs="Times New Roman"/>
          <w:sz w:val="24"/>
          <w:szCs w:val="24"/>
        </w:rPr>
        <w:t>represent</w:t>
      </w:r>
      <w:r w:rsidRPr="00794D8C">
        <w:rPr>
          <w:rFonts w:ascii="Times New Roman" w:hAnsi="Times New Roman" w:cs="Times New Roman"/>
          <w:sz w:val="24"/>
          <w:szCs w:val="24"/>
        </w:rPr>
        <w:t xml:space="preserve"> green </w:t>
      </w:r>
      <w:r w:rsidRPr="00794D8C">
        <w:rPr>
          <w:rFonts w:ascii="Times New Roman" w:hAnsi="Times New Roman" w:cs="Times New Roman"/>
          <w:sz w:val="24"/>
          <w:szCs w:val="24"/>
        </w:rPr>
        <w:lastRenderedPageBreak/>
        <w:t xml:space="preserve">roofs. </w:t>
      </w:r>
      <w:r w:rsidR="005238A9">
        <w:rPr>
          <w:rFonts w:ascii="Times New Roman" w:hAnsi="Times New Roman" w:cs="Times New Roman"/>
          <w:sz w:val="24"/>
          <w:szCs w:val="24"/>
        </w:rPr>
        <w:t>For this study, the</w:t>
      </w:r>
      <w:r w:rsidR="004E4CA3" w:rsidRPr="00794D8C">
        <w:rPr>
          <w:rFonts w:ascii="Times New Roman" w:hAnsi="Times New Roman" w:cs="Times New Roman"/>
          <w:sz w:val="24"/>
          <w:szCs w:val="24"/>
        </w:rPr>
        <w:t xml:space="preserve"> traditional VELMA voxel representation (Figure </w:t>
      </w:r>
      <w:r w:rsidR="00D06476" w:rsidRPr="00794D8C">
        <w:rPr>
          <w:rFonts w:ascii="Times New Roman" w:hAnsi="Times New Roman" w:cs="Times New Roman"/>
          <w:sz w:val="24"/>
          <w:szCs w:val="24"/>
        </w:rPr>
        <w:t>2</w:t>
      </w:r>
      <w:r w:rsidR="004E4CA3" w:rsidRPr="00794D8C">
        <w:rPr>
          <w:rFonts w:ascii="Times New Roman" w:hAnsi="Times New Roman" w:cs="Times New Roman"/>
          <w:sz w:val="24"/>
          <w:szCs w:val="24"/>
        </w:rPr>
        <w:t xml:space="preserve">, left panel) was altered to accommodate green roofs (Figure </w:t>
      </w:r>
      <w:r w:rsidR="00D06476" w:rsidRPr="00794D8C">
        <w:rPr>
          <w:rFonts w:ascii="Times New Roman" w:hAnsi="Times New Roman" w:cs="Times New Roman"/>
          <w:sz w:val="24"/>
          <w:szCs w:val="24"/>
        </w:rPr>
        <w:t>2</w:t>
      </w:r>
      <w:r w:rsidR="004E4CA3" w:rsidRPr="00794D8C">
        <w:rPr>
          <w:rFonts w:ascii="Times New Roman" w:hAnsi="Times New Roman" w:cs="Times New Roman"/>
          <w:sz w:val="24"/>
          <w:szCs w:val="24"/>
        </w:rPr>
        <w:t xml:space="preserve">, right panel). </w:t>
      </w:r>
      <w:r w:rsidR="00320697">
        <w:rPr>
          <w:rFonts w:ascii="Times New Roman" w:hAnsi="Times New Roman" w:cs="Times New Roman"/>
          <w:sz w:val="24"/>
          <w:szCs w:val="24"/>
        </w:rPr>
        <w:t>T</w:t>
      </w:r>
      <w:r w:rsidR="00320697" w:rsidRPr="00794D8C">
        <w:rPr>
          <w:rFonts w:ascii="Times New Roman" w:hAnsi="Times New Roman" w:cs="Times New Roman"/>
          <w:sz w:val="24"/>
          <w:szCs w:val="24"/>
        </w:rPr>
        <w:t xml:space="preserve">he first layer </w:t>
      </w:r>
      <w:r w:rsidR="00320697">
        <w:rPr>
          <w:rFonts w:ascii="Times New Roman" w:hAnsi="Times New Roman" w:cs="Times New Roman"/>
          <w:sz w:val="24"/>
          <w:szCs w:val="24"/>
        </w:rPr>
        <w:t>of th</w:t>
      </w:r>
      <w:r w:rsidR="00DC00D1">
        <w:rPr>
          <w:rFonts w:ascii="Times New Roman" w:hAnsi="Times New Roman" w:cs="Times New Roman"/>
          <w:sz w:val="24"/>
          <w:szCs w:val="24"/>
        </w:rPr>
        <w:t>e green roof</w:t>
      </w:r>
      <w:r w:rsidR="00320697">
        <w:rPr>
          <w:rFonts w:ascii="Times New Roman" w:hAnsi="Times New Roman" w:cs="Times New Roman"/>
          <w:sz w:val="24"/>
          <w:szCs w:val="24"/>
        </w:rPr>
        <w:t xml:space="preserve"> soil type </w:t>
      </w:r>
      <w:r w:rsidR="00320697" w:rsidRPr="00794D8C">
        <w:rPr>
          <w:rFonts w:ascii="Times New Roman" w:hAnsi="Times New Roman" w:cs="Times New Roman"/>
          <w:sz w:val="24"/>
          <w:szCs w:val="24"/>
        </w:rPr>
        <w:t xml:space="preserve">is characterized by the soil properties of the green roof, </w:t>
      </w:r>
      <w:r w:rsidR="00320697">
        <w:rPr>
          <w:rFonts w:ascii="Times New Roman" w:hAnsi="Times New Roman" w:cs="Times New Roman"/>
          <w:sz w:val="24"/>
          <w:szCs w:val="24"/>
        </w:rPr>
        <w:t>whereas</w:t>
      </w:r>
      <w:r w:rsidR="00320697" w:rsidRPr="00794D8C">
        <w:rPr>
          <w:rFonts w:ascii="Times New Roman" w:hAnsi="Times New Roman" w:cs="Times New Roman"/>
          <w:sz w:val="24"/>
          <w:szCs w:val="24"/>
        </w:rPr>
        <w:t xml:space="preserve"> the remaining three soil layers are characterized by the soil properties of soil under the building. Lateral flow is allowed both </w:t>
      </w:r>
      <w:r w:rsidR="00EE1F2C">
        <w:rPr>
          <w:rFonts w:ascii="Times New Roman" w:hAnsi="Times New Roman" w:cs="Times New Roman"/>
          <w:sz w:val="24"/>
          <w:szCs w:val="24"/>
        </w:rPr>
        <w:t xml:space="preserve">in and </w:t>
      </w:r>
      <w:r w:rsidR="00320697" w:rsidRPr="00794D8C">
        <w:rPr>
          <w:rFonts w:ascii="Times New Roman" w:hAnsi="Times New Roman" w:cs="Times New Roman"/>
          <w:sz w:val="24"/>
          <w:szCs w:val="24"/>
        </w:rPr>
        <w:t>out of the first soil layer (i.e., the green roof) and in and out of the lower soil layers</w:t>
      </w:r>
      <w:r w:rsidR="00320697">
        <w:rPr>
          <w:rFonts w:ascii="Times New Roman" w:hAnsi="Times New Roman" w:cs="Times New Roman"/>
          <w:sz w:val="24"/>
          <w:szCs w:val="24"/>
        </w:rPr>
        <w:t xml:space="preserve">, but vertical flow is limited between soil layers 1 and </w:t>
      </w:r>
      <w:r w:rsidR="00EE1F2C">
        <w:rPr>
          <w:rFonts w:ascii="Times New Roman" w:hAnsi="Times New Roman" w:cs="Times New Roman"/>
          <w:sz w:val="24"/>
          <w:szCs w:val="24"/>
        </w:rPr>
        <w:t>2</w:t>
      </w:r>
      <w:r w:rsidR="00DC00D1">
        <w:rPr>
          <w:rFonts w:ascii="Times New Roman" w:hAnsi="Times New Roman" w:cs="Times New Roman"/>
          <w:sz w:val="24"/>
          <w:szCs w:val="24"/>
        </w:rPr>
        <w:t xml:space="preserve"> </w:t>
      </w:r>
      <w:r w:rsidR="00626B2C">
        <w:rPr>
          <w:rFonts w:ascii="Times New Roman" w:hAnsi="Times New Roman" w:cs="Times New Roman"/>
          <w:sz w:val="24"/>
          <w:szCs w:val="24"/>
        </w:rPr>
        <w:t>by</w:t>
      </w:r>
      <w:r w:rsidR="00DC00D1">
        <w:rPr>
          <w:rFonts w:ascii="Times New Roman" w:hAnsi="Times New Roman" w:cs="Times New Roman"/>
          <w:sz w:val="24"/>
          <w:szCs w:val="24"/>
        </w:rPr>
        <w:t xml:space="preserve"> manually setting the first-layer value of </w:t>
      </w:r>
      <w:proofErr w:type="spellStart"/>
      <w:r w:rsidR="00EE1F2C" w:rsidRPr="00EE1F2C">
        <w:rPr>
          <w:rFonts w:ascii="Times New Roman" w:hAnsi="Times New Roman" w:cs="Times New Roman"/>
          <w:i/>
          <w:iCs/>
          <w:sz w:val="24"/>
          <w:szCs w:val="24"/>
        </w:rPr>
        <w:t>setSoilLayerK</w:t>
      </w:r>
      <w:r w:rsidR="00320697" w:rsidRPr="00EE1F2C">
        <w:rPr>
          <w:rFonts w:ascii="Times New Roman" w:hAnsi="Times New Roman" w:cs="Times New Roman"/>
          <w:i/>
          <w:iCs/>
          <w:sz w:val="24"/>
          <w:szCs w:val="24"/>
        </w:rPr>
        <w:t>sLatera</w:t>
      </w:r>
      <w:r w:rsidR="00EE1F2C" w:rsidRPr="00EE1F2C">
        <w:rPr>
          <w:rFonts w:ascii="Times New Roman" w:hAnsi="Times New Roman" w:cs="Times New Roman"/>
          <w:i/>
          <w:iCs/>
          <w:sz w:val="24"/>
          <w:szCs w:val="24"/>
        </w:rPr>
        <w:t>lValues</w:t>
      </w:r>
      <w:proofErr w:type="spellEnd"/>
      <w:r w:rsidR="00EE1F2C">
        <w:rPr>
          <w:rFonts w:ascii="Times New Roman" w:hAnsi="Times New Roman" w:cs="Times New Roman"/>
          <w:i/>
          <w:iCs/>
          <w:sz w:val="24"/>
          <w:szCs w:val="24"/>
        </w:rPr>
        <w:t xml:space="preserve"> </w:t>
      </w:r>
      <w:r w:rsidR="00EE1F2C">
        <w:rPr>
          <w:rFonts w:ascii="Times New Roman" w:hAnsi="Times New Roman" w:cs="Times New Roman"/>
          <w:sz w:val="24"/>
          <w:szCs w:val="24"/>
        </w:rPr>
        <w:t xml:space="preserve">to </w:t>
      </w:r>
      <w:r w:rsidR="00DC00D1">
        <w:rPr>
          <w:rFonts w:ascii="Times New Roman" w:hAnsi="Times New Roman" w:cs="Times New Roman"/>
          <w:sz w:val="24"/>
          <w:szCs w:val="24"/>
        </w:rPr>
        <w:t xml:space="preserve">a small but non-zero quantity. This essentially limits flow between soil layers 1 and 2 to a negligible quantity while also preventing model crashes due to divisions by 0. We note that the allowance of lateral flow into the green roof is a model simplification </w:t>
      </w:r>
      <w:r w:rsidR="00555BC8">
        <w:rPr>
          <w:rFonts w:ascii="Times New Roman" w:hAnsi="Times New Roman" w:cs="Times New Roman"/>
          <w:sz w:val="24"/>
          <w:szCs w:val="24"/>
        </w:rPr>
        <w:t>that is not reflected in the real world. However, the digital elevation model did not include buildings, and preventing lateral flow between cells via parameterization caused unrealistic flow patterns and model crashes. Therefore, we chose to adopt this model simplification to reflect an approximate mechanistic representation of green roofs in urban environments (Figure 2).</w:t>
      </w:r>
    </w:p>
    <w:p w14:paraId="4F43C268" w14:textId="4564CA42" w:rsidR="009F642A" w:rsidRPr="00794D8C" w:rsidRDefault="008210C1" w:rsidP="00794D8C">
      <w:pPr>
        <w:spacing w:line="480" w:lineRule="auto"/>
        <w:jc w:val="center"/>
        <w:rPr>
          <w:rFonts w:ascii="Times New Roman" w:hAnsi="Times New Roman" w:cs="Times New Roman"/>
          <w:b/>
          <w:sz w:val="24"/>
          <w:szCs w:val="24"/>
        </w:rPr>
      </w:pPr>
      <w:r w:rsidRPr="00794D8C">
        <w:rPr>
          <w:rFonts w:ascii="Times New Roman" w:hAnsi="Times New Roman" w:cs="Times New Roman"/>
          <w:b/>
          <w:sz w:val="24"/>
          <w:szCs w:val="24"/>
        </w:rPr>
        <w:t>&lt;Insert Figure 2 Here&gt;</w:t>
      </w:r>
    </w:p>
    <w:p w14:paraId="57A02D11" w14:textId="2D44F45B" w:rsidR="00C32BE6" w:rsidRDefault="00C32BE6" w:rsidP="00C32BE6">
      <w:pPr>
        <w:spacing w:line="480" w:lineRule="auto"/>
        <w:ind w:firstLine="720"/>
        <w:rPr>
          <w:rFonts w:ascii="Times New Roman" w:hAnsi="Times New Roman" w:cs="Times New Roman"/>
          <w:sz w:val="24"/>
          <w:szCs w:val="24"/>
        </w:rPr>
      </w:pPr>
      <w:r>
        <w:rPr>
          <w:rFonts w:ascii="Times New Roman" w:hAnsi="Times New Roman" w:cs="Times New Roman"/>
          <w:sz w:val="24"/>
          <w:szCs w:val="24"/>
        </w:rPr>
        <w:t>VELMA disturbances were also used to simulate irrigation (0.3629 cm day</w:t>
      </w:r>
      <w:r w:rsidRPr="00C32BE6">
        <w:rPr>
          <w:rFonts w:ascii="Times New Roman" w:hAnsi="Times New Roman" w:cs="Times New Roman"/>
          <w:sz w:val="24"/>
          <w:szCs w:val="24"/>
          <w:vertAlign w:val="superscript"/>
        </w:rPr>
        <w:t>-1</w:t>
      </w:r>
      <w:r>
        <w:rPr>
          <w:rFonts w:ascii="Times New Roman" w:hAnsi="Times New Roman" w:cs="Times New Roman"/>
          <w:sz w:val="24"/>
          <w:szCs w:val="24"/>
        </w:rPr>
        <w:t xml:space="preserve"> including precipitation) and fertilizer (0.005 </w:t>
      </w:r>
      <w:proofErr w:type="spellStart"/>
      <w:r>
        <w:rPr>
          <w:rFonts w:ascii="Times New Roman" w:hAnsi="Times New Roman" w:cs="Times New Roman"/>
          <w:sz w:val="24"/>
          <w:szCs w:val="24"/>
        </w:rPr>
        <w:t>kgN</w:t>
      </w:r>
      <w:proofErr w:type="spellEnd"/>
      <w:r>
        <w:rPr>
          <w:rFonts w:ascii="Times New Roman" w:hAnsi="Times New Roman" w:cs="Times New Roman"/>
          <w:sz w:val="24"/>
          <w:szCs w:val="24"/>
        </w:rPr>
        <w:t xml:space="preserve"> m</w:t>
      </w:r>
      <w:r w:rsidRPr="00C32BE6">
        <w:rPr>
          <w:rFonts w:ascii="Times New Roman" w:hAnsi="Times New Roman" w:cs="Times New Roman"/>
          <w:sz w:val="24"/>
          <w:szCs w:val="24"/>
          <w:vertAlign w:val="superscript"/>
        </w:rPr>
        <w:t>-2</w:t>
      </w:r>
      <w:r>
        <w:rPr>
          <w:rFonts w:ascii="Times New Roman" w:hAnsi="Times New Roman" w:cs="Times New Roman"/>
          <w:sz w:val="24"/>
          <w:szCs w:val="24"/>
        </w:rPr>
        <w:t>yr</w:t>
      </w:r>
      <w:r w:rsidRPr="00C32BE6">
        <w:rPr>
          <w:rFonts w:ascii="Times New Roman" w:hAnsi="Times New Roman" w:cs="Times New Roman"/>
          <w:sz w:val="24"/>
          <w:szCs w:val="24"/>
          <w:vertAlign w:val="superscript"/>
        </w:rPr>
        <w:t>-1</w:t>
      </w:r>
      <w:r>
        <w:rPr>
          <w:rFonts w:ascii="Times New Roman" w:hAnsi="Times New Roman" w:cs="Times New Roman"/>
          <w:sz w:val="24"/>
          <w:szCs w:val="24"/>
        </w:rPr>
        <w:t>)</w:t>
      </w:r>
      <w:r w:rsidR="0092634D">
        <w:rPr>
          <w:rFonts w:ascii="Times New Roman" w:hAnsi="Times New Roman" w:cs="Times New Roman"/>
          <w:sz w:val="24"/>
          <w:szCs w:val="24"/>
        </w:rPr>
        <w:t xml:space="preserve"> application on</w:t>
      </w:r>
      <w:r>
        <w:rPr>
          <w:rFonts w:ascii="Times New Roman" w:hAnsi="Times New Roman" w:cs="Times New Roman"/>
          <w:sz w:val="24"/>
          <w:szCs w:val="24"/>
        </w:rPr>
        <w:t xml:space="preserve"> grass</w:t>
      </w:r>
      <w:r w:rsidR="0092634D">
        <w:rPr>
          <w:rFonts w:ascii="Times New Roman" w:hAnsi="Times New Roman" w:cs="Times New Roman"/>
          <w:sz w:val="24"/>
          <w:szCs w:val="24"/>
        </w:rPr>
        <w:t xml:space="preserve"> voxels </w:t>
      </w:r>
      <w:r>
        <w:rPr>
          <w:rFonts w:ascii="Times New Roman" w:hAnsi="Times New Roman" w:cs="Times New Roman"/>
          <w:sz w:val="24"/>
          <w:szCs w:val="24"/>
        </w:rPr>
        <w:t xml:space="preserve">that were not green roofs, following recommendations by </w:t>
      </w:r>
      <w:r>
        <w:rPr>
          <w:rFonts w:ascii="Times New Roman" w:hAnsi="Times New Roman" w:cs="Times New Roman"/>
          <w:sz w:val="24"/>
          <w:szCs w:val="24"/>
        </w:rPr>
        <w:fldChar w:fldCharType="begin"/>
      </w:r>
      <w:r w:rsidR="008935D2">
        <w:rPr>
          <w:rFonts w:ascii="Times New Roman" w:hAnsi="Times New Roman" w:cs="Times New Roman"/>
          <w:sz w:val="24"/>
          <w:szCs w:val="24"/>
        </w:rPr>
        <w:instrText xml:space="preserve"> ADDIN EN.CITE &lt;EndNote&gt;&lt;Cite AuthorYear="1"&gt;&lt;Author&gt;Sarkar&lt;/Author&gt;&lt;Year&gt;2018&lt;/Year&gt;&lt;RecNum&gt;5&lt;/RecNum&gt;&lt;DisplayText&gt;Sarkar et al. (2018)&lt;/DisplayText&gt;&lt;record&gt;&lt;rec-number&gt;5&lt;/rec-number&gt;&lt;foreign-keys&gt;&lt;key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Interactions&lt;/full-title&gt;&lt;/periodical&gt;&lt;pages&gt;13:1-37&lt;/pages&gt;&lt;volume&gt;22 (2018)&lt;/volume&gt;&lt;dates&gt;&lt;year&gt;2018&lt;/year&gt;&lt;/dates&gt;&lt;isbn&gt;1087-3562&lt;/isbn&gt;&lt;urls&gt;&lt;/urls&gt;&lt;/record&gt;&lt;/Cite&gt;&lt;/EndNote&gt;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Sarkar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who referenced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AuthorYear="1"&gt;&lt;Author&gt;Milesi&lt;/Author&gt;&lt;Year&gt;2005&lt;/Year&gt;&lt;RecNum&gt;27&lt;/RecNum&gt;&lt;DisplayText&gt;Milesi et al. (2005)&lt;/DisplayText&gt;&lt;record&gt;&lt;rec-number&gt;27&lt;/rec-number&gt;&lt;foreign-keys&gt;&lt;key app="EN" db-id="vxswrvz902xafmet90nv2wrlvesvv0zrsd99" timestamp="1584535953"&gt;27&lt;/key&gt;&lt;/foreign-keys&gt;&lt;ref-type name="Journal Article"&gt;17&lt;/ref-type&gt;&lt;contributors&gt;&lt;authors&gt;&lt;author&gt;Milesi, Cristina&lt;/author&gt;&lt;author&gt;Running, Steven W&lt;/author&gt;&lt;author&gt;Elvidge, Christopher D&lt;/author&gt;&lt;author&gt;Dietz, John B&lt;/author&gt;&lt;author&gt;Tuttle, Benjamin T&lt;/author&gt;&lt;author&gt;Nemani, Ramakrishna R&lt;/author&gt;&lt;/authors&gt;&lt;/contributors&gt;&lt;titles&gt;&lt;title&gt;Mapping and modeling the biogeochemical cycling of turf grasses in the United States&lt;/title&gt;&lt;secondary-title&gt;Environmental management&lt;/secondary-title&gt;&lt;/titles&gt;&lt;periodical&gt;&lt;full-title&gt;Environmental management&lt;/full-title&gt;&lt;/periodical&gt;&lt;pages&gt;426-438&lt;/pages&gt;&lt;volume&gt;36&lt;/volume&gt;&lt;number&gt;3&lt;/number&gt;&lt;dates&gt;&lt;year&gt;2005&lt;/year&gt;&lt;/dates&gt;&lt;isbn&gt;0364-152X&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Milesi et al. (2005)</w:t>
      </w:r>
      <w:r>
        <w:rPr>
          <w:rFonts w:ascii="Times New Roman" w:hAnsi="Times New Roman" w:cs="Times New Roman"/>
          <w:sz w:val="24"/>
          <w:szCs w:val="24"/>
        </w:rPr>
        <w:fldChar w:fldCharType="end"/>
      </w:r>
      <w:r>
        <w:rPr>
          <w:rFonts w:ascii="Times New Roman" w:hAnsi="Times New Roman" w:cs="Times New Roman"/>
          <w:sz w:val="24"/>
          <w:szCs w:val="24"/>
        </w:rPr>
        <w:t xml:space="preserve"> and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AuthorYear="1"&gt;&lt;Author&gt;Carey&lt;/Author&gt;&lt;Year&gt;2012&lt;/Year&gt;&lt;RecNum&gt;28&lt;/RecNum&gt;&lt;DisplayText&gt;Carey et al. (2012)&lt;/DisplayText&gt;&lt;record&gt;&lt;rec-number&gt;28&lt;/rec-number&gt;&lt;foreign-keys&gt;&lt;key app="EN" db-id="vxswrvz902xafmet90nv2wrlvesvv0zrsd99" timestamp="1584536263"&gt;28&lt;/key&gt;&lt;/foreign-keys&gt;&lt;ref-type name="Journal Article"&gt;17&lt;/ref-type&gt;&lt;contributors&gt;&lt;authors&gt;&lt;author&gt;Carey, Richard O&lt;/author&gt;&lt;author&gt;Hochmuth, George J&lt;/author&gt;&lt;author&gt;Martinez, Christopher J&lt;/author&gt;&lt;author&gt;Boyer, Treavor H&lt;/author&gt;&lt;author&gt;Nair, Vimala D&lt;/author&gt;&lt;author&gt;Dukes, Michael D&lt;/author&gt;&lt;author&gt;Toor, Gurpal S&lt;/author&gt;&lt;author&gt;Shober, Amy L&lt;/author&gt;&lt;author&gt;Cisar, John L&lt;/author&gt;&lt;author&gt;Trenholm, Laurie E&lt;/author&gt;&lt;/authors&gt;&lt;/contributors&gt;&lt;titles&gt;&lt;title&gt;A review of turfgrass fertilizer management practices: Implications for urban water quality&lt;/title&gt;&lt;secondary-title&gt;HortTechnology&lt;/secondary-title&gt;&lt;/titles&gt;&lt;periodical&gt;&lt;full-title&gt;HortTechnology&lt;/full-title&gt;&lt;/periodical&gt;&lt;pages&gt;280-291&lt;/pages&gt;&lt;volume&gt;22&lt;/volume&gt;&lt;number&gt;3&lt;/number&gt;&lt;dates&gt;&lt;year&gt;2012&lt;/year&gt;&lt;/dates&gt;&lt;isbn&gt;1943-7714&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Carey et al. (2012)</w:t>
      </w:r>
      <w:r>
        <w:rPr>
          <w:rFonts w:ascii="Times New Roman" w:hAnsi="Times New Roman" w:cs="Times New Roman"/>
          <w:sz w:val="24"/>
          <w:szCs w:val="24"/>
        </w:rPr>
        <w:fldChar w:fldCharType="end"/>
      </w:r>
      <w:r>
        <w:rPr>
          <w:rFonts w:ascii="Times New Roman" w:hAnsi="Times New Roman" w:cs="Times New Roman"/>
          <w:sz w:val="24"/>
          <w:szCs w:val="24"/>
        </w:rPr>
        <w:t>.</w:t>
      </w:r>
    </w:p>
    <w:p w14:paraId="6D744F7A" w14:textId="77777777" w:rsidR="00C32BE6" w:rsidRPr="00794D8C" w:rsidRDefault="00C32BE6" w:rsidP="00C32BE6">
      <w:pPr>
        <w:spacing w:line="480" w:lineRule="auto"/>
        <w:rPr>
          <w:rFonts w:ascii="Times New Roman" w:hAnsi="Times New Roman" w:cs="Times New Roman"/>
          <w:sz w:val="24"/>
          <w:szCs w:val="24"/>
        </w:rPr>
      </w:pPr>
    </w:p>
    <w:p w14:paraId="39B9EF43" w14:textId="4D338733" w:rsidR="0039159A" w:rsidRPr="00E64454" w:rsidRDefault="00283EEE" w:rsidP="00794D8C">
      <w:pPr>
        <w:spacing w:line="480" w:lineRule="auto"/>
        <w:rPr>
          <w:rFonts w:ascii="Times New Roman" w:hAnsi="Times New Roman" w:cs="Times New Roman"/>
          <w:b/>
          <w:i/>
          <w:iCs/>
          <w:sz w:val="24"/>
          <w:szCs w:val="24"/>
        </w:rPr>
      </w:pPr>
      <w:r w:rsidRPr="00E64454">
        <w:rPr>
          <w:rFonts w:ascii="Times New Roman" w:hAnsi="Times New Roman" w:cs="Times New Roman"/>
          <w:b/>
          <w:i/>
          <w:iCs/>
          <w:sz w:val="24"/>
          <w:szCs w:val="24"/>
        </w:rPr>
        <w:t>2.</w:t>
      </w:r>
      <w:r w:rsidR="00E64454" w:rsidRPr="00E64454">
        <w:rPr>
          <w:rFonts w:ascii="Times New Roman" w:hAnsi="Times New Roman" w:cs="Times New Roman"/>
          <w:b/>
          <w:i/>
          <w:iCs/>
          <w:sz w:val="24"/>
          <w:szCs w:val="24"/>
        </w:rPr>
        <w:t>2.</w:t>
      </w:r>
      <w:r w:rsidRPr="00E64454">
        <w:rPr>
          <w:rFonts w:ascii="Times New Roman" w:hAnsi="Times New Roman" w:cs="Times New Roman"/>
          <w:b/>
          <w:i/>
          <w:iCs/>
          <w:sz w:val="24"/>
          <w:szCs w:val="24"/>
        </w:rPr>
        <w:t xml:space="preserve">3. </w:t>
      </w:r>
      <w:r w:rsidR="0039159A" w:rsidRPr="00E64454">
        <w:rPr>
          <w:rFonts w:ascii="Times New Roman" w:hAnsi="Times New Roman" w:cs="Times New Roman"/>
          <w:b/>
          <w:i/>
          <w:iCs/>
          <w:sz w:val="24"/>
          <w:szCs w:val="24"/>
        </w:rPr>
        <w:t xml:space="preserve">Input Data </w:t>
      </w:r>
    </w:p>
    <w:p w14:paraId="48FA1B1F" w14:textId="194B6AF2" w:rsidR="00A26CED" w:rsidRPr="00794D8C" w:rsidRDefault="008D43B3" w:rsidP="00794D8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S</w:t>
      </w:r>
      <w:r w:rsidR="000A12C9" w:rsidRPr="00794D8C">
        <w:rPr>
          <w:rFonts w:ascii="Times New Roman" w:hAnsi="Times New Roman" w:cs="Times New Roman"/>
          <w:sz w:val="24"/>
          <w:szCs w:val="24"/>
        </w:rPr>
        <w:t xml:space="preserve">tandard, </w:t>
      </w:r>
      <w:r w:rsidR="009006EA" w:rsidRPr="00794D8C">
        <w:rPr>
          <w:rFonts w:ascii="Times New Roman" w:hAnsi="Times New Roman" w:cs="Times New Roman"/>
          <w:sz w:val="24"/>
          <w:szCs w:val="24"/>
        </w:rPr>
        <w:t>spatially distributed inputs are required to construct watershed models</w:t>
      </w:r>
      <w:r w:rsidR="00EB14E4" w:rsidRPr="00794D8C">
        <w:rPr>
          <w:rFonts w:ascii="Times New Roman" w:hAnsi="Times New Roman" w:cs="Times New Roman"/>
          <w:sz w:val="24"/>
          <w:szCs w:val="24"/>
        </w:rPr>
        <w:t xml:space="preserve"> including VELMA</w:t>
      </w:r>
      <w:r>
        <w:rPr>
          <w:rFonts w:ascii="Times New Roman" w:hAnsi="Times New Roman" w:cs="Times New Roman"/>
          <w:sz w:val="24"/>
          <w:szCs w:val="24"/>
        </w:rPr>
        <w:t xml:space="preserve"> including </w:t>
      </w:r>
      <w:r w:rsidR="00A26CED" w:rsidRPr="00794D8C">
        <w:rPr>
          <w:rFonts w:ascii="Times New Roman" w:hAnsi="Times New Roman" w:cs="Times New Roman"/>
          <w:sz w:val="24"/>
          <w:szCs w:val="24"/>
        </w:rPr>
        <w:t xml:space="preserve">a digital elevation model, </w:t>
      </w:r>
      <w:r w:rsidR="00EB14E4" w:rsidRPr="00794D8C">
        <w:rPr>
          <w:rFonts w:ascii="Times New Roman" w:hAnsi="Times New Roman" w:cs="Times New Roman"/>
          <w:sz w:val="24"/>
          <w:szCs w:val="24"/>
        </w:rPr>
        <w:t xml:space="preserve">soil and land use/land cover </w:t>
      </w:r>
      <w:r w:rsidR="00A26CED" w:rsidRPr="00794D8C">
        <w:rPr>
          <w:rFonts w:ascii="Times New Roman" w:hAnsi="Times New Roman" w:cs="Times New Roman"/>
          <w:sz w:val="24"/>
          <w:szCs w:val="24"/>
        </w:rPr>
        <w:t>map</w:t>
      </w:r>
      <w:r w:rsidR="00EB14E4" w:rsidRPr="00794D8C">
        <w:rPr>
          <w:rFonts w:ascii="Times New Roman" w:hAnsi="Times New Roman" w:cs="Times New Roman"/>
          <w:sz w:val="24"/>
          <w:szCs w:val="24"/>
        </w:rPr>
        <w:t>s</w:t>
      </w:r>
      <w:r w:rsidR="00A26CED" w:rsidRPr="00794D8C">
        <w:rPr>
          <w:rFonts w:ascii="Times New Roman" w:hAnsi="Times New Roman" w:cs="Times New Roman"/>
          <w:sz w:val="24"/>
          <w:szCs w:val="24"/>
        </w:rPr>
        <w:t xml:space="preserve">, </w:t>
      </w:r>
      <w:r w:rsidR="00EB14E4" w:rsidRPr="00794D8C">
        <w:rPr>
          <w:rFonts w:ascii="Times New Roman" w:hAnsi="Times New Roman" w:cs="Times New Roman"/>
          <w:sz w:val="24"/>
          <w:szCs w:val="24"/>
        </w:rPr>
        <w:t xml:space="preserve">a </w:t>
      </w:r>
      <w:r w:rsidR="00A26CED" w:rsidRPr="00794D8C">
        <w:rPr>
          <w:rFonts w:ascii="Times New Roman" w:hAnsi="Times New Roman" w:cs="Times New Roman"/>
          <w:sz w:val="24"/>
          <w:szCs w:val="24"/>
        </w:rPr>
        <w:t>stream network, and weather drivers including daily temperature and precipitation</w:t>
      </w:r>
      <w:r w:rsidR="00B86928">
        <w:rPr>
          <w:rFonts w:ascii="Times New Roman" w:hAnsi="Times New Roman" w:cs="Times New Roman"/>
          <w:sz w:val="24"/>
          <w:szCs w:val="24"/>
        </w:rPr>
        <w:t xml:space="preserve"> (</w:t>
      </w:r>
      <w:r w:rsidR="009006EA" w:rsidRPr="00794D8C">
        <w:rPr>
          <w:rFonts w:ascii="Times New Roman" w:hAnsi="Times New Roman" w:cs="Times New Roman"/>
          <w:sz w:val="24"/>
          <w:szCs w:val="24"/>
        </w:rPr>
        <w:t xml:space="preserve">Table </w:t>
      </w:r>
      <w:r w:rsidR="00A26CED" w:rsidRPr="00794D8C">
        <w:rPr>
          <w:rFonts w:ascii="Times New Roman" w:hAnsi="Times New Roman" w:cs="Times New Roman"/>
          <w:sz w:val="24"/>
          <w:szCs w:val="24"/>
        </w:rPr>
        <w:t>2</w:t>
      </w:r>
      <w:r w:rsidR="006077C1">
        <w:rPr>
          <w:rFonts w:ascii="Times New Roman" w:hAnsi="Times New Roman" w:cs="Times New Roman"/>
          <w:sz w:val="24"/>
          <w:szCs w:val="24"/>
        </w:rPr>
        <w:t>)</w:t>
      </w:r>
      <w:r w:rsidR="000A12C9" w:rsidRPr="00794D8C">
        <w:rPr>
          <w:rFonts w:ascii="Times New Roman" w:hAnsi="Times New Roman" w:cs="Times New Roman"/>
          <w:sz w:val="24"/>
          <w:szCs w:val="24"/>
        </w:rPr>
        <w:t xml:space="preserve">. </w:t>
      </w:r>
    </w:p>
    <w:p w14:paraId="1469AC80" w14:textId="289AEB91" w:rsidR="00D06476" w:rsidRPr="00794D8C" w:rsidRDefault="00D06476" w:rsidP="00794D8C">
      <w:pPr>
        <w:spacing w:line="480" w:lineRule="auto"/>
        <w:ind w:firstLine="720"/>
        <w:jc w:val="center"/>
        <w:rPr>
          <w:rFonts w:ascii="Times New Roman" w:hAnsi="Times New Roman" w:cs="Times New Roman"/>
          <w:b/>
          <w:sz w:val="24"/>
          <w:szCs w:val="24"/>
        </w:rPr>
      </w:pPr>
      <w:r w:rsidRPr="00794D8C">
        <w:rPr>
          <w:rFonts w:ascii="Times New Roman" w:hAnsi="Times New Roman" w:cs="Times New Roman"/>
          <w:b/>
          <w:sz w:val="24"/>
          <w:szCs w:val="24"/>
        </w:rPr>
        <w:t>&lt;Insert Table 2 Here&gt;</w:t>
      </w:r>
    </w:p>
    <w:p w14:paraId="6A4F5335" w14:textId="73A1F3B9" w:rsidR="00A26CED" w:rsidRPr="00794D8C" w:rsidRDefault="00A26CED" w:rsidP="00794D8C">
      <w:pPr>
        <w:spacing w:line="480" w:lineRule="auto"/>
        <w:ind w:firstLine="720"/>
        <w:rPr>
          <w:rFonts w:ascii="Times New Roman" w:hAnsi="Times New Roman" w:cs="Times New Roman"/>
          <w:sz w:val="24"/>
          <w:szCs w:val="24"/>
        </w:rPr>
      </w:pPr>
      <w:bookmarkStart w:id="62" w:name="_Hlk44395973"/>
      <w:r w:rsidRPr="00794D8C">
        <w:rPr>
          <w:rFonts w:ascii="Times New Roman" w:hAnsi="Times New Roman" w:cs="Times New Roman"/>
          <w:sz w:val="24"/>
          <w:szCs w:val="24"/>
        </w:rPr>
        <w:t xml:space="preserve">A 10-m digital elevation model </w:t>
      </w:r>
      <w:r w:rsidR="003C37B1">
        <w:rPr>
          <w:rFonts w:ascii="Times New Roman" w:hAnsi="Times New Roman" w:cs="Times New Roman"/>
          <w:sz w:val="24"/>
          <w:szCs w:val="24"/>
        </w:rPr>
        <w:t xml:space="preserve">(DEM) </w:t>
      </w:r>
      <w:r w:rsidRPr="00794D8C">
        <w:rPr>
          <w:rFonts w:ascii="Times New Roman" w:hAnsi="Times New Roman" w:cs="Times New Roman"/>
          <w:sz w:val="24"/>
          <w:szCs w:val="24"/>
        </w:rPr>
        <w:t xml:space="preserve">was acquired from the USGS (Table 2). </w:t>
      </w:r>
      <w:r w:rsidR="00E15DD7">
        <w:rPr>
          <w:rFonts w:ascii="Times New Roman" w:hAnsi="Times New Roman" w:cs="Times New Roman"/>
          <w:sz w:val="24"/>
          <w:szCs w:val="24"/>
        </w:rPr>
        <w:t xml:space="preserve">This product was chosen over lidar-based digital terrain models, which provide higher spatial resolution, </w:t>
      </w:r>
      <w:del w:id="63" w:author="Bradley Barnhart" w:date="2020-06-30T07:48:00Z">
        <w:r w:rsidR="00E15DD7" w:rsidDel="00026562">
          <w:rPr>
            <w:rFonts w:ascii="Times New Roman" w:hAnsi="Times New Roman" w:cs="Times New Roman"/>
            <w:sz w:val="24"/>
            <w:szCs w:val="24"/>
          </w:rPr>
          <w:delText>for two main reasons. First,</w:delText>
        </w:r>
      </w:del>
      <w:ins w:id="64" w:author="Bradley Barnhart" w:date="2020-06-30T07:48:00Z">
        <w:r w:rsidR="00026562">
          <w:rPr>
            <w:rFonts w:ascii="Times New Roman" w:hAnsi="Times New Roman" w:cs="Times New Roman"/>
            <w:sz w:val="24"/>
            <w:szCs w:val="24"/>
          </w:rPr>
          <w:t>because</w:t>
        </w:r>
      </w:ins>
      <w:r w:rsidR="00E15DD7">
        <w:rPr>
          <w:rFonts w:ascii="Times New Roman" w:hAnsi="Times New Roman" w:cs="Times New Roman"/>
          <w:sz w:val="24"/>
          <w:szCs w:val="24"/>
        </w:rPr>
        <w:t xml:space="preserve"> higher resolutions require more voxels to be simulated within VELMA, which in turn increase the total simulation time. </w:t>
      </w:r>
      <w:ins w:id="65" w:author="Bradley Barnhart" w:date="2020-06-30T07:50:00Z">
        <w:r w:rsidR="00026562">
          <w:rPr>
            <w:rFonts w:ascii="Times New Roman" w:hAnsi="Times New Roman" w:cs="Times New Roman"/>
            <w:sz w:val="24"/>
            <w:szCs w:val="24"/>
          </w:rPr>
          <w:t>T</w:t>
        </w:r>
      </w:ins>
      <w:del w:id="66" w:author="Bradley Barnhart" w:date="2020-06-30T07:50:00Z">
        <w:r w:rsidR="00E15DD7" w:rsidDel="00026562">
          <w:rPr>
            <w:rFonts w:ascii="Times New Roman" w:hAnsi="Times New Roman" w:cs="Times New Roman"/>
            <w:sz w:val="24"/>
            <w:szCs w:val="24"/>
          </w:rPr>
          <w:delText>Second, lidar products are data-intensive and require complex processing to ensure reliable outputs; t</w:delText>
        </w:r>
      </w:del>
      <w:r w:rsidR="00E15DD7">
        <w:rPr>
          <w:rFonts w:ascii="Times New Roman" w:hAnsi="Times New Roman" w:cs="Times New Roman"/>
          <w:sz w:val="24"/>
          <w:szCs w:val="24"/>
        </w:rPr>
        <w:t>herefore, we chose a 10-m DEM</w:t>
      </w:r>
      <w:ins w:id="67" w:author="Bradley Barnhart" w:date="2020-06-30T07:51:00Z">
        <w:r w:rsidR="00026562">
          <w:rPr>
            <w:rFonts w:ascii="Times New Roman" w:hAnsi="Times New Roman" w:cs="Times New Roman"/>
            <w:sz w:val="24"/>
            <w:szCs w:val="24"/>
          </w:rPr>
          <w:t>, and more generally 10-m voxels throughout the watershed,</w:t>
        </w:r>
      </w:ins>
      <w:r w:rsidR="00E15DD7">
        <w:rPr>
          <w:rFonts w:ascii="Times New Roman" w:hAnsi="Times New Roman" w:cs="Times New Roman"/>
          <w:sz w:val="24"/>
          <w:szCs w:val="24"/>
        </w:rPr>
        <w:t xml:space="preserve"> </w:t>
      </w:r>
      <w:ins w:id="68" w:author="Bradley Barnhart" w:date="2020-06-30T07:50:00Z">
        <w:r w:rsidR="00026562">
          <w:rPr>
            <w:rFonts w:ascii="Times New Roman" w:hAnsi="Times New Roman" w:cs="Times New Roman"/>
            <w:sz w:val="24"/>
            <w:szCs w:val="24"/>
          </w:rPr>
          <w:t>as a compromise be</w:t>
        </w:r>
      </w:ins>
      <w:ins w:id="69" w:author="Bradley Barnhart" w:date="2020-06-30T07:51:00Z">
        <w:r w:rsidR="00026562">
          <w:rPr>
            <w:rFonts w:ascii="Times New Roman" w:hAnsi="Times New Roman" w:cs="Times New Roman"/>
            <w:sz w:val="24"/>
            <w:szCs w:val="24"/>
          </w:rPr>
          <w:t xml:space="preserve">tween accuracy and simulation time. </w:t>
        </w:r>
      </w:ins>
      <w:bookmarkEnd w:id="62"/>
      <w:del w:id="70" w:author="Bradley Barnhart" w:date="2020-06-30T07:51:00Z">
        <w:r w:rsidR="00E15DD7" w:rsidDel="00026562">
          <w:rPr>
            <w:rFonts w:ascii="Times New Roman" w:hAnsi="Times New Roman" w:cs="Times New Roman"/>
            <w:sz w:val="24"/>
            <w:szCs w:val="24"/>
          </w:rPr>
          <w:delText xml:space="preserve">that would be more widely applicable and used by state agencies and municipalities. </w:delText>
        </w:r>
      </w:del>
      <w:r w:rsidRPr="00794D8C">
        <w:rPr>
          <w:rFonts w:ascii="Times New Roman" w:hAnsi="Times New Roman" w:cs="Times New Roman"/>
          <w:sz w:val="24"/>
          <w:szCs w:val="24"/>
        </w:rPr>
        <w:t>Th</w:t>
      </w:r>
      <w:r w:rsidR="00E15DD7">
        <w:rPr>
          <w:rFonts w:ascii="Times New Roman" w:hAnsi="Times New Roman" w:cs="Times New Roman"/>
          <w:sz w:val="24"/>
          <w:szCs w:val="24"/>
        </w:rPr>
        <w:t>e 10-m DEM w</w:t>
      </w:r>
      <w:r w:rsidRPr="00794D8C">
        <w:rPr>
          <w:rFonts w:ascii="Times New Roman" w:hAnsi="Times New Roman" w:cs="Times New Roman"/>
          <w:sz w:val="24"/>
          <w:szCs w:val="24"/>
        </w:rPr>
        <w:t xml:space="preserve">as </w:t>
      </w:r>
      <w:r w:rsidR="00102CE0" w:rsidRPr="00794D8C">
        <w:rPr>
          <w:rFonts w:ascii="Times New Roman" w:hAnsi="Times New Roman" w:cs="Times New Roman"/>
          <w:sz w:val="24"/>
          <w:szCs w:val="24"/>
        </w:rPr>
        <w:t>flat-</w:t>
      </w:r>
      <w:r w:rsidRPr="00794D8C">
        <w:rPr>
          <w:rFonts w:ascii="Times New Roman" w:hAnsi="Times New Roman" w:cs="Times New Roman"/>
          <w:sz w:val="24"/>
          <w:szCs w:val="24"/>
        </w:rPr>
        <w:t>processed using the JPDEM</w:t>
      </w:r>
      <w:r w:rsidR="003C37B1">
        <w:rPr>
          <w:rFonts w:ascii="Times New Roman" w:hAnsi="Times New Roman" w:cs="Times New Roman"/>
          <w:sz w:val="24"/>
          <w:szCs w:val="24"/>
        </w:rPr>
        <w:t>-Dredge</w:t>
      </w:r>
      <w:r w:rsidRPr="00794D8C">
        <w:rPr>
          <w:rFonts w:ascii="Times New Roman" w:hAnsi="Times New Roman" w:cs="Times New Roman"/>
          <w:sz w:val="24"/>
          <w:szCs w:val="24"/>
        </w:rPr>
        <w:t xml:space="preserve"> processing tool </w:t>
      </w:r>
      <w:r w:rsidR="00C214B1" w:rsidRPr="00794D8C">
        <w:rPr>
          <w:rFonts w:ascii="Times New Roman" w:hAnsi="Times New Roman" w:cs="Times New Roman"/>
          <w:sz w:val="24"/>
          <w:szCs w:val="24"/>
        </w:rPr>
        <w:fldChar w:fldCharType="begin">
          <w:fldData xml:space="preserve">PEVuZE5vdGU+PENpdGU+PEF1dGhvcj5NY0thbmU8L0F1dGhvcj48WWVhcj4yMDE0PC9ZZWFyPjxS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</w:fldData>
        </w:fldChar>
      </w:r>
      <w:r w:rsidR="003653B4">
        <w:rPr>
          <w:rFonts w:ascii="Times New Roman" w:hAnsi="Times New Roman" w:cs="Times New Roman"/>
          <w:sz w:val="24"/>
          <w:szCs w:val="24"/>
        </w:rPr>
        <w:instrText xml:space="preserve"> ADDIN EN.CITE </w:instrText>
      </w:r>
      <w:r w:rsidR="003653B4">
        <w:rPr>
          <w:rFonts w:ascii="Times New Roman" w:hAnsi="Times New Roman" w:cs="Times New Roman"/>
          <w:sz w:val="24"/>
          <w:szCs w:val="24"/>
        </w:rPr>
        <w:fldChar w:fldCharType="begin">
          <w:fldData xml:space="preserve">PEVuZE5vdGU+PENpdGU+PEF1dGhvcj5NY0thbmU8L0F1dGhvcj48WWVhcj4yMDE0PC9ZZWFyPjxS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</w:fldData>
        </w:fldChar>
      </w:r>
      <w:r w:rsidR="003653B4">
        <w:rPr>
          <w:rFonts w:ascii="Times New Roman" w:hAnsi="Times New Roman" w:cs="Times New Roman"/>
          <w:sz w:val="24"/>
          <w:szCs w:val="24"/>
        </w:rPr>
        <w:instrText xml:space="preserve"> ADDIN EN.CITE.DATA </w:instrText>
      </w:r>
      <w:r w:rsidR="003653B4">
        <w:rPr>
          <w:rFonts w:ascii="Times New Roman" w:hAnsi="Times New Roman" w:cs="Times New Roman"/>
          <w:sz w:val="24"/>
          <w:szCs w:val="24"/>
        </w:rPr>
      </w:r>
      <w:r w:rsidR="003653B4">
        <w:rPr>
          <w:rFonts w:ascii="Times New Roman" w:hAnsi="Times New Roman" w:cs="Times New Roman"/>
          <w:sz w:val="24"/>
          <w:szCs w:val="24"/>
        </w:rPr>
        <w:fldChar w:fldCharType="end"/>
      </w:r>
      <w:r w:rsidR="00C214B1" w:rsidRPr="00794D8C">
        <w:rPr>
          <w:rFonts w:ascii="Times New Roman" w:hAnsi="Times New Roman" w:cs="Times New Roman"/>
          <w:sz w:val="24"/>
          <w:szCs w:val="24"/>
        </w:rPr>
      </w:r>
      <w:r w:rsidR="00C214B1" w:rsidRPr="00794D8C">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 Pan et al., 2012)</w:t>
      </w:r>
      <w:r w:rsidR="00C214B1"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 hand-digitized stream network obtained from the City of Seattle was used to aid </w:t>
      </w:r>
      <w:r w:rsidR="003C37B1">
        <w:rPr>
          <w:rFonts w:ascii="Times New Roman" w:hAnsi="Times New Roman" w:cs="Times New Roman"/>
          <w:sz w:val="24"/>
          <w:szCs w:val="24"/>
        </w:rPr>
        <w:t xml:space="preserve">the JPDEM-Dredge </w:t>
      </w:r>
      <w:r w:rsidRPr="00794D8C">
        <w:rPr>
          <w:rFonts w:ascii="Times New Roman" w:hAnsi="Times New Roman" w:cs="Times New Roman"/>
          <w:sz w:val="24"/>
          <w:szCs w:val="24"/>
        </w:rPr>
        <w:t xml:space="preserve">processing tool </w:t>
      </w:r>
      <w:r w:rsidR="003C37B1">
        <w:rPr>
          <w:rFonts w:ascii="Times New Roman" w:hAnsi="Times New Roman" w:cs="Times New Roman"/>
          <w:sz w:val="24"/>
          <w:szCs w:val="24"/>
        </w:rPr>
        <w:t xml:space="preserve">that enforces </w:t>
      </w:r>
      <w:r w:rsidR="00D02EE8">
        <w:rPr>
          <w:rFonts w:ascii="Times New Roman" w:hAnsi="Times New Roman" w:cs="Times New Roman"/>
          <w:sz w:val="24"/>
          <w:szCs w:val="24"/>
        </w:rPr>
        <w:t>pre-determined flow routing within the DEM</w:t>
      </w:r>
      <w:r w:rsidRPr="00794D8C">
        <w:rPr>
          <w:rFonts w:ascii="Times New Roman" w:hAnsi="Times New Roman" w:cs="Times New Roman"/>
          <w:sz w:val="24"/>
          <w:szCs w:val="24"/>
        </w:rPr>
        <w:t xml:space="preserve">. </w:t>
      </w:r>
      <w:r w:rsidR="00D54DAF" w:rsidRPr="00794D8C">
        <w:rPr>
          <w:rFonts w:ascii="Times New Roman" w:hAnsi="Times New Roman" w:cs="Times New Roman"/>
          <w:sz w:val="24"/>
          <w:szCs w:val="24"/>
        </w:rPr>
        <w:t>Municipal sewers and pipes were ignored and may be incorporated in further studies.</w:t>
      </w:r>
    </w:p>
    <w:p w14:paraId="2BA65A6A" w14:textId="4416DBDE" w:rsidR="00A26CED" w:rsidRPr="00794D8C" w:rsidRDefault="00CF31B8"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t>A single soil type</w:t>
      </w:r>
      <w:r w:rsidR="00257B9B">
        <w:rPr>
          <w:rFonts w:ascii="Times New Roman" w:hAnsi="Times New Roman" w:cs="Times New Roman"/>
          <w:sz w:val="24"/>
          <w:szCs w:val="24"/>
        </w:rPr>
        <w:t>, sandy loam,</w:t>
      </w:r>
      <w:r w:rsidRPr="00794D8C">
        <w:rPr>
          <w:rFonts w:ascii="Times New Roman" w:hAnsi="Times New Roman" w:cs="Times New Roman"/>
          <w:sz w:val="24"/>
          <w:szCs w:val="24"/>
        </w:rPr>
        <w:t xml:space="preserve"> was </w:t>
      </w:r>
      <w:r w:rsidR="00626B2C">
        <w:rPr>
          <w:rFonts w:ascii="Times New Roman" w:hAnsi="Times New Roman" w:cs="Times New Roman"/>
          <w:sz w:val="24"/>
          <w:szCs w:val="24"/>
        </w:rPr>
        <w:t xml:space="preserve">initially </w:t>
      </w:r>
      <w:r w:rsidRPr="00794D8C">
        <w:rPr>
          <w:rFonts w:ascii="Times New Roman" w:hAnsi="Times New Roman" w:cs="Times New Roman"/>
          <w:sz w:val="24"/>
          <w:szCs w:val="24"/>
        </w:rPr>
        <w:t xml:space="preserve">used for all </w:t>
      </w:r>
      <w:r w:rsidR="00626B2C">
        <w:rPr>
          <w:rFonts w:ascii="Times New Roman" w:hAnsi="Times New Roman" w:cs="Times New Roman"/>
          <w:sz w:val="24"/>
          <w:szCs w:val="24"/>
        </w:rPr>
        <w:t>four</w:t>
      </w:r>
      <w:r w:rsidRPr="00794D8C">
        <w:rPr>
          <w:rFonts w:ascii="Times New Roman" w:hAnsi="Times New Roman" w:cs="Times New Roman"/>
          <w:sz w:val="24"/>
          <w:szCs w:val="24"/>
        </w:rPr>
        <w:t xml:space="preserve"> watersheds. </w:t>
      </w:r>
      <w:r w:rsidR="00626B2C">
        <w:rPr>
          <w:rFonts w:ascii="Times New Roman" w:hAnsi="Times New Roman" w:cs="Times New Roman"/>
          <w:sz w:val="24"/>
          <w:szCs w:val="24"/>
        </w:rPr>
        <w:t>An additional soil type was then created</w:t>
      </w:r>
      <w:r w:rsidRPr="00794D8C">
        <w:rPr>
          <w:rFonts w:ascii="Times New Roman" w:hAnsi="Times New Roman" w:cs="Times New Roman"/>
          <w:sz w:val="24"/>
          <w:szCs w:val="24"/>
        </w:rPr>
        <w:t xml:space="preserve"> for cells that implemented green roofs and were characterized by intensive and extensive green roof media characteristics, as described in a subsequent section. </w:t>
      </w:r>
    </w:p>
    <w:p w14:paraId="1D47C6EA" w14:textId="6DCA6F99" w:rsidR="00A26CED" w:rsidRDefault="00CF31B8" w:rsidP="00794D8C">
      <w:pPr>
        <w:spacing w:line="480" w:lineRule="auto"/>
        <w:ind w:firstLine="720"/>
        <w:rPr>
          <w:rFonts w:ascii="Times New Roman" w:hAnsi="Times New Roman" w:cs="Times New Roman"/>
          <w:sz w:val="24"/>
          <w:szCs w:val="24"/>
        </w:rPr>
      </w:pPr>
      <w:r w:rsidRPr="00E15DD7">
        <w:rPr>
          <w:rFonts w:ascii="Times New Roman" w:hAnsi="Times New Roman" w:cs="Times New Roman"/>
          <w:sz w:val="24"/>
          <w:szCs w:val="24"/>
        </w:rPr>
        <w:t>L</w:t>
      </w:r>
      <w:r w:rsidR="00A26CED" w:rsidRPr="00E15DD7">
        <w:rPr>
          <w:rFonts w:ascii="Times New Roman" w:hAnsi="Times New Roman" w:cs="Times New Roman"/>
          <w:sz w:val="24"/>
          <w:szCs w:val="24"/>
        </w:rPr>
        <w:t xml:space="preserve">and use data were acquired from the </w:t>
      </w:r>
      <w:r w:rsidRPr="00E15DD7">
        <w:rPr>
          <w:rFonts w:ascii="Times New Roman" w:hAnsi="Times New Roman" w:cs="Times New Roman"/>
          <w:sz w:val="24"/>
          <w:szCs w:val="24"/>
        </w:rPr>
        <w:t>University of Washington</w:t>
      </w:r>
      <w:r w:rsidR="00D54DAF" w:rsidRPr="00E15DD7">
        <w:rPr>
          <w:rFonts w:ascii="Times New Roman" w:hAnsi="Times New Roman" w:cs="Times New Roman"/>
          <w:sz w:val="24"/>
          <w:szCs w:val="24"/>
        </w:rPr>
        <w:t>’s Remote Sensing &amp; Geospatial Analysis Laboratory</w:t>
      </w:r>
      <w:r w:rsidR="00A26CED" w:rsidRPr="00E15DD7">
        <w:rPr>
          <w:rFonts w:ascii="Times New Roman" w:hAnsi="Times New Roman" w:cs="Times New Roman"/>
          <w:sz w:val="24"/>
          <w:szCs w:val="24"/>
        </w:rPr>
        <w:t xml:space="preserve"> </w:t>
      </w:r>
      <w:r w:rsidR="00E15DD7">
        <w:rPr>
          <w:rFonts w:ascii="Times New Roman" w:hAnsi="Times New Roman" w:cs="Times New Roman"/>
          <w:sz w:val="24"/>
          <w:szCs w:val="24"/>
        </w:rPr>
        <w:fldChar w:fldCharType="begin"/>
      </w:r>
      <w:r w:rsidR="00E15DD7">
        <w:rPr>
          <w:rFonts w:ascii="Times New Roman" w:hAnsi="Times New Roman" w:cs="Times New Roman"/>
          <w:sz w:val="24"/>
          <w:szCs w:val="24"/>
        </w:rPr>
        <w:instrText xml:space="preserve"> ADDIN EN.CITE &lt;EndNote&gt;&lt;Cite&gt;&lt;Author&gt;Styers&lt;/Author&gt;&lt;Year&gt;2014&lt;/Year&gt;&lt;RecNum&gt;45&lt;/RecNum&gt;&lt;DisplayText&gt;(Styers et al., 2014)&lt;/DisplayText&gt;&lt;record&gt;&lt;rec-number&gt;45&lt;/rec-number&gt;&lt;foreign-keys&gt;&lt;key app="EN" db-id="vxswrvz902xafmet90nv2wrlvesvv0zrsd99" timestamp="1583778564"&gt;45&lt;/key&gt;&lt;/foreign-keys&gt;&lt;ref-type name="Journal Article"&gt;17&lt;/ref-type&gt;&lt;contributors&gt;&lt;authors&gt;&lt;author&gt;Styers, Diane M&lt;/author&gt;&lt;author&gt;Moskal, L Monika&lt;/author&gt;&lt;author&gt;Richardson, Jeffrey J&lt;/author&gt;&lt;author&gt;Halabisky, Meghan A&lt;/author&gt;&lt;/authors&gt;&lt;/contributors&gt;&lt;titles&gt;&lt;title&gt;Evaluation of the contribution of LiDAR data and postclassification procedures to object-based classification accuracy&lt;/title&gt;&lt;secondary-title&gt;Journal of Applied Remote Sensing&lt;/secondary-title&gt;&lt;/titles&gt;&lt;periodical&gt;&lt;full-title&gt;Journal of Applied Remote Sensing&lt;/full-title&gt;&lt;/periodical&gt;&lt;pages&gt;083529&lt;/pages&gt;&lt;volume&gt;8&lt;/volume&gt;&lt;number&gt;1&lt;/number&gt;&lt;dates&gt;&lt;year&gt;2014&lt;/year&gt;&lt;/dates&gt;&lt;isbn&gt;1931-3195&lt;/isbn&gt;&lt;urls&gt;&lt;/urls&gt;&lt;/record&gt;&lt;/Cite&gt;&lt;/EndNote&gt;</w:instrText>
      </w:r>
      <w:r w:rsidR="00E15DD7">
        <w:rPr>
          <w:rFonts w:ascii="Times New Roman" w:hAnsi="Times New Roman" w:cs="Times New Roman"/>
          <w:sz w:val="24"/>
          <w:szCs w:val="24"/>
        </w:rPr>
        <w:fldChar w:fldCharType="separate"/>
      </w:r>
      <w:r w:rsidR="00E15DD7">
        <w:rPr>
          <w:rFonts w:ascii="Times New Roman" w:hAnsi="Times New Roman" w:cs="Times New Roman"/>
          <w:noProof/>
          <w:sz w:val="24"/>
          <w:szCs w:val="24"/>
        </w:rPr>
        <w:t>(Styers et al., 2014)</w:t>
      </w:r>
      <w:r w:rsidR="00E15DD7">
        <w:rPr>
          <w:rFonts w:ascii="Times New Roman" w:hAnsi="Times New Roman" w:cs="Times New Roman"/>
          <w:sz w:val="24"/>
          <w:szCs w:val="24"/>
        </w:rPr>
        <w:fldChar w:fldCharType="end"/>
      </w:r>
      <w:r w:rsidR="00E15DD7">
        <w:rPr>
          <w:rFonts w:ascii="Times New Roman" w:hAnsi="Times New Roman" w:cs="Times New Roman"/>
          <w:sz w:val="24"/>
          <w:szCs w:val="24"/>
        </w:rPr>
        <w:t xml:space="preserve"> </w:t>
      </w:r>
      <w:r w:rsidR="00D54DAF" w:rsidRPr="00E15DD7">
        <w:rPr>
          <w:rFonts w:ascii="Times New Roman" w:hAnsi="Times New Roman" w:cs="Times New Roman"/>
          <w:sz w:val="24"/>
          <w:szCs w:val="24"/>
        </w:rPr>
        <w:t>and consisted of 1</w:t>
      </w:r>
      <w:r w:rsidR="00D06476" w:rsidRPr="00E15DD7">
        <w:rPr>
          <w:rFonts w:ascii="Times New Roman" w:hAnsi="Times New Roman" w:cs="Times New Roman"/>
          <w:sz w:val="24"/>
          <w:szCs w:val="24"/>
        </w:rPr>
        <w:t>-</w:t>
      </w:r>
      <w:r w:rsidR="00A26CED" w:rsidRPr="00E15DD7">
        <w:rPr>
          <w:rFonts w:ascii="Times New Roman" w:hAnsi="Times New Roman" w:cs="Times New Roman"/>
          <w:sz w:val="24"/>
          <w:szCs w:val="24"/>
        </w:rPr>
        <w:t>m land use land cover dat</w:t>
      </w:r>
      <w:r w:rsidR="00D54DAF" w:rsidRPr="00E15DD7">
        <w:rPr>
          <w:rFonts w:ascii="Times New Roman" w:hAnsi="Times New Roman" w:cs="Times New Roman"/>
          <w:sz w:val="24"/>
          <w:szCs w:val="24"/>
        </w:rPr>
        <w:t>a across the Seattle metropolitan area (</w:t>
      </w:r>
      <w:r w:rsidR="00A26CED" w:rsidRPr="00E15DD7">
        <w:rPr>
          <w:rFonts w:ascii="Times New Roman" w:hAnsi="Times New Roman" w:cs="Times New Roman"/>
          <w:sz w:val="24"/>
          <w:szCs w:val="24"/>
        </w:rPr>
        <w:t>Table</w:t>
      </w:r>
      <w:r w:rsidR="00D06476" w:rsidRPr="00E15DD7">
        <w:rPr>
          <w:rFonts w:ascii="Times New Roman" w:hAnsi="Times New Roman" w:cs="Times New Roman"/>
          <w:sz w:val="24"/>
          <w:szCs w:val="24"/>
        </w:rPr>
        <w:t>s</w:t>
      </w:r>
      <w:r w:rsidR="00A26CED" w:rsidRPr="00E15DD7">
        <w:rPr>
          <w:rFonts w:ascii="Times New Roman" w:hAnsi="Times New Roman" w:cs="Times New Roman"/>
          <w:sz w:val="24"/>
          <w:szCs w:val="24"/>
        </w:rPr>
        <w:t xml:space="preserve"> 1</w:t>
      </w:r>
      <w:r w:rsidR="00D06476" w:rsidRPr="00E15DD7">
        <w:rPr>
          <w:rFonts w:ascii="Times New Roman" w:hAnsi="Times New Roman" w:cs="Times New Roman"/>
          <w:sz w:val="24"/>
          <w:szCs w:val="24"/>
        </w:rPr>
        <w:t>-2</w:t>
      </w:r>
      <w:r w:rsidR="00A26CED" w:rsidRPr="00E15DD7">
        <w:rPr>
          <w:rFonts w:ascii="Times New Roman" w:hAnsi="Times New Roman" w:cs="Times New Roman"/>
          <w:sz w:val="24"/>
          <w:szCs w:val="24"/>
        </w:rPr>
        <w:t>)</w:t>
      </w:r>
      <w:r w:rsidR="00D54DAF" w:rsidRPr="00E15DD7">
        <w:rPr>
          <w:rFonts w:ascii="Times New Roman" w:hAnsi="Times New Roman" w:cs="Times New Roman"/>
          <w:sz w:val="24"/>
          <w:szCs w:val="24"/>
        </w:rPr>
        <w:t>.</w:t>
      </w:r>
      <w:r w:rsidR="00D54DAF" w:rsidRPr="00794D8C">
        <w:rPr>
          <w:rFonts w:ascii="Times New Roman" w:hAnsi="Times New Roman" w:cs="Times New Roman"/>
          <w:sz w:val="24"/>
          <w:szCs w:val="24"/>
        </w:rPr>
        <w:t xml:space="preserve"> </w:t>
      </w:r>
      <w:bookmarkStart w:id="71" w:name="_Hlk44393107"/>
      <w:r w:rsidR="00E64454">
        <w:rPr>
          <w:rFonts w:ascii="Times New Roman" w:hAnsi="Times New Roman" w:cs="Times New Roman"/>
          <w:sz w:val="24"/>
          <w:szCs w:val="24"/>
        </w:rPr>
        <w:t xml:space="preserve">Four </w:t>
      </w:r>
      <w:r w:rsidR="0092634D">
        <w:rPr>
          <w:rFonts w:ascii="Times New Roman" w:hAnsi="Times New Roman" w:cs="Times New Roman"/>
          <w:sz w:val="24"/>
          <w:szCs w:val="24"/>
        </w:rPr>
        <w:t>land use</w:t>
      </w:r>
      <w:r w:rsidR="00E64454">
        <w:rPr>
          <w:rFonts w:ascii="Times New Roman" w:hAnsi="Times New Roman" w:cs="Times New Roman"/>
          <w:sz w:val="24"/>
          <w:szCs w:val="24"/>
        </w:rPr>
        <w:t xml:space="preserve"> categories were included: grass, trees, buildings, and other impervious surfaces (e.g., roads, sidewalks, parking lots). </w:t>
      </w:r>
      <w:ins w:id="72" w:author="Bradley Barnhart" w:date="2020-06-30T07:02:00Z">
        <w:r w:rsidR="00010305">
          <w:rPr>
            <w:rFonts w:ascii="Times New Roman" w:hAnsi="Times New Roman" w:cs="Times New Roman"/>
            <w:sz w:val="24"/>
            <w:szCs w:val="24"/>
          </w:rPr>
          <w:t xml:space="preserve">Therefore, existing </w:t>
        </w:r>
        <w:r w:rsidR="004221D9">
          <w:rPr>
            <w:rFonts w:ascii="Times New Roman" w:hAnsi="Times New Roman" w:cs="Times New Roman"/>
            <w:sz w:val="24"/>
            <w:szCs w:val="24"/>
          </w:rPr>
          <w:t xml:space="preserve">GI </w:t>
        </w:r>
      </w:ins>
      <w:ins w:id="73" w:author="Bradley Barnhart" w:date="2020-06-30T07:03:00Z">
        <w:r w:rsidR="004221D9">
          <w:rPr>
            <w:rFonts w:ascii="Times New Roman" w:hAnsi="Times New Roman" w:cs="Times New Roman"/>
            <w:sz w:val="24"/>
            <w:szCs w:val="24"/>
          </w:rPr>
          <w:t xml:space="preserve">(e.g., </w:t>
        </w:r>
      </w:ins>
      <w:ins w:id="74" w:author="Bradley Barnhart" w:date="2020-06-30T07:04:00Z">
        <w:r w:rsidR="004221D9">
          <w:rPr>
            <w:rFonts w:ascii="Times New Roman" w:hAnsi="Times New Roman" w:cs="Times New Roman"/>
            <w:sz w:val="24"/>
            <w:szCs w:val="24"/>
          </w:rPr>
          <w:t xml:space="preserve">established </w:t>
        </w:r>
      </w:ins>
      <w:ins w:id="75" w:author="Bradley Barnhart" w:date="2020-06-30T07:03:00Z">
        <w:r w:rsidR="004221D9">
          <w:rPr>
            <w:rFonts w:ascii="Times New Roman" w:hAnsi="Times New Roman" w:cs="Times New Roman"/>
            <w:sz w:val="24"/>
            <w:szCs w:val="24"/>
          </w:rPr>
          <w:t>green roofs, ponds, impervious pave</w:t>
        </w:r>
      </w:ins>
      <w:ins w:id="76" w:author="Bradley Barnhart" w:date="2020-06-30T07:04:00Z">
        <w:r w:rsidR="004221D9">
          <w:rPr>
            <w:rFonts w:ascii="Times New Roman" w:hAnsi="Times New Roman" w:cs="Times New Roman"/>
            <w:sz w:val="24"/>
            <w:szCs w:val="24"/>
          </w:rPr>
          <w:t>ment</w:t>
        </w:r>
      </w:ins>
      <w:ins w:id="77" w:author="Bradley Barnhart" w:date="2020-06-30T07:03:00Z">
        <w:r w:rsidR="004221D9">
          <w:rPr>
            <w:rFonts w:ascii="Times New Roman" w:hAnsi="Times New Roman" w:cs="Times New Roman"/>
            <w:sz w:val="24"/>
            <w:szCs w:val="24"/>
          </w:rPr>
          <w:t>)</w:t>
        </w:r>
      </w:ins>
      <w:ins w:id="78" w:author="Bradley Barnhart" w:date="2020-06-30T07:04:00Z">
        <w:r w:rsidR="004221D9">
          <w:rPr>
            <w:rFonts w:ascii="Times New Roman" w:hAnsi="Times New Roman" w:cs="Times New Roman"/>
            <w:sz w:val="24"/>
            <w:szCs w:val="24"/>
          </w:rPr>
          <w:t xml:space="preserve"> were not </w:t>
        </w:r>
        <w:r w:rsidR="004221D9">
          <w:rPr>
            <w:rFonts w:ascii="Times New Roman" w:hAnsi="Times New Roman" w:cs="Times New Roman"/>
            <w:sz w:val="24"/>
            <w:szCs w:val="24"/>
          </w:rPr>
          <w:lastRenderedPageBreak/>
          <w:t xml:space="preserve">included in the baseline model simulations. </w:t>
        </w:r>
      </w:ins>
      <w:bookmarkEnd w:id="71"/>
      <w:del w:id="79" w:author="Bradley Barnhart" w:date="2020-06-30T07:04:00Z">
        <w:r w:rsidR="00D54DAF" w:rsidRPr="00794D8C" w:rsidDel="004221D9">
          <w:rPr>
            <w:rFonts w:ascii="Times New Roman" w:hAnsi="Times New Roman" w:cs="Times New Roman"/>
            <w:sz w:val="24"/>
            <w:szCs w:val="24"/>
          </w:rPr>
          <w:delText xml:space="preserve">These </w:delText>
        </w:r>
        <w:r w:rsidR="00D02EE8" w:rsidDel="004221D9">
          <w:rPr>
            <w:rFonts w:ascii="Times New Roman" w:hAnsi="Times New Roman" w:cs="Times New Roman"/>
            <w:sz w:val="24"/>
            <w:szCs w:val="24"/>
          </w:rPr>
          <w:delText>data</w:delText>
        </w:r>
      </w:del>
      <w:ins w:id="80" w:author="Bradley Barnhart" w:date="2020-06-30T07:04:00Z">
        <w:r w:rsidR="004221D9">
          <w:rPr>
            <w:rFonts w:ascii="Times New Roman" w:hAnsi="Times New Roman" w:cs="Times New Roman"/>
            <w:sz w:val="24"/>
            <w:szCs w:val="24"/>
          </w:rPr>
          <w:t>The land use data</w:t>
        </w:r>
      </w:ins>
      <w:r w:rsidR="00A26CED" w:rsidRPr="00794D8C">
        <w:rPr>
          <w:rFonts w:ascii="Times New Roman" w:hAnsi="Times New Roman" w:cs="Times New Roman"/>
          <w:sz w:val="24"/>
          <w:szCs w:val="24"/>
        </w:rPr>
        <w:t xml:space="preserve"> were resampled to 10</w:t>
      </w:r>
      <w:r w:rsidRPr="00794D8C">
        <w:rPr>
          <w:rFonts w:ascii="Times New Roman" w:hAnsi="Times New Roman" w:cs="Times New Roman"/>
          <w:sz w:val="24"/>
          <w:szCs w:val="24"/>
        </w:rPr>
        <w:t>-</w:t>
      </w:r>
      <w:r w:rsidR="00A26CED" w:rsidRPr="00794D8C">
        <w:rPr>
          <w:rFonts w:ascii="Times New Roman" w:hAnsi="Times New Roman" w:cs="Times New Roman"/>
          <w:sz w:val="24"/>
          <w:szCs w:val="24"/>
        </w:rPr>
        <w:t xml:space="preserve">m cells via majority rule, resulting in an average increase of 0.58% in building area for the four watersheds. For these and other geospatial and statistical techniques used in this analysis, scripts were written using R 3.1.2 statistical </w:t>
      </w:r>
      <w:r w:rsidR="0067411D" w:rsidRPr="00794D8C">
        <w:rPr>
          <w:rFonts w:ascii="Times New Roman" w:hAnsi="Times New Roman" w:cs="Times New Roman"/>
          <w:sz w:val="24"/>
          <w:szCs w:val="24"/>
        </w:rPr>
        <w:t xml:space="preserve">software </w:t>
      </w:r>
      <w:r w:rsidR="0067411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&lt;EndNote&gt;&lt;Cite&gt;&lt;Author&gt;R Core Team&lt;/Author&gt;&lt;Year&gt;2013&lt;/Year&gt;&lt;RecNum&gt;19&lt;/RecNum&gt;&lt;DisplayText&gt;(R Core Team, 2013)&lt;/DisplayText&gt;&lt;record&gt;&lt;rec-number&gt;19&lt;/rec-number&gt;&lt;foreign-keys&gt;&lt;key app="EN" db-id="vxswrvz902xafmet90nv2wrlvesvv0zrsd99" timestamp="1581460632"&gt;19&lt;/key&gt;&lt;/foreign-keys&gt;&lt;ref-type name="Journal Article"&gt;17&lt;/ref-type&gt;&lt;contributors&gt;&lt;authors&gt;&lt;author&gt;R Core Team,&lt;/author&gt;&lt;/authors&gt;&lt;/contributors&gt;&lt;titles&gt;&lt;title&gt;R: A language and environment for statistical computing&lt;/title&gt;&lt;secondary-title&gt;https://www.r-project.org/&lt;/secondary-title&gt;&lt;/titles&gt;&lt;periodical&gt;&lt;full-title&gt;https://www.r-project.org/&lt;/full-title&gt;&lt;/periodical&gt;&lt;dates&gt;&lt;year&gt;2013&lt;/year&gt;&lt;/dates&gt;&lt;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 Core Team, 2013)</w:t>
      </w:r>
      <w:r w:rsidR="0067411D" w:rsidRPr="00794D8C">
        <w:rPr>
          <w:rFonts w:ascii="Times New Roman" w:hAnsi="Times New Roman" w:cs="Times New Roman"/>
          <w:sz w:val="24"/>
          <w:szCs w:val="24"/>
        </w:rPr>
        <w:fldChar w:fldCharType="end"/>
      </w:r>
      <w:r w:rsidR="00A26CED" w:rsidRPr="00794D8C">
        <w:rPr>
          <w:rFonts w:ascii="Times New Roman" w:hAnsi="Times New Roman" w:cs="Times New Roman"/>
          <w:sz w:val="24"/>
          <w:szCs w:val="24"/>
        </w:rPr>
        <w:t xml:space="preserve"> and Python 2.7.12 </w:t>
      </w:r>
      <w:r w:rsidR="0067411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&lt;EndNote&gt;&lt;Cite&gt;&lt;Author&gt;Python Software Foundation&lt;/Author&gt;&lt;Year&gt;2016&lt;/Year&gt;&lt;RecNum&gt;21&lt;/RecNum&gt;&lt;DisplayText&gt;(Python Software Foundation, 2016)&lt;/DisplayText&gt;&lt;record&gt;&lt;rec-number&gt;21&lt;/rec-number&gt;&lt;foreign-keys&gt;&lt;key app="EN" db-id="vxswrvz902xafmet90nv2wrlvesvv0zrsd99" timestamp="1581461184"&gt;21&lt;/key&gt;&lt;/foreign-keys&gt;&lt;ref-type name="Journal Article"&gt;17&lt;/ref-type&gt;&lt;contributors&gt;&lt;authors&gt;&lt;author&gt;Python Software Foundation,&lt;/author&gt;&lt;/authors&gt;&lt;/contributors&gt;&lt;titles&gt;&lt;title&gt;Python Language Reference&lt;/title&gt;&lt;/titles&gt;&lt;volume&gt;https://www.python.org/&lt;/volume&gt;&lt;dates&gt;&lt;year&gt;2016&lt;/year&gt;&lt;/dates&gt;&lt;urls&gt;&lt;related-urls&gt;&lt;url&gt;http://www.python.org&lt;/url&gt;&lt;/related-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(Python Software Foundation, 2016)</w:t>
      </w:r>
      <w:r w:rsidR="0067411D" w:rsidRPr="00794D8C">
        <w:rPr>
          <w:rFonts w:ascii="Times New Roman" w:hAnsi="Times New Roman" w:cs="Times New Roman"/>
          <w:sz w:val="24"/>
          <w:szCs w:val="24"/>
        </w:rPr>
        <w:fldChar w:fldCharType="end"/>
      </w:r>
      <w:r w:rsidR="0067411D" w:rsidRPr="00794D8C">
        <w:rPr>
          <w:rFonts w:ascii="Times New Roman" w:hAnsi="Times New Roman" w:cs="Times New Roman"/>
          <w:sz w:val="24"/>
          <w:szCs w:val="24"/>
        </w:rPr>
        <w:t xml:space="preserve"> </w:t>
      </w:r>
      <w:r w:rsidR="00A26CED" w:rsidRPr="00794D8C">
        <w:rPr>
          <w:rFonts w:ascii="Times New Roman" w:hAnsi="Times New Roman" w:cs="Times New Roman"/>
          <w:sz w:val="24"/>
          <w:szCs w:val="24"/>
        </w:rPr>
        <w:t xml:space="preserve">programming language.  Visualizations, sampling location analysis, and basic map editing were made with ArcGIS 10.3 </w:t>
      </w:r>
      <w:r w:rsidR="00C214B1"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&lt;EndNote&gt;&lt;Cite&gt;&lt;Author&gt;ESRI&lt;/Author&gt;&lt;Year&gt;2014&lt;/Year&gt;&lt;RecNum&gt;23&lt;/RecNum&gt;&lt;DisplayText&gt;(ESRI, 2014)&lt;/DisplayText&gt;&lt;record&gt;&lt;rec-number&gt;23&lt;/rec-number&gt;&lt;foreign-keys&gt;&lt;key app="EN" db-id="vxswrvz902xafmet90nv2wrlvesvv0zrsd99" timestamp="1581461518"&gt;23&lt;/key&gt;&lt;/foreign-keys&gt;&lt;ref-type name="Book"&gt;6&lt;/ref-type&gt;&lt;contributors&gt;&lt;authors&gt;&lt;author&gt;ESRI,&lt;/author&gt;&lt;/authors&gt;&lt;/contributors&gt;&lt;titles&gt;&lt;title&gt;ArcGIS Desktop: Release 10.3&lt;/title&gt;&lt;/titles&gt;&lt;dates&gt;&lt;year&gt;2014&lt;/year&gt;&lt;/dates&gt;&lt;pub-location&gt;Redlands, CA&lt;/pub-location&gt;&lt;publisher&gt;Environmental Systems Research Institute&lt;/publisher&gt;&lt;urls&gt;&lt;/urls&gt;&lt;/record&gt;&lt;/Cite&gt;&lt;/EndNote&gt;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(ESRI, 2014)</w:t>
      </w:r>
      <w:r w:rsidR="00C214B1" w:rsidRPr="00794D8C">
        <w:rPr>
          <w:rFonts w:ascii="Times New Roman" w:hAnsi="Times New Roman" w:cs="Times New Roman"/>
          <w:sz w:val="24"/>
          <w:szCs w:val="24"/>
        </w:rPr>
        <w:fldChar w:fldCharType="end"/>
      </w:r>
      <w:r w:rsidR="00E64454">
        <w:rPr>
          <w:rFonts w:ascii="Times New Roman" w:hAnsi="Times New Roman" w:cs="Times New Roman"/>
          <w:sz w:val="24"/>
          <w:szCs w:val="24"/>
        </w:rPr>
        <w:t xml:space="preserve">. </w:t>
      </w:r>
    </w:p>
    <w:p w14:paraId="7EA73942" w14:textId="0E9568AB" w:rsidR="00D06476" w:rsidRDefault="00A26CED"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Three NOAA-referenced weather stations (Sand Point, Portage Bay, and Boeing Field) and </w:t>
      </w:r>
      <w:proofErr w:type="spellStart"/>
      <w:r w:rsidRPr="00794D8C">
        <w:rPr>
          <w:rFonts w:ascii="Times New Roman" w:hAnsi="Times New Roman" w:cs="Times New Roman"/>
          <w:sz w:val="24"/>
          <w:szCs w:val="24"/>
        </w:rPr>
        <w:t>Daymet</w:t>
      </w:r>
      <w:proofErr w:type="spellEnd"/>
      <w:r w:rsidRPr="00794D8C">
        <w:rPr>
          <w:rFonts w:ascii="Times New Roman" w:hAnsi="Times New Roman" w:cs="Times New Roman"/>
          <w:sz w:val="24"/>
          <w:szCs w:val="24"/>
        </w:rPr>
        <w:t xml:space="preserve"> modeled data were used to compile daily mean temperature and precipitation</w:t>
      </w:r>
      <w:r w:rsidR="005554AB" w:rsidRPr="00794D8C">
        <w:rPr>
          <w:rFonts w:ascii="Times New Roman" w:hAnsi="Times New Roman" w:cs="Times New Roman"/>
          <w:sz w:val="24"/>
          <w:szCs w:val="24"/>
        </w:rPr>
        <w:t xml:space="preserve"> estimates</w:t>
      </w:r>
      <w:r w:rsidRPr="00794D8C">
        <w:rPr>
          <w:rFonts w:ascii="Times New Roman" w:hAnsi="Times New Roman" w:cs="Times New Roman"/>
          <w:sz w:val="24"/>
          <w:szCs w:val="24"/>
        </w:rPr>
        <w:t xml:space="preserve"> </w:t>
      </w:r>
      <w:r w:rsidR="005554AB" w:rsidRPr="00794D8C">
        <w:rPr>
          <w:rFonts w:ascii="Times New Roman" w:hAnsi="Times New Roman" w:cs="Times New Roman"/>
          <w:sz w:val="24"/>
          <w:szCs w:val="24"/>
        </w:rPr>
        <w:t xml:space="preserve">for the duration of our model </w:t>
      </w:r>
      <w:r w:rsidR="0067411D" w:rsidRPr="00794D8C">
        <w:rPr>
          <w:rFonts w:ascii="Times New Roman" w:hAnsi="Times New Roman" w:cs="Times New Roman"/>
          <w:sz w:val="24"/>
          <w:szCs w:val="24"/>
        </w:rPr>
        <w:t>runs</w:t>
      </w:r>
      <w:r w:rsidR="0067411D" w:rsidRPr="00794D8C">
        <w:rPr>
          <w:rFonts w:ascii="Times New Roman" w:hAnsi="Times New Roman" w:cs="Times New Roman"/>
          <w:b/>
          <w:bCs/>
          <w:sz w:val="24"/>
          <w:szCs w:val="24"/>
        </w:rPr>
        <w:t xml:space="preserve"> </w:t>
      </w:r>
      <w:r w:rsidR="0067411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&lt;EndNote&gt;&lt;Cite&gt;&lt;Author&gt;Thornton&lt;/Author&gt;&lt;Year&gt;2017&lt;/Year&gt;&lt;RecNum&gt;18&lt;/RecNum&gt;&lt;DisplayText&gt;(NOAA, 2016; Thornton et al., 2017)&lt;/DisplayText&gt;&lt;record&gt;&lt;rec-number&gt;18&lt;/rec-number&gt;&lt;foreign-keys&gt;&lt;key app="EN" db-id="vxswrvz902xafmet90nv2wrlvesvv0zrsd99" timestamp="1581460477"&gt;18&lt;/key&gt;&lt;/foreign-keys&gt;&lt;ref-type name="Journal Article"&gt;17&lt;/ref-type&gt;&lt;contributors&gt;&lt;authors&gt;&lt;author&gt;Thornton, MM&lt;/author&gt;&lt;author&gt;Thornton, PE&lt;/author&gt;&lt;author&gt;Wei, Y&lt;/author&gt;&lt;author&gt;Vose, RS&lt;/author&gt;&lt;author&gt;Boyer, AG&lt;/author&gt;&lt;/authors&gt;&lt;/contributors&gt;&lt;titles&gt;&lt;title&gt;Daymet: Station-Level Inputs and Model Predicted Values for North America, Version 3. ORNL DAAC, Oak Ridge, Tennessee, USA&lt;/title&gt;&lt;/titles&gt;&lt;dates&gt;&lt;year&gt;2017&lt;/year&gt;&lt;/dates&gt;&lt;urls&gt;&lt;/urls&gt;&lt;/record&gt;&lt;/Cite&gt;&lt;Cite&gt;&lt;Author&gt;NOAA&lt;/Author&gt;&lt;Year&gt;2016&lt;/Year&gt;&lt;RecNum&gt;22&lt;/RecNum&gt;&lt;record&gt;&lt;rec-number&gt;22&lt;/rec-number&gt;&lt;foreign-keys&gt;&lt;key app="EN" db-id="vxswrvz902xafmet90nv2wrlvesvv0zrsd99" timestamp="1581461293"&gt;22&lt;/key&gt;&lt;/foreign-keys&gt;&lt;ref-type name="Web Page"&gt;12&lt;/ref-type&gt;&lt;contributors&gt;&lt;authors&gt;&lt;author&gt;NOAA,&lt;/author&gt;&lt;/authors&gt;&lt;/contributors&gt;&lt;titles&gt;&lt;title&gt;Global Historical Climatology Network&lt;/title&gt;&lt;/titles&gt;&lt;volume&gt;2016&lt;/volume&gt;&lt;number&gt;2016-12-8&lt;/number&gt;&lt;dates&gt;&lt;year&gt;2016&lt;/year&gt;&lt;/dates&gt;&lt;publisher&gt;https://www.ncdc.noaa.gov/data-access&lt;/publisher&gt;&lt;urls&gt;&lt;related-urls&gt;&lt;url&gt;https://www.ncdc.noaa.gov/data-access&lt;/url&gt;&lt;/related-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(NOAA, 2016; Thornton et al., 2017)</w:t>
      </w:r>
      <w:r w:rsidR="0067411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All three stations were within </w:t>
      </w:r>
      <w:r w:rsidR="00D02EE8">
        <w:rPr>
          <w:rFonts w:ascii="Times New Roman" w:hAnsi="Times New Roman" w:cs="Times New Roman"/>
          <w:sz w:val="24"/>
          <w:szCs w:val="24"/>
        </w:rPr>
        <w:t>the municipal boundaries of the City of Seattle</w:t>
      </w:r>
      <w:r w:rsidR="005554AB" w:rsidRPr="00794D8C">
        <w:rPr>
          <w:rFonts w:ascii="Times New Roman" w:hAnsi="Times New Roman" w:cs="Times New Roman"/>
          <w:sz w:val="24"/>
          <w:szCs w:val="24"/>
        </w:rPr>
        <w:t xml:space="preserve"> and were located </w:t>
      </w:r>
      <w:r w:rsidRPr="00794D8C">
        <w:rPr>
          <w:rFonts w:ascii="Times New Roman" w:hAnsi="Times New Roman" w:cs="Times New Roman"/>
          <w:sz w:val="24"/>
          <w:szCs w:val="24"/>
        </w:rPr>
        <w:t xml:space="preserve">between 2-21.5 km of either Thornton or Pipers </w:t>
      </w:r>
      <w:r w:rsidR="00D54DAF" w:rsidRPr="00794D8C">
        <w:rPr>
          <w:rFonts w:ascii="Times New Roman" w:hAnsi="Times New Roman" w:cs="Times New Roman"/>
          <w:sz w:val="24"/>
          <w:szCs w:val="24"/>
        </w:rPr>
        <w:t>c</w:t>
      </w:r>
      <w:r w:rsidRPr="00794D8C">
        <w:rPr>
          <w:rFonts w:ascii="Times New Roman" w:hAnsi="Times New Roman" w:cs="Times New Roman"/>
          <w:sz w:val="24"/>
          <w:szCs w:val="24"/>
        </w:rPr>
        <w:t xml:space="preserve">reeks. The Sand Point weather station had 10,076 recorded daily weather observations between </w:t>
      </w:r>
      <w:r w:rsidR="00F847B7" w:rsidRPr="00794D8C">
        <w:rPr>
          <w:rFonts w:ascii="Times New Roman" w:hAnsi="Times New Roman" w:cs="Times New Roman"/>
          <w:sz w:val="24"/>
          <w:szCs w:val="24"/>
        </w:rPr>
        <w:t>1986 and 2015, includ</w:t>
      </w:r>
      <w:r w:rsidR="00FE10C4">
        <w:rPr>
          <w:rFonts w:ascii="Times New Roman" w:hAnsi="Times New Roman" w:cs="Times New Roman"/>
          <w:sz w:val="24"/>
          <w:szCs w:val="24"/>
        </w:rPr>
        <w:t>ing</w:t>
      </w:r>
      <w:r w:rsidR="00F847B7"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526 missing daily observations, 13 precipitation NA’s, and 1 average temperature NA observations.  Between </w:t>
      </w:r>
      <w:r w:rsidR="00D54DAF" w:rsidRPr="00794D8C">
        <w:rPr>
          <w:rFonts w:ascii="Times New Roman" w:hAnsi="Times New Roman" w:cs="Times New Roman"/>
          <w:sz w:val="24"/>
          <w:szCs w:val="24"/>
        </w:rPr>
        <w:t>1986-1-1</w:t>
      </w:r>
      <w:r w:rsidRPr="00794D8C">
        <w:rPr>
          <w:rFonts w:ascii="Times New Roman" w:hAnsi="Times New Roman" w:cs="Times New Roman"/>
          <w:sz w:val="24"/>
          <w:szCs w:val="24"/>
        </w:rPr>
        <w:t xml:space="preserve"> and </w:t>
      </w:r>
      <w:r w:rsidR="00D54DAF" w:rsidRPr="00794D8C">
        <w:rPr>
          <w:rFonts w:ascii="Times New Roman" w:hAnsi="Times New Roman" w:cs="Times New Roman"/>
          <w:sz w:val="24"/>
          <w:szCs w:val="24"/>
        </w:rPr>
        <w:t>1998-</w:t>
      </w:r>
      <w:r w:rsidRPr="00794D8C">
        <w:rPr>
          <w:rFonts w:ascii="Times New Roman" w:hAnsi="Times New Roman" w:cs="Times New Roman"/>
          <w:sz w:val="24"/>
          <w:szCs w:val="24"/>
        </w:rPr>
        <w:t>4</w:t>
      </w:r>
      <w:r w:rsidR="00D54DAF" w:rsidRPr="00794D8C">
        <w:rPr>
          <w:rFonts w:ascii="Times New Roman" w:hAnsi="Times New Roman" w:cs="Times New Roman"/>
          <w:sz w:val="24"/>
          <w:szCs w:val="24"/>
        </w:rPr>
        <w:t>-</w:t>
      </w:r>
      <w:r w:rsidRPr="00794D8C">
        <w:rPr>
          <w:rFonts w:ascii="Times New Roman" w:hAnsi="Times New Roman" w:cs="Times New Roman"/>
          <w:sz w:val="24"/>
          <w:szCs w:val="24"/>
        </w:rPr>
        <w:t>30</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Sand Point had 151 missing daily observations, 4 precipitation NA’s, and 1 average temperature NA</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which were gap filled with Portage Bay recorded weather.  Boeing Field weather observations were used to gap fill 153 days of missing Sand Point daily data between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5 and </w:t>
      </w:r>
      <w:r w:rsidR="00F847B7" w:rsidRPr="00794D8C">
        <w:rPr>
          <w:rFonts w:ascii="Times New Roman" w:hAnsi="Times New Roman" w:cs="Times New Roman"/>
          <w:sz w:val="24"/>
          <w:szCs w:val="24"/>
        </w:rPr>
        <w:t>2015-</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31 as well as being used to replace the 9 remaining precipitation NA’s.  From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5</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1 through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4</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there were no recorded weather observation</w:t>
      </w:r>
      <w:r w:rsidR="00F847B7" w:rsidRPr="00794D8C">
        <w:rPr>
          <w:rFonts w:ascii="Times New Roman" w:hAnsi="Times New Roman" w:cs="Times New Roman"/>
          <w:sz w:val="24"/>
          <w:szCs w:val="24"/>
        </w:rPr>
        <w:t>s</w:t>
      </w:r>
      <w:r w:rsidRPr="00794D8C">
        <w:rPr>
          <w:rFonts w:ascii="Times New Roman" w:hAnsi="Times New Roman" w:cs="Times New Roman"/>
          <w:sz w:val="24"/>
          <w:szCs w:val="24"/>
        </w:rPr>
        <w:t xml:space="preserve"> at Sand Point, Portage Bay, or Boeing Field, so these days were completely gap filled with </w:t>
      </w:r>
      <w:proofErr w:type="spellStart"/>
      <w:r w:rsidRPr="00794D8C">
        <w:rPr>
          <w:rFonts w:ascii="Times New Roman" w:hAnsi="Times New Roman" w:cs="Times New Roman"/>
          <w:sz w:val="24"/>
          <w:szCs w:val="24"/>
        </w:rPr>
        <w:t>Daymet</w:t>
      </w:r>
      <w:proofErr w:type="spellEnd"/>
      <w:r w:rsidRPr="00794D8C">
        <w:rPr>
          <w:rFonts w:ascii="Times New Roman" w:hAnsi="Times New Roman" w:cs="Times New Roman"/>
          <w:sz w:val="24"/>
          <w:szCs w:val="24"/>
        </w:rPr>
        <w:t xml:space="preserve"> modeled data</w:t>
      </w:r>
      <w:r w:rsidR="00F847B7" w:rsidRPr="00794D8C">
        <w:rPr>
          <w:rFonts w:ascii="Times New Roman" w:hAnsi="Times New Roman" w:cs="Times New Roman"/>
          <w:sz w:val="24"/>
          <w:szCs w:val="24"/>
        </w:rPr>
        <w:t xml:space="preserve"> </w:t>
      </w:r>
      <w:r w:rsidR="00F847B7"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&lt;EndNote&gt;&lt;Cite&gt;&lt;Author&gt;Thornton&lt;/Author&gt;&lt;Year&gt;2017&lt;/Year&gt;&lt;RecNum&gt;18&lt;/RecNum&gt;&lt;DisplayText&gt;(Thornton et al., 2017)&lt;/DisplayText&gt;&lt;record&gt;&lt;rec-number&gt;18&lt;/rec-number&gt;&lt;foreign-keys&gt;&lt;key app="EN" db-id="vxswrvz902xafmet90nv2wrlvesvv0zrsd99" timestamp="1581460477"&gt;18&lt;/key&gt;&lt;/foreign-keys&gt;&lt;ref-type name="Journal Article"&gt;17&lt;/ref-type&gt;&lt;contributors&gt;&lt;authors&gt;&lt;author&gt;Thornton, MM&lt;/author&gt;&lt;author&gt;Thornton, PE&lt;/author&gt;&lt;author&gt;Wei, Y&lt;/author&gt;&lt;author&gt;Vose, RS&lt;/author&gt;&lt;author&gt;Boyer, AG&lt;/author&gt;&lt;/authors&gt;&lt;/contributors&gt;&lt;titles&gt;&lt;title&gt;Daymet: Station-Level Inputs and Model Predicted Values for North America, Version 3. ORNL DAAC, Oak Ridge, Tennessee, USA&lt;/title&gt;&lt;/titles&gt;&lt;dates&gt;&lt;year&gt;2017&lt;/year&gt;&lt;/dates&gt;&lt;urls&gt;&lt;/urls&gt;&lt;/record&gt;&lt;/Cite&gt;&lt;/EndNote&gt;</w:instrText>
      </w:r>
      <w:r w:rsidR="00F847B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(Thornton et al., 2017)</w:t>
      </w:r>
      <w:r w:rsidR="00F847B7" w:rsidRPr="00794D8C">
        <w:rPr>
          <w:rFonts w:ascii="Times New Roman" w:hAnsi="Times New Roman" w:cs="Times New Roman"/>
          <w:sz w:val="24"/>
          <w:szCs w:val="24"/>
        </w:rPr>
        <w:fldChar w:fldCharType="end"/>
      </w:r>
      <w:r w:rsidR="00F847B7" w:rsidRPr="00794D8C">
        <w:rPr>
          <w:rFonts w:ascii="Times New Roman" w:hAnsi="Times New Roman" w:cs="Times New Roman"/>
          <w:sz w:val="24"/>
          <w:szCs w:val="24"/>
        </w:rPr>
        <w:t xml:space="preserve">. </w:t>
      </w:r>
      <w:proofErr w:type="spellStart"/>
      <w:r w:rsidR="00F847B7" w:rsidRPr="00794D8C">
        <w:rPr>
          <w:rFonts w:ascii="Times New Roman" w:hAnsi="Times New Roman" w:cs="Times New Roman"/>
          <w:sz w:val="24"/>
          <w:szCs w:val="24"/>
        </w:rPr>
        <w:t>D</w:t>
      </w:r>
      <w:r w:rsidRPr="00794D8C">
        <w:rPr>
          <w:rFonts w:ascii="Times New Roman" w:hAnsi="Times New Roman" w:cs="Times New Roman"/>
          <w:sz w:val="24"/>
          <w:szCs w:val="24"/>
        </w:rPr>
        <w:t>aymet</w:t>
      </w:r>
      <w:proofErr w:type="spellEnd"/>
      <w:r w:rsidRPr="00794D8C">
        <w:rPr>
          <w:rFonts w:ascii="Times New Roman" w:hAnsi="Times New Roman" w:cs="Times New Roman"/>
          <w:sz w:val="24"/>
          <w:szCs w:val="24"/>
        </w:rPr>
        <w:t xml:space="preserve"> model output data were acquired for the 1</w:t>
      </w:r>
      <w:r w:rsidR="00F847B7" w:rsidRPr="00794D8C">
        <w:rPr>
          <w:rFonts w:ascii="Times New Roman" w:hAnsi="Times New Roman" w:cs="Times New Roman"/>
          <w:sz w:val="24"/>
          <w:szCs w:val="24"/>
        </w:rPr>
        <w:t>-km</w:t>
      </w:r>
      <w:r w:rsidRPr="00794D8C">
        <w:rPr>
          <w:rFonts w:ascii="Times New Roman" w:hAnsi="Times New Roman" w:cs="Times New Roman"/>
          <w:sz w:val="24"/>
          <w:szCs w:val="24"/>
        </w:rPr>
        <w:t xml:space="preserve"> cell at the Sand Point station latitude and longitude. R 3.1.2 statistical software </w:t>
      </w:r>
      <w:r w:rsidR="00F847B7"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&lt;EndNote&gt;&lt;Cite&gt;&lt;Author&gt;R Core Team&lt;/Author&gt;&lt;Year&gt;2013&lt;/Year&gt;&lt;RecNum&gt;19&lt;/RecNum&gt;&lt;DisplayText&gt;(R Core Team, 2013)&lt;/DisplayText&gt;&lt;record&gt;&lt;rec-number&gt;19&lt;/rec-number&gt;&lt;foreign-keys&gt;&lt;key app="EN" db-id="vxswrvz902xafmet90nv2wrlvesvv0zrsd99" timestamp="1581460632"&gt;19&lt;/key&gt;&lt;/foreign-keys&gt;&lt;ref-type name="Journal Article"&gt;17&lt;/ref-type&gt;&lt;contributors&gt;&lt;authors&gt;&lt;author&gt;R Core Team,&lt;/author&gt;&lt;/authors&gt;&lt;/contributors&gt;&lt;titles&gt;&lt;title&gt;R: A language and environment for statistical computing&lt;/title&gt;&lt;secondary-title&gt;https://www.r-project.org/&lt;/secondary-title&gt;&lt;/titles&gt;&lt;periodical&gt;&lt;full-title&gt;https://www.r-project.org/&lt;/full-title&gt;&lt;/periodical&gt;&lt;dates&gt;&lt;year&gt;2013&lt;/year&gt;&lt;/dates&gt;&lt;urls&gt;&lt;/urls&gt;&lt;/record&gt;&lt;/Cite&gt;&lt;/EndNote&gt;</w:instrText>
      </w:r>
      <w:r w:rsidR="00F847B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 Core Team, 2013)</w:t>
      </w:r>
      <w:r w:rsidR="00F847B7" w:rsidRPr="00794D8C">
        <w:rPr>
          <w:rFonts w:ascii="Times New Roman" w:hAnsi="Times New Roman" w:cs="Times New Roman"/>
          <w:sz w:val="24"/>
          <w:szCs w:val="24"/>
        </w:rPr>
        <w:fldChar w:fldCharType="end"/>
      </w:r>
      <w:r w:rsidR="00C114DE">
        <w:rPr>
          <w:rFonts w:ascii="Times New Roman" w:hAnsi="Times New Roman" w:cs="Times New Roman"/>
          <w:sz w:val="24"/>
          <w:szCs w:val="24"/>
        </w:rPr>
        <w:t xml:space="preserve"> </w:t>
      </w:r>
      <w:r w:rsidRPr="00794D8C">
        <w:rPr>
          <w:rFonts w:ascii="Times New Roman" w:hAnsi="Times New Roman" w:cs="Times New Roman"/>
          <w:sz w:val="24"/>
          <w:szCs w:val="24"/>
        </w:rPr>
        <w:t xml:space="preserve">was used for gap filling observed NOAA weather station data with </w:t>
      </w:r>
      <w:proofErr w:type="spellStart"/>
      <w:r w:rsidRPr="00794D8C">
        <w:rPr>
          <w:rFonts w:ascii="Times New Roman" w:hAnsi="Times New Roman" w:cs="Times New Roman"/>
          <w:sz w:val="24"/>
          <w:szCs w:val="24"/>
        </w:rPr>
        <w:t>Daymet</w:t>
      </w:r>
      <w:proofErr w:type="spellEnd"/>
      <w:r w:rsidRPr="00794D8C">
        <w:rPr>
          <w:rFonts w:ascii="Times New Roman" w:hAnsi="Times New Roman" w:cs="Times New Roman"/>
          <w:sz w:val="24"/>
          <w:szCs w:val="24"/>
        </w:rPr>
        <w:t xml:space="preserve"> daily gridded modeled weather parameters, using the “</w:t>
      </w:r>
      <w:proofErr w:type="spellStart"/>
      <w:r w:rsidRPr="00794D8C">
        <w:rPr>
          <w:rFonts w:ascii="Times New Roman" w:hAnsi="Times New Roman" w:cs="Times New Roman"/>
          <w:sz w:val="24"/>
          <w:szCs w:val="24"/>
        </w:rPr>
        <w:t>daymetr</w:t>
      </w:r>
      <w:proofErr w:type="spellEnd"/>
      <w:r w:rsidRPr="00794D8C">
        <w:rPr>
          <w:rFonts w:ascii="Times New Roman" w:hAnsi="Times New Roman" w:cs="Times New Roman"/>
          <w:sz w:val="24"/>
          <w:szCs w:val="24"/>
        </w:rPr>
        <w:t xml:space="preserve">” package </w:t>
      </w:r>
      <w:r w:rsidR="0067411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&lt;EndNote&gt;&lt;Cite&gt;&lt;Author&gt;Hufkens&lt;/Author&gt;&lt;Year&gt;2018&lt;/Year&gt;&lt;RecNum&gt;20&lt;/RecNum&gt;&lt;DisplayText&gt;(Hufkens et al., 2018)&lt;/DisplayText&gt;&lt;record&gt;&lt;rec-number&gt;20&lt;/rec-number&gt;&lt;foreign-keys&gt;&lt;key app="EN" db-id="vxswrvz902xafmet90nv2wrlvesvv0zrsd99" timestamp="1581460815"&gt;20&lt;/key&gt;&lt;/foreign-keys&gt;&lt;ref-type name="Journal Article"&gt;17&lt;/ref-type&gt;&lt;contributors&gt;&lt;authors&gt;&lt;author&gt;Hufkens, Koen&lt;/author&gt;&lt;author&gt;Basler, David&lt;/author&gt;&lt;author&gt;Milliman, Tom&lt;/author&gt;&lt;author&gt;Melaas, Eli K&lt;/author&gt;&lt;author&gt;Richardson, Andrew D&lt;/author&gt;&lt;/authors&gt;&lt;/contributors&gt;&lt;titles&gt;&lt;title&gt;An integrated phenology modelling framework in R&lt;/title&gt;&lt;secondary-title&gt;Methods in Ecology and Evolution&lt;/secondary-title&gt;&lt;/titles&gt;&lt;periodical&gt;&lt;full-title&gt;Methods in Ecology and Evolution&lt;/full-title&gt;&lt;/periodical&gt;&lt;pages&gt;1276-1285&lt;/pages&gt;&lt;volume&gt;9&lt;/volume&gt;&lt;number&gt;5&lt;/number&gt;&lt;dates&gt;&lt;year&gt;2018&lt;/year&gt;&lt;/dates&gt;&lt;isbn&gt;2041-210X&lt;/isbn&gt;&lt;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(Hufkens et al., 2018)</w:t>
      </w:r>
      <w:r w:rsidR="0067411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for single cell sampling.</w:t>
      </w:r>
    </w:p>
    <w:p w14:paraId="63F9F5D5" w14:textId="77777777" w:rsidR="005F7391" w:rsidRPr="00794D8C" w:rsidRDefault="005F7391" w:rsidP="00794D8C">
      <w:pPr>
        <w:spacing w:line="480" w:lineRule="auto"/>
        <w:rPr>
          <w:rFonts w:ascii="Times New Roman" w:hAnsi="Times New Roman" w:cs="Times New Roman"/>
          <w:sz w:val="24"/>
          <w:szCs w:val="24"/>
        </w:rPr>
      </w:pPr>
    </w:p>
    <w:p w14:paraId="0758CB51" w14:textId="6F2F7853" w:rsidR="005F7391" w:rsidRPr="00794D8C" w:rsidRDefault="005F7391" w:rsidP="00D02EE8">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2.4. Baseline Calibration and Validation </w:t>
      </w:r>
    </w:p>
    <w:p w14:paraId="747C9B38" w14:textId="2F63144F" w:rsidR="005F7391" w:rsidRPr="00794D8C" w:rsidRDefault="005F73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A semi-automatic calibration tool called MOEA-VELMA was used to tune VELMA’s calibration parameters in order to match </w:t>
      </w:r>
      <w:r w:rsidR="009F200B">
        <w:rPr>
          <w:rFonts w:ascii="Times New Roman" w:hAnsi="Times New Roman" w:cs="Times New Roman"/>
          <w:sz w:val="24"/>
          <w:szCs w:val="24"/>
        </w:rPr>
        <w:t xml:space="preserve">daily </w:t>
      </w:r>
      <w:r w:rsidRPr="00794D8C">
        <w:rPr>
          <w:rFonts w:ascii="Times New Roman" w:hAnsi="Times New Roman" w:cs="Times New Roman"/>
          <w:sz w:val="24"/>
          <w:szCs w:val="24"/>
        </w:rPr>
        <w:t xml:space="preserve">simulated discharge with </w:t>
      </w:r>
      <w:r w:rsidR="009F200B">
        <w:rPr>
          <w:rFonts w:ascii="Times New Roman" w:hAnsi="Times New Roman" w:cs="Times New Roman"/>
          <w:sz w:val="24"/>
          <w:szCs w:val="24"/>
        </w:rPr>
        <w:t xml:space="preserve">daily </w:t>
      </w:r>
      <w:r w:rsidRPr="00794D8C">
        <w:rPr>
          <w:rFonts w:ascii="Times New Roman" w:hAnsi="Times New Roman" w:cs="Times New Roman"/>
          <w:sz w:val="24"/>
          <w:szCs w:val="24"/>
        </w:rPr>
        <w:t xml:space="preserve">observed streamflow for </w:t>
      </w:r>
      <w:r w:rsidR="00626B2C">
        <w:rPr>
          <w:rFonts w:ascii="Times New Roman" w:hAnsi="Times New Roman" w:cs="Times New Roman"/>
          <w:sz w:val="24"/>
          <w:szCs w:val="24"/>
        </w:rPr>
        <w:t xml:space="preserve">a baseline model of </w:t>
      </w:r>
      <w:r w:rsidRPr="00794D8C">
        <w:rPr>
          <w:rFonts w:ascii="Times New Roman" w:hAnsi="Times New Roman" w:cs="Times New Roman"/>
          <w:sz w:val="24"/>
          <w:szCs w:val="24"/>
        </w:rPr>
        <w:t>Taylor Creek</w:t>
      </w:r>
      <w:r w:rsidR="00717632">
        <w:rPr>
          <w:rFonts w:ascii="Times New Roman" w:hAnsi="Times New Roman" w:cs="Times New Roman"/>
          <w:sz w:val="24"/>
          <w:szCs w:val="24"/>
        </w:rPr>
        <w:t xml:space="preserve"> including buildings with no green roofs</w:t>
      </w:r>
      <w:r w:rsidR="000721B4">
        <w:rPr>
          <w:rFonts w:ascii="Times New Roman" w:hAnsi="Times New Roman" w:cs="Times New Roman"/>
          <w:sz w:val="24"/>
          <w:szCs w:val="24"/>
        </w:rPr>
        <w:t xml:space="preserve">. A full description of the MOEA-VELMA </w:t>
      </w:r>
      <w:r w:rsidR="008E7F4E">
        <w:rPr>
          <w:rFonts w:ascii="Times New Roman" w:hAnsi="Times New Roman" w:cs="Times New Roman"/>
          <w:sz w:val="24"/>
          <w:szCs w:val="24"/>
        </w:rPr>
        <w:t>framework</w:t>
      </w:r>
      <w:r w:rsidR="000721B4">
        <w:rPr>
          <w:rFonts w:ascii="Times New Roman" w:hAnsi="Times New Roman" w:cs="Times New Roman"/>
          <w:sz w:val="24"/>
          <w:szCs w:val="24"/>
        </w:rPr>
        <w:t xml:space="preserve"> will be provided in </w:t>
      </w:r>
      <w:r w:rsidR="008E7F4E">
        <w:rPr>
          <w:rFonts w:ascii="Times New Roman" w:hAnsi="Times New Roman" w:cs="Times New Roman"/>
          <w:sz w:val="24"/>
          <w:szCs w:val="24"/>
        </w:rPr>
        <w:t xml:space="preserve">the forthcoming </w:t>
      </w:r>
      <w:r w:rsidR="000721B4">
        <w:rPr>
          <w:rFonts w:ascii="Times New Roman" w:hAnsi="Times New Roman" w:cs="Times New Roman"/>
          <w:sz w:val="24"/>
          <w:szCs w:val="24"/>
        </w:rPr>
        <w:t xml:space="preserve">VELMA 2.1 user manual </w:t>
      </w:r>
      <w:r w:rsidR="008E7F4E">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&lt;EndNote&gt;&lt;Cite&gt;&lt;Author&gt;McKane&lt;/Author&gt;&lt;Year&gt;In Preparation&lt;/Year&gt;&lt;RecNum&gt;44&lt;/RecNum&gt;&lt;DisplayText&gt;(McKane et al., In Preparation)&lt;/DisplayText&gt;&lt;record&gt;&lt;rec-number&gt;44&lt;/rec-number&gt;&lt;foreign-keys&gt;&lt;key app="EN" db-id="vxswrvz902xafmet90nv2wrlvesvv0zrsd99" timestamp="1583174828"&gt;44&lt;/key&gt;&lt;/foreign-keys&gt;&lt;ref-type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Don&lt;/author&gt;&lt;author&gt;Barnhart, Bradley&lt;/author&gt;&lt;author&gt;Phan, Vivian&lt;/author&gt;&lt;/authors&gt;&lt;/contributors&gt;&lt;titles&gt;&lt;title&gt;VELMA Version 2.1: User Manual and Technical Documentation&lt;/title&gt;&lt;/titles&gt;&lt;dates&gt;&lt;year&gt;In Preparation&lt;/year&gt;&lt;/dates&gt;&lt;pub-location&gt;Corvallis, Oregon, USA&lt;/pub-location&gt;&lt;publisher&gt;Environmental Protection Agency Office of Research and Development National Health and Environmental Effects Research Laboratory&lt;/publisher&gt;&lt;urls&gt;&lt;/urls&gt;&lt;/record&gt;&lt;/Cite&gt;&lt;/EndNote&gt;</w:instrText>
      </w:r>
      <w:r w:rsidR="008E7F4E">
        <w:rPr>
          <w:rFonts w:ascii="Times New Roman" w:hAnsi="Times New Roman" w:cs="Times New Roman"/>
          <w:sz w:val="24"/>
          <w:szCs w:val="24"/>
        </w:rPr>
        <w:fldChar w:fldCharType="separate"/>
      </w:r>
      <w:r w:rsidR="008E7F4E">
        <w:rPr>
          <w:rFonts w:ascii="Times New Roman" w:hAnsi="Times New Roman" w:cs="Times New Roman"/>
          <w:noProof/>
          <w:sz w:val="24"/>
          <w:szCs w:val="24"/>
        </w:rPr>
        <w:t>(McKane et al., In Preparation)</w:t>
      </w:r>
      <w:r w:rsidR="008E7F4E">
        <w:rPr>
          <w:rFonts w:ascii="Times New Roman" w:hAnsi="Times New Roman" w:cs="Times New Roman"/>
          <w:sz w:val="24"/>
          <w:szCs w:val="24"/>
        </w:rPr>
        <w:fldChar w:fldCharType="end"/>
      </w:r>
      <w:r w:rsidR="000721B4">
        <w:rPr>
          <w:rFonts w:ascii="Times New Roman" w:hAnsi="Times New Roman" w:cs="Times New Roman"/>
          <w:sz w:val="24"/>
          <w:szCs w:val="24"/>
        </w:rPr>
        <w:t xml:space="preserve">. </w:t>
      </w:r>
      <w:r w:rsidRPr="00794D8C">
        <w:rPr>
          <w:rFonts w:ascii="Times New Roman" w:hAnsi="Times New Roman" w:cs="Times New Roman"/>
          <w:sz w:val="24"/>
          <w:szCs w:val="24"/>
        </w:rPr>
        <w:t xml:space="preserve">MOEA-VELMA utilizes the MOEA Framework </w:t>
      </w:r>
      <w:r w:rsidR="0092634D">
        <w:rPr>
          <w:rFonts w:ascii="Times New Roman" w:hAnsi="Times New Roman" w:cs="Times New Roman"/>
          <w:sz w:val="24"/>
          <w:szCs w:val="24"/>
        </w:rPr>
        <w:fldChar w:fldCharType="begin"/>
      </w:r>
      <w:r w:rsidR="0092634D">
        <w:rPr>
          <w:rFonts w:ascii="Times New Roman" w:hAnsi="Times New Roman" w:cs="Times New Roman"/>
          <w:sz w:val="24"/>
          <w:szCs w:val="24"/>
        </w:rPr>
        <w:instrText xml:space="preserve"> ADDIN EN.CITE &lt;EndNote&gt;&lt;Cite&gt;&lt;Author&gt;Hadka&lt;/Author&gt;&lt;Year&gt;2014&lt;/Year&gt;&lt;RecNum&gt;30&lt;/RecNum&gt;&lt;DisplayText&gt;(Hadka, 2014)&lt;/DisplayText&gt;&lt;record&gt;&lt;rec-number&gt;30&lt;/rec-number&gt;&lt;foreign-keys&gt;&lt;key app="EN" db-id="vxswrvz902xafmet90nv2wrlvesvv0zrsd99" timestamp="1584549336"&gt;30&lt;/key&gt;&lt;/foreign-keys&gt;&lt;ref-type name="Journal Article"&gt;17&lt;/ref-type&gt;&lt;contributors&gt;&lt;authors&gt;&lt;author&gt;Hadka, David&lt;/author&gt;&lt;/authors&gt;&lt;/contributors&gt;&lt;titles&gt;&lt;title&gt;MOEA framework user guide&lt;/title&gt;&lt;secondary-title&gt;http://moeaframework.org/&lt;/secondary-title&gt;&lt;/titles&gt;&lt;periodical&gt;&lt;full-title&gt;http://moeaframework.org/&lt;/full-title&gt;&lt;/periodical&gt;&lt;dates&gt;&lt;year&gt;2014&lt;/year&gt;&lt;/dates&gt;&lt;urls&gt;&lt;/urls&gt;&lt;/record&gt;&lt;/Cite&gt;&lt;/EndNote&gt;</w:instrText>
      </w:r>
      <w:r w:rsidR="0092634D">
        <w:rPr>
          <w:rFonts w:ascii="Times New Roman" w:hAnsi="Times New Roman" w:cs="Times New Roman"/>
          <w:sz w:val="24"/>
          <w:szCs w:val="24"/>
        </w:rPr>
        <w:fldChar w:fldCharType="separate"/>
      </w:r>
      <w:r w:rsidR="0092634D">
        <w:rPr>
          <w:rFonts w:ascii="Times New Roman" w:hAnsi="Times New Roman" w:cs="Times New Roman"/>
          <w:noProof/>
          <w:sz w:val="24"/>
          <w:szCs w:val="24"/>
        </w:rPr>
        <w:t>(Hadka, 2014)</w:t>
      </w:r>
      <w:r w:rsidR="0092634D">
        <w:rPr>
          <w:rFonts w:ascii="Times New Roman" w:hAnsi="Times New Roman" w:cs="Times New Roman"/>
          <w:sz w:val="24"/>
          <w:szCs w:val="24"/>
        </w:rPr>
        <w:fldChar w:fldCharType="end"/>
      </w:r>
      <w:r w:rsidR="0092634D">
        <w:rPr>
          <w:rFonts w:ascii="Times New Roman" w:hAnsi="Times New Roman" w:cs="Times New Roman"/>
          <w:sz w:val="24"/>
          <w:szCs w:val="24"/>
        </w:rPr>
        <w:t xml:space="preserve"> to </w:t>
      </w:r>
      <w:r w:rsidRPr="00794D8C">
        <w:rPr>
          <w:rFonts w:ascii="Times New Roman" w:hAnsi="Times New Roman" w:cs="Times New Roman"/>
          <w:sz w:val="24"/>
          <w:szCs w:val="24"/>
        </w:rPr>
        <w:t xml:space="preserve">implement evolutionary algorithms in order to calibrate chosen model parameters. In particular, the nondominated sorting genetic algorithm II (NSGA-II; </w:t>
      </w:r>
      <w:r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&lt;EndNote&gt;&lt;Cite&gt;&lt;Author&gt;Deb&lt;/Author&gt;&lt;Year&gt;2002&lt;/Year&gt;&lt;RecNum&gt;15&lt;/RecNum&gt;&lt;DisplayText&gt;(Deb et al., 2002)&lt;/DisplayText&gt;&lt;record&gt;&lt;rec-number&gt;15&lt;/rec-number&gt;&lt;foreign-keys&gt;&lt;key app="EN" db-id="vxswrvz902xafmet90nv2wrlvesvv0zrsd99" timestamp="1546299948"&gt;15&lt;/key&gt;&lt;/foreign-keys&gt;&lt;ref-type name="Journal Article"&gt;17&lt;/ref-type&gt;&lt;contributors&gt;&lt;authors&gt;&lt;author&gt;Deb, Kalyanmoy&lt;/author&gt;&lt;author&gt;Pratap, Amrit&lt;/author&gt;&lt;author&gt;Agarwal, Sameer&lt;/author&gt;&lt;author&gt;Meyarivan, TAMT&lt;/author&gt;&lt;/authors&gt;&lt;/contributors&gt;&lt;titles&gt;&lt;title&gt;A fast and elitist multiobjective genetic algorithm: NSGA-II&lt;/title&gt;&lt;secondary-title&gt;IEEE transactions on evolutionary computation&lt;/secondary-title&gt;&lt;/titles&gt;&lt;periodical&gt;&lt;full-title&gt;IEEE transactions on evolutionary computation&lt;/full-title&gt;&lt;/periodical&gt;&lt;pages&gt;182-197&lt;/pages&gt;&lt;volume&gt;6&lt;/volume&gt;&lt;number&gt;2&lt;/number&gt;&lt;dates&gt;&lt;year&gt;2002&lt;/year&gt;&lt;/dates&gt;&lt;isbn&gt;1089-778X&lt;/isbn&gt;&lt;urls&gt;&lt;/urls&gt;&lt;/record&gt;&lt;/Cite&gt;&lt;/EndNote&gt;</w:instrText>
      </w:r>
      <w:r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(Deb et al., 2002)</w:t>
      </w:r>
      <w:r w:rsidRPr="00794D8C">
        <w:rPr>
          <w:rFonts w:ascii="Times New Roman" w:hAnsi="Times New Roman" w:cs="Times New Roman"/>
          <w:sz w:val="24"/>
          <w:szCs w:val="24"/>
        </w:rPr>
        <w:fldChar w:fldCharType="end"/>
      </w:r>
      <w:r w:rsidRPr="00794D8C">
        <w:rPr>
          <w:rFonts w:ascii="Times New Roman" w:hAnsi="Times New Roman" w:cs="Times New Roman"/>
          <w:sz w:val="24"/>
          <w:szCs w:val="24"/>
        </w:rPr>
        <w:t>) was used to choose the optimal set of input parameters to minimize an objective function. The Nash Sutcliffe efficiency (NSE; Nash and Sutcliffe [1970]) criterion (Equation 1) was used as the objective function: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5580"/>
        <w:gridCol w:w="1885"/>
      </w:tblGrid>
      <w:tr w:rsidR="000A03E8" w14:paraId="6166C204" w14:textId="77777777" w:rsidTr="000A03E8">
        <w:trPr>
          <w:jc w:val="center"/>
        </w:trPr>
        <w:tc>
          <w:tcPr>
            <w:tcW w:w="1885" w:type="dxa"/>
          </w:tcPr>
          <w:p w14:paraId="1E75B45C" w14:textId="77777777" w:rsidR="000A03E8" w:rsidRDefault="000A03E8" w:rsidP="00794D8C">
            <w:pPr>
              <w:spacing w:line="480" w:lineRule="auto"/>
              <w:rPr>
                <w:rFonts w:ascii="Times New Roman" w:eastAsiaTheme="minorEastAsia" w:hAnsi="Times New Roman" w:cs="Times New Roman"/>
                <w:sz w:val="24"/>
                <w:szCs w:val="24"/>
              </w:rPr>
            </w:pPr>
          </w:p>
        </w:tc>
        <w:tc>
          <w:tcPr>
            <w:tcW w:w="5580" w:type="dxa"/>
            <w:vAlign w:val="center"/>
          </w:tcPr>
          <w:p w14:paraId="2494F3B5" w14:textId="278DE70F" w:rsidR="000A03E8" w:rsidRDefault="000A03E8" w:rsidP="000A03E8">
            <w:pPr>
              <w:pStyle w:val="ListParagraph"/>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NSE=1-</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num>
                <m:den>
                  <m:sSup>
                    <m:sSupPr>
                      <m:ctrlPr>
                        <w:rPr>
                          <w:rFonts w:ascii="Cambria Math" w:hAnsi="Cambria Math" w:cs="Times New Roman"/>
                          <w:i/>
                          <w:sz w:val="24"/>
                          <w:szCs w:val="24"/>
                        </w:rPr>
                      </m:ctrlPr>
                    </m:sSupPr>
                    <m:e>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O</m:t>
                                  </m:r>
                                </m:e>
                              </m:acc>
                            </m:e>
                          </m:d>
                        </m:e>
                      </m:nary>
                    </m:e>
                    <m:sup>
                      <m:r>
                        <w:rPr>
                          <w:rFonts w:ascii="Cambria Math" w:hAnsi="Cambria Math" w:cs="Times New Roman"/>
                          <w:sz w:val="24"/>
                          <w:szCs w:val="24"/>
                        </w:rPr>
                        <m:t>2</m:t>
                      </m:r>
                    </m:sup>
                  </m:sSup>
                </m:den>
              </m:f>
            </m:oMath>
            <w:r w:rsidRPr="00794D8C">
              <w:rPr>
                <w:rFonts w:ascii="Times New Roman" w:eastAsiaTheme="minorEastAsia" w:hAnsi="Times New Roman" w:cs="Times New Roman"/>
                <w:sz w:val="24"/>
                <w:szCs w:val="24"/>
              </w:rPr>
              <w:t xml:space="preserve">                                                                                                 </w:t>
            </w:r>
          </w:p>
        </w:tc>
        <w:tc>
          <w:tcPr>
            <w:tcW w:w="1885" w:type="dxa"/>
            <w:vAlign w:val="center"/>
          </w:tcPr>
          <w:p w14:paraId="015628C5" w14:textId="7F21D528" w:rsidR="000A03E8" w:rsidRDefault="000A03E8" w:rsidP="000A03E8">
            <w:pPr>
              <w:spacing w:line="480" w:lineRule="auto"/>
              <w:jc w:val="center"/>
              <w:rPr>
                <w:rFonts w:ascii="Times New Roman" w:eastAsiaTheme="minorEastAsia" w:hAnsi="Times New Roman" w:cs="Times New Roman"/>
                <w:sz w:val="24"/>
                <w:szCs w:val="24"/>
              </w:rPr>
            </w:pPr>
            <w:r w:rsidRPr="00794D8C">
              <w:rPr>
                <w:rFonts w:ascii="Times New Roman" w:eastAsiaTheme="minorEastAsia" w:hAnsi="Times New Roman" w:cs="Times New Roman"/>
                <w:sz w:val="24"/>
                <w:szCs w:val="24"/>
              </w:rPr>
              <w:t>(1)</w:t>
            </w:r>
          </w:p>
        </w:tc>
      </w:tr>
    </w:tbl>
    <w:p w14:paraId="3632288F" w14:textId="2E61F69F" w:rsidR="005F7391" w:rsidRPr="00794D8C" w:rsidRDefault="005F7391" w:rsidP="00794D8C">
      <w:pPr>
        <w:spacing w:line="480" w:lineRule="auto"/>
        <w:rPr>
          <w:rFonts w:ascii="Times New Roman" w:eastAsiaTheme="minorEastAsia" w:hAnsi="Times New Roman" w:cs="Times New Roman"/>
          <w:sz w:val="24"/>
          <w:szCs w:val="24"/>
        </w:rPr>
      </w:pPr>
      <w:r w:rsidRPr="00794D8C">
        <w:rPr>
          <w:rFonts w:ascii="Times New Roman" w:eastAsiaTheme="minorEastAsia" w:hAnsi="Times New Roman" w:cs="Times New Roman"/>
          <w:sz w:val="24"/>
          <w:szCs w:val="24"/>
        </w:rPr>
        <w:t xml:space="preserve">where O is the observed value, S is the simulated value, and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O</m:t>
            </m:r>
          </m:e>
        </m:acc>
      </m:oMath>
      <w:r w:rsidRPr="00794D8C">
        <w:rPr>
          <w:rFonts w:ascii="Times New Roman" w:eastAsiaTheme="minorEastAsia" w:hAnsi="Times New Roman" w:cs="Times New Roman"/>
          <w:sz w:val="24"/>
          <w:szCs w:val="24"/>
        </w:rPr>
        <w:t xml:space="preserve"> is the mean of the observed values. NSE values range from -∞ to </w:t>
      </w:r>
      <w:r w:rsidR="00064323">
        <w:rPr>
          <w:rFonts w:ascii="Times New Roman" w:eastAsiaTheme="minorEastAsia" w:hAnsi="Times New Roman" w:cs="Times New Roman"/>
          <w:sz w:val="24"/>
          <w:szCs w:val="24"/>
        </w:rPr>
        <w:t>1.0</w:t>
      </w:r>
      <w:r w:rsidRPr="00794D8C">
        <w:rPr>
          <w:rFonts w:ascii="Times New Roman" w:eastAsiaTheme="minorEastAsia" w:hAnsi="Times New Roman" w:cs="Times New Roman"/>
          <w:sz w:val="24"/>
          <w:szCs w:val="24"/>
        </w:rPr>
        <w:t xml:space="preserve"> where one represents a perfect fit with the observed data. </w:t>
      </w:r>
    </w:p>
    <w:p w14:paraId="3D0AB782" w14:textId="608963A6" w:rsidR="00D66478" w:rsidRPr="00794D8C" w:rsidRDefault="005F7391"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r>
      <w:r w:rsidR="006C4378">
        <w:rPr>
          <w:rFonts w:ascii="Times New Roman" w:hAnsi="Times New Roman" w:cs="Times New Roman"/>
          <w:sz w:val="24"/>
          <w:szCs w:val="24"/>
        </w:rPr>
        <w:t xml:space="preserve">VELMA was calibrated </w:t>
      </w:r>
      <w:r w:rsidR="009F200B">
        <w:rPr>
          <w:rFonts w:ascii="Times New Roman" w:hAnsi="Times New Roman" w:cs="Times New Roman"/>
          <w:sz w:val="24"/>
          <w:szCs w:val="24"/>
        </w:rPr>
        <w:t>using a daily time step and</w:t>
      </w:r>
      <w:r w:rsidR="006C4378">
        <w:rPr>
          <w:rFonts w:ascii="Times New Roman" w:hAnsi="Times New Roman" w:cs="Times New Roman"/>
          <w:sz w:val="24"/>
          <w:szCs w:val="24"/>
        </w:rPr>
        <w:t xml:space="preserve"> flow-related parameters for Taylor</w:t>
      </w:r>
      <w:r w:rsidR="006C4378" w:rsidRPr="00794D8C">
        <w:rPr>
          <w:rFonts w:ascii="Times New Roman" w:hAnsi="Times New Roman" w:cs="Times New Roman"/>
          <w:sz w:val="24"/>
          <w:szCs w:val="24"/>
        </w:rPr>
        <w:t xml:space="preserve"> Creek </w:t>
      </w:r>
      <w:r w:rsidR="006C4378">
        <w:rPr>
          <w:rFonts w:ascii="Times New Roman" w:hAnsi="Times New Roman" w:cs="Times New Roman"/>
          <w:sz w:val="24"/>
          <w:szCs w:val="24"/>
        </w:rPr>
        <w:t>only, and the resulting calibrated model parameters were</w:t>
      </w:r>
      <w:r w:rsidR="0092634D">
        <w:rPr>
          <w:rFonts w:ascii="Times New Roman" w:hAnsi="Times New Roman" w:cs="Times New Roman"/>
          <w:sz w:val="24"/>
          <w:szCs w:val="24"/>
        </w:rPr>
        <w:t xml:space="preserve"> then</w:t>
      </w:r>
      <w:r w:rsidR="006C4378">
        <w:rPr>
          <w:rFonts w:ascii="Times New Roman" w:hAnsi="Times New Roman" w:cs="Times New Roman"/>
          <w:sz w:val="24"/>
          <w:szCs w:val="24"/>
        </w:rPr>
        <w:t xml:space="preserve"> transferred to the remaining three watersheds. Taylor Creek was</w:t>
      </w:r>
      <w:r w:rsidR="006C4378" w:rsidRPr="00794D8C">
        <w:rPr>
          <w:rFonts w:ascii="Times New Roman" w:hAnsi="Times New Roman" w:cs="Times New Roman"/>
          <w:sz w:val="24"/>
          <w:szCs w:val="24"/>
        </w:rPr>
        <w:t xml:space="preserve"> chosen because it </w:t>
      </w:r>
      <w:r w:rsidR="006C4378">
        <w:rPr>
          <w:rFonts w:ascii="Times New Roman" w:hAnsi="Times New Roman" w:cs="Times New Roman"/>
          <w:sz w:val="24"/>
          <w:szCs w:val="24"/>
        </w:rPr>
        <w:t>is</w:t>
      </w:r>
      <w:r w:rsidR="006C4378" w:rsidRPr="00794D8C">
        <w:rPr>
          <w:rFonts w:ascii="Times New Roman" w:hAnsi="Times New Roman" w:cs="Times New Roman"/>
          <w:sz w:val="24"/>
          <w:szCs w:val="24"/>
        </w:rPr>
        <w:t xml:space="preserve"> the smallest watershed</w:t>
      </w:r>
      <w:r w:rsidR="006C4378">
        <w:rPr>
          <w:rFonts w:ascii="Times New Roman" w:hAnsi="Times New Roman" w:cs="Times New Roman"/>
          <w:sz w:val="24"/>
          <w:szCs w:val="24"/>
        </w:rPr>
        <w:t xml:space="preserve"> and therefore produced the fastest computational runtime,</w:t>
      </w:r>
      <w:r w:rsidR="006C4378" w:rsidRPr="00794D8C">
        <w:rPr>
          <w:rFonts w:ascii="Times New Roman" w:hAnsi="Times New Roman" w:cs="Times New Roman"/>
          <w:sz w:val="24"/>
          <w:szCs w:val="24"/>
        </w:rPr>
        <w:t xml:space="preserve"> and</w:t>
      </w:r>
      <w:r w:rsidR="006C4378">
        <w:rPr>
          <w:rFonts w:ascii="Times New Roman" w:hAnsi="Times New Roman" w:cs="Times New Roman"/>
          <w:sz w:val="24"/>
          <w:szCs w:val="24"/>
        </w:rPr>
        <w:t xml:space="preserve"> it also</w:t>
      </w:r>
      <w:r w:rsidR="006C4378" w:rsidRPr="00794D8C">
        <w:rPr>
          <w:rFonts w:ascii="Times New Roman" w:hAnsi="Times New Roman" w:cs="Times New Roman"/>
          <w:sz w:val="24"/>
          <w:szCs w:val="24"/>
        </w:rPr>
        <w:t xml:space="preserve"> had the longest period of observed hydrologic data available.</w:t>
      </w:r>
      <w:r w:rsidR="006C4378">
        <w:rPr>
          <w:rFonts w:ascii="Times New Roman" w:hAnsi="Times New Roman" w:cs="Times New Roman"/>
          <w:sz w:val="24"/>
          <w:szCs w:val="24"/>
        </w:rPr>
        <w:t xml:space="preserve"> </w:t>
      </w:r>
      <w:r w:rsidRPr="00794D8C">
        <w:rPr>
          <w:rFonts w:ascii="Times New Roman" w:hAnsi="Times New Roman" w:cs="Times New Roman"/>
          <w:sz w:val="24"/>
          <w:szCs w:val="24"/>
        </w:rPr>
        <w:t xml:space="preserve">Observed </w:t>
      </w:r>
      <w:r w:rsidR="00AE2726">
        <w:rPr>
          <w:rFonts w:ascii="Times New Roman" w:hAnsi="Times New Roman" w:cs="Times New Roman"/>
          <w:sz w:val="24"/>
          <w:szCs w:val="24"/>
        </w:rPr>
        <w:t xml:space="preserve">daily </w:t>
      </w:r>
      <w:r w:rsidRPr="00794D8C">
        <w:rPr>
          <w:rFonts w:ascii="Times New Roman" w:hAnsi="Times New Roman" w:cs="Times New Roman"/>
          <w:sz w:val="24"/>
          <w:szCs w:val="24"/>
        </w:rPr>
        <w:t xml:space="preserve">discharge data </w:t>
      </w:r>
      <w:r w:rsidR="0093355E" w:rsidRPr="00794D8C">
        <w:rPr>
          <w:rFonts w:ascii="Times New Roman" w:hAnsi="Times New Roman" w:cs="Times New Roman"/>
          <w:sz w:val="24"/>
          <w:szCs w:val="24"/>
        </w:rPr>
        <w:t xml:space="preserve">from the mainstem of </w:t>
      </w:r>
      <w:r w:rsidRPr="00794D8C">
        <w:rPr>
          <w:rFonts w:ascii="Times New Roman" w:hAnsi="Times New Roman" w:cs="Times New Roman"/>
          <w:sz w:val="24"/>
          <w:szCs w:val="24"/>
        </w:rPr>
        <w:t>Taylor Creek</w:t>
      </w:r>
      <w:r w:rsidR="0093355E" w:rsidRPr="00794D8C">
        <w:rPr>
          <w:rFonts w:ascii="Times New Roman" w:hAnsi="Times New Roman" w:cs="Times New Roman"/>
          <w:sz w:val="24"/>
          <w:szCs w:val="24"/>
        </w:rPr>
        <w:t xml:space="preserve"> </w:t>
      </w:r>
      <w:r w:rsidR="0093355E" w:rsidRPr="00794D8C">
        <w:rPr>
          <w:rFonts w:ascii="Times New Roman" w:hAnsi="Times New Roman" w:cs="Times New Roman"/>
          <w:sz w:val="24"/>
          <w:szCs w:val="24"/>
        </w:rPr>
        <w:lastRenderedPageBreak/>
        <w:t>near the outlet</w:t>
      </w:r>
      <w:r w:rsidRPr="00794D8C">
        <w:rPr>
          <w:rFonts w:ascii="Times New Roman" w:hAnsi="Times New Roman" w:cs="Times New Roman"/>
          <w:sz w:val="24"/>
          <w:szCs w:val="24"/>
        </w:rPr>
        <w:t xml:space="preserve"> was obtained from Seattle Public Utilities </w:t>
      </w:r>
      <w:r w:rsidR="000A03E8">
        <w:rPr>
          <w:rFonts w:ascii="Times New Roman" w:hAnsi="Times New Roman" w:cs="Times New Roman"/>
          <w:sz w:val="24"/>
          <w:szCs w:val="24"/>
        </w:rPr>
        <w:t>(</w:t>
      </w:r>
      <w:r w:rsidRPr="00794D8C">
        <w:rPr>
          <w:rFonts w:ascii="Times New Roman" w:hAnsi="Times New Roman" w:cs="Times New Roman"/>
          <w:sz w:val="24"/>
          <w:szCs w:val="24"/>
        </w:rPr>
        <w:t>station 401</w:t>
      </w:r>
      <w:r w:rsidR="000A03E8">
        <w:rPr>
          <w:rFonts w:ascii="Times New Roman" w:hAnsi="Times New Roman" w:cs="Times New Roman"/>
          <w:sz w:val="24"/>
          <w:szCs w:val="24"/>
        </w:rPr>
        <w:t>)</w:t>
      </w:r>
      <w:r w:rsidRPr="00794D8C">
        <w:rPr>
          <w:rFonts w:ascii="Times New Roman" w:hAnsi="Times New Roman" w:cs="Times New Roman"/>
          <w:sz w:val="24"/>
          <w:szCs w:val="24"/>
        </w:rPr>
        <w:t xml:space="preserve"> </w:t>
      </w:r>
      <w:r w:rsidR="00C214B1" w:rsidRPr="00794D8C">
        <w:rPr>
          <w:rFonts w:ascii="Times New Roman" w:hAnsi="Times New Roman" w:cs="Times New Roman"/>
          <w:sz w:val="24"/>
          <w:szCs w:val="24"/>
        </w:rPr>
        <w:fldChar w:fldCharType="begin"/>
      </w:r>
      <w:r w:rsidR="007230B4">
        <w:rPr>
          <w:rFonts w:ascii="Times New Roman" w:hAnsi="Times New Roman" w:cs="Times New Roman"/>
          <w:sz w:val="24"/>
          <w:szCs w:val="24"/>
        </w:rPr>
        <w:instrText xml:space="preserve"> ADDIN EN.CITE &lt;EndNote&gt;&lt;Cite&gt;&lt;Author&gt;Seattle Public Utilities&lt;/Author&gt;&lt;Year&gt;2016&lt;/Year&gt;&lt;RecNum&gt;25&lt;/RecNum&gt;&lt;DisplayText&gt;(Seattle Public Utilities, 2016)&lt;/DisplayText&gt;&lt;record&gt;&lt;rec-number&gt;25&lt;/rec-number&gt;&lt;foreign-keys&gt;&lt;key app="EN" db-id="vxswrvz902xafmet90nv2wrlvesvv0zrsd99" timestamp="1581462065"&gt;25&lt;/key&gt;&lt;/foreign-keys&gt;&lt;ref-type name="Web Page"&gt;12&lt;/ref-type&gt;&lt;contributors&gt;&lt;authors&gt;&lt;author&gt;Seattle Public Utilities,&lt;/author&gt;&lt;/authors&gt;&lt;/contributors&gt;&lt;titles&gt;&lt;/titles&gt;&lt;volume&gt;2016&lt;/volume&gt;&lt;dates&gt;&lt;year&gt;2016&lt;/year&gt;&lt;/dates&gt;&lt;publisher&gt;https://www.seattle.gov/utilities&lt;/publisher&gt;&lt;urls&gt;&lt;related-urls&gt;&lt;url&gt;https://www.seattle.gov/utilities&lt;/url&gt;&lt;/related-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(Seattle Public Utilities, 2016)</w:t>
      </w:r>
      <w:r w:rsidR="00C214B1" w:rsidRPr="00794D8C">
        <w:rPr>
          <w:rFonts w:ascii="Times New Roman" w:hAnsi="Times New Roman" w:cs="Times New Roman"/>
          <w:sz w:val="24"/>
          <w:szCs w:val="24"/>
        </w:rPr>
        <w:fldChar w:fldCharType="end"/>
      </w:r>
      <w:r w:rsidR="006C4378">
        <w:rPr>
          <w:rFonts w:ascii="Times New Roman" w:hAnsi="Times New Roman" w:cs="Times New Roman"/>
          <w:sz w:val="24"/>
          <w:szCs w:val="24"/>
        </w:rPr>
        <w:t>, and c</w:t>
      </w:r>
      <w:r w:rsidR="00D07FEE" w:rsidRPr="00794D8C">
        <w:rPr>
          <w:rFonts w:ascii="Times New Roman" w:hAnsi="Times New Roman" w:cs="Times New Roman"/>
          <w:sz w:val="24"/>
          <w:szCs w:val="24"/>
        </w:rPr>
        <w:t>alibration was performed with daily data from 2004-2009</w:t>
      </w:r>
      <w:r w:rsidR="005238A9">
        <w:rPr>
          <w:rFonts w:ascii="Times New Roman" w:hAnsi="Times New Roman" w:cs="Times New Roman"/>
          <w:sz w:val="24"/>
          <w:szCs w:val="24"/>
        </w:rPr>
        <w:t xml:space="preserve"> </w:t>
      </w:r>
      <w:r w:rsidR="00AE2726">
        <w:rPr>
          <w:rFonts w:ascii="Times New Roman" w:hAnsi="Times New Roman" w:cs="Times New Roman"/>
          <w:sz w:val="24"/>
          <w:szCs w:val="24"/>
        </w:rPr>
        <w:t>(</w:t>
      </w:r>
      <w:r w:rsidR="00D66478" w:rsidRPr="00794D8C">
        <w:rPr>
          <w:rFonts w:ascii="Times New Roman" w:hAnsi="Times New Roman" w:cs="Times New Roman"/>
          <w:sz w:val="24"/>
          <w:szCs w:val="24"/>
        </w:rPr>
        <w:t>Table 3</w:t>
      </w:r>
      <w:r w:rsidR="00AE2726">
        <w:rPr>
          <w:rFonts w:ascii="Times New Roman" w:hAnsi="Times New Roman" w:cs="Times New Roman"/>
          <w:sz w:val="24"/>
          <w:szCs w:val="24"/>
        </w:rPr>
        <w:t>)</w:t>
      </w:r>
      <w:r w:rsidR="00D07FEE" w:rsidRPr="00794D8C">
        <w:rPr>
          <w:rFonts w:ascii="Times New Roman" w:hAnsi="Times New Roman" w:cs="Times New Roman"/>
          <w:sz w:val="24"/>
          <w:szCs w:val="24"/>
        </w:rPr>
        <w:t xml:space="preserve">. </w:t>
      </w:r>
    </w:p>
    <w:p w14:paraId="1FF9E47B" w14:textId="50007F88" w:rsidR="00D66478" w:rsidRPr="00794D8C" w:rsidRDefault="00D66478" w:rsidP="00794D8C">
      <w:pPr>
        <w:spacing w:line="480" w:lineRule="auto"/>
        <w:jc w:val="center"/>
        <w:rPr>
          <w:rFonts w:ascii="Times New Roman" w:hAnsi="Times New Roman" w:cs="Times New Roman"/>
          <w:b/>
          <w:bCs/>
          <w:sz w:val="24"/>
          <w:szCs w:val="24"/>
        </w:rPr>
      </w:pPr>
      <w:r w:rsidRPr="00794D8C">
        <w:rPr>
          <w:rFonts w:ascii="Times New Roman" w:hAnsi="Times New Roman" w:cs="Times New Roman"/>
          <w:b/>
          <w:bCs/>
          <w:sz w:val="24"/>
          <w:szCs w:val="24"/>
        </w:rPr>
        <w:t>&lt;Insert Table 3 Here&gt;</w:t>
      </w:r>
    </w:p>
    <w:p w14:paraId="5CB88859" w14:textId="1CE39C23" w:rsidR="00D66478" w:rsidRPr="00794D8C" w:rsidRDefault="00D66478"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The </w:t>
      </w:r>
      <w:r w:rsidR="000A03E8">
        <w:rPr>
          <w:rFonts w:ascii="Times New Roman" w:hAnsi="Times New Roman" w:cs="Times New Roman"/>
          <w:i/>
          <w:iCs/>
          <w:sz w:val="24"/>
          <w:szCs w:val="24"/>
        </w:rPr>
        <w:t>p</w:t>
      </w:r>
      <w:r w:rsidRPr="00794D8C">
        <w:rPr>
          <w:rFonts w:ascii="Times New Roman" w:hAnsi="Times New Roman" w:cs="Times New Roman"/>
          <w:i/>
          <w:iCs/>
          <w:sz w:val="24"/>
          <w:szCs w:val="24"/>
        </w:rPr>
        <w:t>etparam1</w:t>
      </w:r>
      <w:r w:rsidRPr="00794D8C">
        <w:rPr>
          <w:rFonts w:ascii="Times New Roman" w:hAnsi="Times New Roman" w:cs="Times New Roman"/>
          <w:sz w:val="24"/>
          <w:szCs w:val="24"/>
        </w:rPr>
        <w:t xml:space="preserve"> parameters for both conifer and grass cover types determine the allowable potential evapotranspiration using the Hamon equation </w:t>
      </w:r>
      <w:r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&lt;EndNote&gt;&lt;Cite&gt;&lt;Author&gt;Hamon&lt;/Author&gt;&lt;Year&gt;1960&lt;/Year&gt;&lt;RecNum&gt;29&lt;/RecNum&gt;&lt;DisplayText&gt;(Hamon, 1960)&lt;/DisplayText&gt;&lt;record&gt;&lt;rec-number&gt;29&lt;/rec-number&gt;&lt;foreign-keys&gt;&lt;key app="EN" db-id="vxswrvz902xafmet90nv2wrlvesvv0zrsd99" timestamp="1581463916"&gt;29&lt;/key&gt;&lt;/foreign-keys&gt;&lt;ref-type name="Thesis"&gt;32&lt;/ref-type&gt;&lt;contributors&gt;&lt;authors&gt;&lt;author&gt;Hamon, W Russell&lt;/author&gt;&lt;/authors&gt;&lt;/contributors&gt;&lt;titles&gt;&lt;title&gt;Estimating potential evapotranspiration&lt;/title&gt;&lt;/titles&gt;&lt;dates&gt;&lt;year&gt;1960&lt;/year&gt;&lt;/dates&gt;&lt;publisher&gt;Massachusetts Institute of Technology&lt;/publisher&gt;&lt;urls&gt;&lt;/urls&gt;&lt;/record&gt;&lt;/Cite&gt;&lt;/EndNote&gt;</w:instrText>
      </w:r>
      <w:r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(Hamon, 1960)</w:t>
      </w:r>
      <w:r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the parameter </w:t>
      </w:r>
      <w:r w:rsidRPr="00794D8C">
        <w:rPr>
          <w:rFonts w:ascii="Times New Roman" w:hAnsi="Times New Roman" w:cs="Times New Roman"/>
          <w:i/>
          <w:iCs/>
          <w:sz w:val="24"/>
          <w:szCs w:val="24"/>
        </w:rPr>
        <w:t>be</w:t>
      </w:r>
      <w:r w:rsidRPr="00794D8C">
        <w:rPr>
          <w:rFonts w:ascii="Times New Roman" w:hAnsi="Times New Roman" w:cs="Times New Roman"/>
          <w:sz w:val="24"/>
          <w:szCs w:val="24"/>
        </w:rPr>
        <w:t xml:space="preserve"> adjusts the fraction of actual evapotranspiration compared with the potential values. Meanwhile, the parameter </w:t>
      </w:r>
      <w:proofErr w:type="spellStart"/>
      <w:r w:rsidRPr="00794D8C">
        <w:rPr>
          <w:rFonts w:ascii="Times New Roman" w:hAnsi="Times New Roman" w:cs="Times New Roman"/>
          <w:i/>
          <w:iCs/>
          <w:sz w:val="24"/>
          <w:szCs w:val="24"/>
        </w:rPr>
        <w:t>surfaceKs</w:t>
      </w:r>
      <w:proofErr w:type="spellEnd"/>
      <w:r w:rsidRPr="00794D8C">
        <w:rPr>
          <w:rFonts w:ascii="Times New Roman" w:hAnsi="Times New Roman" w:cs="Times New Roman"/>
          <w:sz w:val="24"/>
          <w:szCs w:val="24"/>
        </w:rPr>
        <w:t xml:space="preserve"> is the surface saturated hydraulic conductivity</w:t>
      </w:r>
      <w:r w:rsidR="00F06387" w:rsidRPr="00794D8C">
        <w:rPr>
          <w:rFonts w:ascii="Times New Roman" w:hAnsi="Times New Roman" w:cs="Times New Roman"/>
          <w:sz w:val="24"/>
          <w:szCs w:val="24"/>
        </w:rPr>
        <w:t xml:space="preserve"> (mm-day</w:t>
      </w:r>
      <w:r w:rsidR="00F06387" w:rsidRPr="00794D8C">
        <w:rPr>
          <w:rFonts w:ascii="Times New Roman" w:hAnsi="Times New Roman" w:cs="Times New Roman"/>
          <w:sz w:val="24"/>
          <w:szCs w:val="24"/>
          <w:vertAlign w:val="superscript"/>
        </w:rPr>
        <w:t>-1</w:t>
      </w:r>
      <w:r w:rsidR="00F06387" w:rsidRPr="00794D8C">
        <w:rPr>
          <w:rFonts w:ascii="Times New Roman" w:hAnsi="Times New Roman" w:cs="Times New Roman"/>
          <w:sz w:val="24"/>
          <w:szCs w:val="24"/>
        </w:rPr>
        <w:t>)</w:t>
      </w:r>
      <w:r w:rsidRPr="00794D8C">
        <w:rPr>
          <w:rFonts w:ascii="Times New Roman" w:hAnsi="Times New Roman" w:cs="Times New Roman"/>
          <w:sz w:val="24"/>
          <w:szCs w:val="24"/>
        </w:rPr>
        <w:t xml:space="preserve">, and the parameters </w:t>
      </w:r>
      <w:proofErr w:type="spellStart"/>
      <w:r w:rsidRPr="00794D8C">
        <w:rPr>
          <w:rFonts w:ascii="Times New Roman" w:hAnsi="Times New Roman" w:cs="Times New Roman"/>
          <w:i/>
          <w:iCs/>
          <w:sz w:val="24"/>
          <w:szCs w:val="24"/>
        </w:rPr>
        <w:t>ksLat</w:t>
      </w:r>
      <w:proofErr w:type="spellEnd"/>
      <w:r w:rsidRPr="00794D8C">
        <w:rPr>
          <w:rFonts w:ascii="Times New Roman" w:hAnsi="Times New Roman" w:cs="Times New Roman"/>
          <w:sz w:val="24"/>
          <w:szCs w:val="24"/>
        </w:rPr>
        <w:t xml:space="preserve"> and </w:t>
      </w:r>
      <w:proofErr w:type="spellStart"/>
      <w:r w:rsidRPr="00794D8C">
        <w:rPr>
          <w:rFonts w:ascii="Times New Roman" w:hAnsi="Times New Roman" w:cs="Times New Roman"/>
          <w:i/>
          <w:iCs/>
          <w:sz w:val="24"/>
          <w:szCs w:val="24"/>
        </w:rPr>
        <w:t>ksVert</w:t>
      </w:r>
      <w:proofErr w:type="spellEnd"/>
      <w:r w:rsidRPr="00794D8C">
        <w:rPr>
          <w:rFonts w:ascii="Times New Roman" w:hAnsi="Times New Roman" w:cs="Times New Roman"/>
          <w:sz w:val="24"/>
          <w:szCs w:val="24"/>
        </w:rPr>
        <w:t xml:space="preserve"> </w:t>
      </w:r>
      <w:r w:rsidR="00F06387" w:rsidRPr="00794D8C">
        <w:rPr>
          <w:rFonts w:ascii="Times New Roman" w:hAnsi="Times New Roman" w:cs="Times New Roman"/>
          <w:sz w:val="24"/>
          <w:szCs w:val="24"/>
        </w:rPr>
        <w:t xml:space="preserve">are unitless multipliers that </w:t>
      </w:r>
      <w:r w:rsidRPr="00794D8C">
        <w:rPr>
          <w:rFonts w:ascii="Times New Roman" w:hAnsi="Times New Roman" w:cs="Times New Roman"/>
          <w:sz w:val="24"/>
          <w:szCs w:val="24"/>
        </w:rPr>
        <w:t xml:space="preserve">determine the respective rates of decrease in lateral and vertical flow with depth. </w:t>
      </w:r>
    </w:p>
    <w:p w14:paraId="3D4ABF74" w14:textId="6F80000B" w:rsidR="005F7391" w:rsidRDefault="005F7391"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The calibration algorithm tested</w:t>
      </w:r>
      <w:r w:rsidR="00D07FEE" w:rsidRPr="00794D8C">
        <w:rPr>
          <w:rFonts w:ascii="Times New Roman" w:hAnsi="Times New Roman" w:cs="Times New Roman"/>
          <w:sz w:val="24"/>
          <w:szCs w:val="24"/>
        </w:rPr>
        <w:t xml:space="preserve"> </w:t>
      </w:r>
      <w:r w:rsidR="00D44C5E" w:rsidRPr="00794D8C">
        <w:rPr>
          <w:rFonts w:ascii="Times New Roman" w:hAnsi="Times New Roman" w:cs="Times New Roman"/>
          <w:sz w:val="24"/>
          <w:szCs w:val="24"/>
        </w:rPr>
        <w:t>approximately 3,500</w:t>
      </w:r>
      <w:r w:rsidRPr="00794D8C">
        <w:rPr>
          <w:rFonts w:ascii="Times New Roman" w:hAnsi="Times New Roman" w:cs="Times New Roman"/>
          <w:sz w:val="24"/>
          <w:szCs w:val="24"/>
        </w:rPr>
        <w:t xml:space="preserve"> parameter sets, and the NSE values between daily observed and simulated discharge were maximized. </w:t>
      </w:r>
      <w:r w:rsidR="000F41CF">
        <w:rPr>
          <w:rFonts w:ascii="Times New Roman" w:hAnsi="Times New Roman" w:cs="Times New Roman"/>
          <w:sz w:val="24"/>
          <w:szCs w:val="24"/>
        </w:rPr>
        <w:t xml:space="preserve">In total, </w:t>
      </w:r>
      <w:r w:rsidR="00957522">
        <w:rPr>
          <w:rFonts w:ascii="Times New Roman" w:hAnsi="Times New Roman" w:cs="Times New Roman"/>
          <w:sz w:val="24"/>
          <w:szCs w:val="24"/>
        </w:rPr>
        <w:t xml:space="preserve">the best </w:t>
      </w:r>
      <w:r w:rsidR="000F41CF">
        <w:rPr>
          <w:rFonts w:ascii="Times New Roman" w:hAnsi="Times New Roman" w:cs="Times New Roman"/>
          <w:sz w:val="24"/>
          <w:szCs w:val="24"/>
        </w:rPr>
        <w:t xml:space="preserve">848 </w:t>
      </w:r>
      <w:r w:rsidR="00D07FEE" w:rsidRPr="00794D8C">
        <w:rPr>
          <w:rFonts w:ascii="Times New Roman" w:hAnsi="Times New Roman" w:cs="Times New Roman"/>
          <w:sz w:val="24"/>
          <w:szCs w:val="24"/>
        </w:rPr>
        <w:t xml:space="preserve">parameter sets produced simulations </w:t>
      </w:r>
      <w:r w:rsidR="00957522">
        <w:rPr>
          <w:rFonts w:ascii="Times New Roman" w:hAnsi="Times New Roman" w:cs="Times New Roman"/>
          <w:sz w:val="24"/>
          <w:szCs w:val="24"/>
        </w:rPr>
        <w:t>0.60 &gt;</w:t>
      </w:r>
      <w:r w:rsidR="00D07FEE" w:rsidRPr="00794D8C">
        <w:rPr>
          <w:rFonts w:ascii="Times New Roman" w:hAnsi="Times New Roman" w:cs="Times New Roman"/>
          <w:sz w:val="24"/>
          <w:szCs w:val="24"/>
        </w:rPr>
        <w:t xml:space="preserve"> NSE &gt; 0.6</w:t>
      </w:r>
      <w:r w:rsidR="00957522">
        <w:rPr>
          <w:rFonts w:ascii="Times New Roman" w:hAnsi="Times New Roman" w:cs="Times New Roman"/>
          <w:sz w:val="24"/>
          <w:szCs w:val="24"/>
        </w:rPr>
        <w:t>2</w:t>
      </w:r>
      <w:r w:rsidR="00D07FEE" w:rsidRPr="00794D8C">
        <w:rPr>
          <w:rFonts w:ascii="Times New Roman" w:hAnsi="Times New Roman" w:cs="Times New Roman"/>
          <w:sz w:val="24"/>
          <w:szCs w:val="24"/>
        </w:rPr>
        <w:t xml:space="preserve"> </w:t>
      </w:r>
      <w:r w:rsidR="000F41CF">
        <w:rPr>
          <w:rFonts w:ascii="Times New Roman" w:hAnsi="Times New Roman" w:cs="Times New Roman"/>
          <w:sz w:val="24"/>
          <w:szCs w:val="24"/>
        </w:rPr>
        <w:t xml:space="preserve">and </w:t>
      </w:r>
      <w:r w:rsidR="00D07FEE" w:rsidRPr="00794D8C">
        <w:rPr>
          <w:rFonts w:ascii="Times New Roman" w:hAnsi="Times New Roman" w:cs="Times New Roman"/>
          <w:sz w:val="24"/>
          <w:szCs w:val="24"/>
        </w:rPr>
        <w:t>were retained</w:t>
      </w:r>
      <w:r w:rsidR="000F41CF">
        <w:rPr>
          <w:rFonts w:ascii="Times New Roman" w:hAnsi="Times New Roman" w:cs="Times New Roman"/>
          <w:sz w:val="24"/>
          <w:szCs w:val="24"/>
        </w:rPr>
        <w:t xml:space="preserve">. </w:t>
      </w:r>
      <w:r w:rsidR="00957522">
        <w:rPr>
          <w:rFonts w:ascii="Times New Roman" w:hAnsi="Times New Roman" w:cs="Times New Roman"/>
          <w:sz w:val="24"/>
          <w:szCs w:val="24"/>
        </w:rPr>
        <w:t>From these, a</w:t>
      </w:r>
      <w:r w:rsidR="00D07FEE"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single parameter set was chosen and applied to each of the four watersheds to serve as baseline models. </w:t>
      </w:r>
      <w:r w:rsidR="0001364C" w:rsidRPr="00794D8C">
        <w:rPr>
          <w:rFonts w:ascii="Times New Roman" w:hAnsi="Times New Roman" w:cs="Times New Roman"/>
          <w:sz w:val="24"/>
          <w:szCs w:val="24"/>
        </w:rPr>
        <w:t xml:space="preserve">These baseline models </w:t>
      </w:r>
      <w:r w:rsidR="0001364C">
        <w:rPr>
          <w:rFonts w:ascii="Times New Roman" w:hAnsi="Times New Roman" w:cs="Times New Roman"/>
          <w:sz w:val="24"/>
          <w:szCs w:val="24"/>
        </w:rPr>
        <w:t>were</w:t>
      </w:r>
      <w:r w:rsidR="0001364C" w:rsidRPr="00794D8C">
        <w:rPr>
          <w:rFonts w:ascii="Times New Roman" w:hAnsi="Times New Roman" w:cs="Times New Roman"/>
          <w:sz w:val="24"/>
          <w:szCs w:val="24"/>
        </w:rPr>
        <w:t xml:space="preserve"> </w:t>
      </w:r>
      <w:r w:rsidR="0001364C">
        <w:rPr>
          <w:rFonts w:ascii="Times New Roman" w:hAnsi="Times New Roman" w:cs="Times New Roman"/>
          <w:sz w:val="24"/>
          <w:szCs w:val="24"/>
        </w:rPr>
        <w:t xml:space="preserve">then </w:t>
      </w:r>
      <w:r w:rsidR="0001364C" w:rsidRPr="00794D8C">
        <w:rPr>
          <w:rFonts w:ascii="Times New Roman" w:hAnsi="Times New Roman" w:cs="Times New Roman"/>
          <w:sz w:val="24"/>
          <w:szCs w:val="24"/>
        </w:rPr>
        <w:t xml:space="preserve">compared with the </w:t>
      </w:r>
      <w:r w:rsidR="0001364C">
        <w:rPr>
          <w:rFonts w:ascii="Times New Roman" w:hAnsi="Times New Roman" w:cs="Times New Roman"/>
          <w:sz w:val="24"/>
          <w:szCs w:val="24"/>
        </w:rPr>
        <w:t xml:space="preserve">green roof </w:t>
      </w:r>
      <w:r w:rsidR="0001364C" w:rsidRPr="00794D8C">
        <w:rPr>
          <w:rFonts w:ascii="Times New Roman" w:hAnsi="Times New Roman" w:cs="Times New Roman"/>
          <w:sz w:val="24"/>
          <w:szCs w:val="24"/>
        </w:rPr>
        <w:t>scenarios</w:t>
      </w:r>
      <w:r w:rsidR="0001364C">
        <w:rPr>
          <w:rFonts w:ascii="Times New Roman" w:hAnsi="Times New Roman" w:cs="Times New Roman"/>
          <w:sz w:val="24"/>
          <w:szCs w:val="24"/>
        </w:rPr>
        <w:t xml:space="preserve"> (Section 2.5)</w:t>
      </w:r>
      <w:r w:rsidR="0001364C" w:rsidRPr="00794D8C">
        <w:rPr>
          <w:rFonts w:ascii="Times New Roman" w:hAnsi="Times New Roman" w:cs="Times New Roman"/>
          <w:sz w:val="24"/>
          <w:szCs w:val="24"/>
        </w:rPr>
        <w:t xml:space="preserve">. </w:t>
      </w:r>
      <w:r w:rsidR="0001364C">
        <w:rPr>
          <w:rFonts w:ascii="Times New Roman" w:hAnsi="Times New Roman" w:cs="Times New Roman"/>
          <w:sz w:val="24"/>
          <w:szCs w:val="24"/>
        </w:rPr>
        <w:t xml:space="preserve">While all simulations with </w:t>
      </w:r>
      <w:r w:rsidR="009F200B">
        <w:rPr>
          <w:rFonts w:ascii="Times New Roman" w:hAnsi="Times New Roman" w:cs="Times New Roman"/>
          <w:sz w:val="24"/>
          <w:szCs w:val="24"/>
        </w:rPr>
        <w:t xml:space="preserve">0.60 &gt; </w:t>
      </w:r>
      <w:r w:rsidR="0001364C">
        <w:rPr>
          <w:rFonts w:ascii="Times New Roman" w:hAnsi="Times New Roman" w:cs="Times New Roman"/>
          <w:sz w:val="24"/>
          <w:szCs w:val="24"/>
        </w:rPr>
        <w:t>NSE &gt; 0.6</w:t>
      </w:r>
      <w:r w:rsidR="009F200B">
        <w:rPr>
          <w:rFonts w:ascii="Times New Roman" w:hAnsi="Times New Roman" w:cs="Times New Roman"/>
          <w:sz w:val="24"/>
          <w:szCs w:val="24"/>
        </w:rPr>
        <w:t>2</w:t>
      </w:r>
      <w:r w:rsidR="0001364C">
        <w:rPr>
          <w:rFonts w:ascii="Times New Roman" w:hAnsi="Times New Roman" w:cs="Times New Roman"/>
          <w:sz w:val="24"/>
          <w:szCs w:val="24"/>
        </w:rPr>
        <w:t xml:space="preserve"> could feasibly be run to estimate the relative uncertainty of model outputs, the required simulation times</w:t>
      </w:r>
      <w:r w:rsidR="00447AB8">
        <w:rPr>
          <w:rFonts w:ascii="Times New Roman" w:hAnsi="Times New Roman" w:cs="Times New Roman"/>
          <w:sz w:val="24"/>
          <w:szCs w:val="24"/>
        </w:rPr>
        <w:t>, which were approximately 6.5, 13, 18.5, and 57 hours for Taylor, Pipers, Longfellow, and Thornton watersheds, respectively,</w:t>
      </w:r>
      <w:r w:rsidR="0001364C">
        <w:rPr>
          <w:rFonts w:ascii="Times New Roman" w:hAnsi="Times New Roman" w:cs="Times New Roman"/>
          <w:sz w:val="24"/>
          <w:szCs w:val="24"/>
        </w:rPr>
        <w:t xml:space="preserve"> were prohibitive and </w:t>
      </w:r>
      <w:r w:rsidR="00447AB8">
        <w:rPr>
          <w:rFonts w:ascii="Times New Roman" w:hAnsi="Times New Roman" w:cs="Times New Roman"/>
          <w:sz w:val="24"/>
          <w:szCs w:val="24"/>
        </w:rPr>
        <w:t>prevented</w:t>
      </w:r>
      <w:r w:rsidR="0001364C">
        <w:rPr>
          <w:rFonts w:ascii="Times New Roman" w:hAnsi="Times New Roman" w:cs="Times New Roman"/>
          <w:sz w:val="24"/>
          <w:szCs w:val="24"/>
        </w:rPr>
        <w:t xml:space="preserve"> this type of analysis. </w:t>
      </w:r>
    </w:p>
    <w:p w14:paraId="4C4DAF7E" w14:textId="77777777" w:rsidR="00957522" w:rsidRPr="00794D8C" w:rsidRDefault="00957522" w:rsidP="000A03E8">
      <w:pPr>
        <w:spacing w:line="480" w:lineRule="auto"/>
        <w:ind w:firstLine="720"/>
        <w:rPr>
          <w:rFonts w:ascii="Times New Roman" w:hAnsi="Times New Roman" w:cs="Times New Roman"/>
          <w:sz w:val="24"/>
          <w:szCs w:val="24"/>
        </w:rPr>
      </w:pPr>
    </w:p>
    <w:p w14:paraId="241D8739" w14:textId="1A201972" w:rsidR="00F42C91" w:rsidRPr="00794D8C" w:rsidRDefault="00283EEE" w:rsidP="00794D8C">
      <w:pPr>
        <w:spacing w:line="480" w:lineRule="auto"/>
        <w:ind w:firstLine="720"/>
        <w:rPr>
          <w:rFonts w:ascii="Times New Roman" w:hAnsi="Times New Roman" w:cs="Times New Roman"/>
          <w:b/>
          <w:sz w:val="24"/>
          <w:szCs w:val="24"/>
        </w:rPr>
      </w:pPr>
      <w:r w:rsidRPr="00794D8C">
        <w:rPr>
          <w:rFonts w:ascii="Times New Roman" w:hAnsi="Times New Roman" w:cs="Times New Roman"/>
          <w:b/>
          <w:sz w:val="24"/>
          <w:szCs w:val="24"/>
        </w:rPr>
        <w:t>2.</w:t>
      </w:r>
      <w:r w:rsidR="005F7391" w:rsidRPr="00794D8C">
        <w:rPr>
          <w:rFonts w:ascii="Times New Roman" w:hAnsi="Times New Roman" w:cs="Times New Roman"/>
          <w:b/>
          <w:sz w:val="24"/>
          <w:szCs w:val="24"/>
        </w:rPr>
        <w:t>5</w:t>
      </w:r>
      <w:r w:rsidRPr="00794D8C">
        <w:rPr>
          <w:rFonts w:ascii="Times New Roman" w:hAnsi="Times New Roman" w:cs="Times New Roman"/>
          <w:b/>
          <w:sz w:val="24"/>
          <w:szCs w:val="24"/>
        </w:rPr>
        <w:t xml:space="preserve">. </w:t>
      </w:r>
      <w:r w:rsidR="00F05AEE" w:rsidRPr="00794D8C">
        <w:rPr>
          <w:rFonts w:ascii="Times New Roman" w:hAnsi="Times New Roman" w:cs="Times New Roman"/>
          <w:b/>
          <w:sz w:val="24"/>
          <w:szCs w:val="24"/>
        </w:rPr>
        <w:t>Green Roof Scenarios</w:t>
      </w:r>
    </w:p>
    <w:p w14:paraId="0A77C5EC" w14:textId="3BB4281D" w:rsidR="00E22F01" w:rsidRPr="00794D8C" w:rsidRDefault="00E22F01"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Green roofs are generally categorized as either intensive or extensive</w:t>
      </w:r>
      <w:r w:rsidR="001C516D" w:rsidRPr="00794D8C">
        <w:rPr>
          <w:rFonts w:ascii="Times New Roman" w:hAnsi="Times New Roman" w:cs="Times New Roman"/>
          <w:sz w:val="24"/>
          <w:szCs w:val="24"/>
        </w:rPr>
        <w:t xml:space="preserve"> </w:t>
      </w:r>
      <w:r w:rsidR="001C516D" w:rsidRPr="00794D8C">
        <w:rPr>
          <w:rFonts w:ascii="Times New Roman" w:hAnsi="Times New Roman" w:cs="Times New Roman"/>
          <w:sz w:val="24"/>
          <w:szCs w:val="24"/>
        </w:rPr>
        <w:fldChar w:fldCharType="begin"/>
      </w:r>
      <w:r w:rsidR="00441CDC">
        <w:rPr>
          <w:rFonts w:ascii="Times New Roman" w:hAnsi="Times New Roman" w:cs="Times New Roman"/>
          <w:sz w:val="24"/>
          <w:szCs w:val="24"/>
        </w:rPr>
        <w:instrText xml:space="preserve"> ADDIN EN.CITE &lt;EndNote&gt;&lt;Cite&gt;&lt;Author&gt;McIntosh&lt;/Author&gt;&lt;Year&gt;2010&lt;/Year&gt;&lt;RecNum&gt;26&lt;/RecNum&gt;&lt;DisplayText&gt;(McIntosh, 2010)&lt;/DisplayText&gt;&lt;record&gt;&lt;rec-number&gt;26&lt;/rec-number&gt;&lt;foreign-keys&gt;&lt;key app="EN" db-id="vxswrvz902xafmet90nv2wrlvesvv0zrsd99" timestamp="1581462668"&gt;26&lt;/key&gt;&lt;/foreign-keys&gt;&lt;ref-type name="Journal Article"&gt;17&lt;/ref-type&gt;&lt;contributors&gt;&lt;authors&gt;&lt;author&gt;Annika McIntosh&lt;/author&gt;&lt;/authors&gt;&lt;/contributors&gt;&lt;titles&gt;&lt;title&gt;Green roofs in Seattle: A survey of vegetated roofs and rooftop gardens&lt;/title&gt;&lt;/titles&gt;&lt;pages&gt;1-8&lt;/pages&gt;&lt;volume&gt;https://www.seattle.gov/Documents/Departments/OSE/Green-Roofs-In-Seattle.pdf&lt;/volume&gt;&lt;dates&gt;&lt;year&gt;2010&lt;/year&gt;&lt;/dates&gt;&lt;publisher&gt;City of Seattle and the University of Washington Green Futures Lab&amp;#xD;&lt;/publisher&gt;&lt;urls&gt;&lt;/urls&gt;&lt;/record&gt;&lt;/Cite&gt;&lt;/EndNote&gt;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(McIntosh, 2010)</w:t>
      </w:r>
      <w:r w:rsidR="001C516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Intensive green roofs (IGRs) are characterized by thick soil columns </w:t>
      </w:r>
      <w:r w:rsidR="001C516D" w:rsidRPr="00794D8C">
        <w:rPr>
          <w:rFonts w:ascii="Times New Roman" w:hAnsi="Times New Roman" w:cs="Times New Roman"/>
          <w:sz w:val="24"/>
          <w:szCs w:val="24"/>
        </w:rPr>
        <w:t xml:space="preserve">(e.g., </w:t>
      </w:r>
      <w:r w:rsidR="008D2F95" w:rsidRPr="00794D8C">
        <w:rPr>
          <w:rFonts w:ascii="Times New Roman" w:hAnsi="Times New Roman" w:cs="Times New Roman"/>
          <w:sz w:val="24"/>
          <w:szCs w:val="24"/>
        </w:rPr>
        <w:t>&gt;</w:t>
      </w:r>
      <w:r w:rsidR="003B120C">
        <w:rPr>
          <w:rFonts w:ascii="Times New Roman" w:hAnsi="Times New Roman" w:cs="Times New Roman"/>
          <w:sz w:val="24"/>
          <w:szCs w:val="24"/>
        </w:rPr>
        <w:t>15 cm</w:t>
      </w:r>
      <w:r w:rsidR="001C516D"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and can </w:t>
      </w:r>
      <w:r w:rsidRPr="00794D8C">
        <w:rPr>
          <w:rFonts w:ascii="Times New Roman" w:hAnsi="Times New Roman" w:cs="Times New Roman"/>
          <w:sz w:val="24"/>
          <w:szCs w:val="24"/>
        </w:rPr>
        <w:lastRenderedPageBreak/>
        <w:t>include landscaped gardens, mixtures of trees</w:t>
      </w:r>
      <w:r w:rsidR="008469F5" w:rsidRPr="00794D8C">
        <w:rPr>
          <w:rFonts w:ascii="Times New Roman" w:hAnsi="Times New Roman" w:cs="Times New Roman"/>
          <w:sz w:val="24"/>
          <w:szCs w:val="24"/>
        </w:rPr>
        <w:t>, bushes and grass</w:t>
      </w:r>
      <w:r w:rsidRPr="00794D8C">
        <w:rPr>
          <w:rFonts w:ascii="Times New Roman" w:hAnsi="Times New Roman" w:cs="Times New Roman"/>
          <w:sz w:val="24"/>
          <w:szCs w:val="24"/>
        </w:rPr>
        <w:t xml:space="preserve">. They require substantial structural support and are typically installed on large, commercial buildings that may allow pedestrian access. Extensive green roofs (EGRs) are characterized by shallow soil depths </w:t>
      </w:r>
      <w:r w:rsidR="001C516D" w:rsidRPr="00794D8C">
        <w:rPr>
          <w:rFonts w:ascii="Times New Roman" w:hAnsi="Times New Roman" w:cs="Times New Roman"/>
          <w:sz w:val="24"/>
          <w:szCs w:val="24"/>
        </w:rPr>
        <w:t xml:space="preserve">(e.g., </w:t>
      </w:r>
      <w:r w:rsidR="003B120C">
        <w:rPr>
          <w:rFonts w:ascii="Times New Roman" w:hAnsi="Times New Roman" w:cs="Times New Roman"/>
          <w:sz w:val="24"/>
          <w:szCs w:val="24"/>
        </w:rPr>
        <w:t>5-15 cm</w:t>
      </w:r>
      <w:r w:rsidRPr="00794D8C">
        <w:rPr>
          <w:rFonts w:ascii="Times New Roman" w:hAnsi="Times New Roman" w:cs="Times New Roman"/>
          <w:sz w:val="24"/>
          <w:szCs w:val="24"/>
        </w:rPr>
        <w:t xml:space="preserve">) and </w:t>
      </w:r>
      <w:r w:rsidR="00773849">
        <w:rPr>
          <w:rFonts w:ascii="Times New Roman" w:hAnsi="Times New Roman" w:cs="Times New Roman"/>
          <w:sz w:val="24"/>
          <w:szCs w:val="24"/>
        </w:rPr>
        <w:t>short</w:t>
      </w:r>
      <w:r w:rsidRPr="00794D8C">
        <w:rPr>
          <w:rFonts w:ascii="Times New Roman" w:hAnsi="Times New Roman" w:cs="Times New Roman"/>
          <w:sz w:val="24"/>
          <w:szCs w:val="24"/>
        </w:rPr>
        <w:t xml:space="preserve"> vegetation that typically covers a large proportion of the roof. EGRs can be implemented on buildings with less structural support than IGRs, and typically do not require maintenance such as irrigation</w:t>
      </w:r>
      <w:r w:rsidR="00773849">
        <w:rPr>
          <w:rFonts w:ascii="Times New Roman" w:hAnsi="Times New Roman" w:cs="Times New Roman"/>
          <w:sz w:val="24"/>
          <w:szCs w:val="24"/>
        </w:rPr>
        <w:t xml:space="preserve"> or </w:t>
      </w:r>
      <w:r w:rsidRPr="00794D8C">
        <w:rPr>
          <w:rFonts w:ascii="Times New Roman" w:hAnsi="Times New Roman" w:cs="Times New Roman"/>
          <w:sz w:val="24"/>
          <w:szCs w:val="24"/>
        </w:rPr>
        <w:t>fertilization</w:t>
      </w:r>
      <w:r w:rsidR="001C516D" w:rsidRPr="00794D8C">
        <w:rPr>
          <w:rFonts w:ascii="Times New Roman" w:hAnsi="Times New Roman" w:cs="Times New Roman"/>
          <w:sz w:val="24"/>
          <w:szCs w:val="24"/>
        </w:rPr>
        <w:t xml:space="preserve"> </w:t>
      </w:r>
      <w:r w:rsidR="001C516D" w:rsidRPr="00794D8C">
        <w:rPr>
          <w:rFonts w:ascii="Times New Roman" w:hAnsi="Times New Roman" w:cs="Times New Roman"/>
          <w:sz w:val="24"/>
          <w:szCs w:val="24"/>
        </w:rPr>
        <w:fldChar w:fldCharType="begin"/>
      </w:r>
      <w:r w:rsidR="00441CDC">
        <w:rPr>
          <w:rFonts w:ascii="Times New Roman" w:hAnsi="Times New Roman" w:cs="Times New Roman"/>
          <w:sz w:val="24"/>
          <w:szCs w:val="24"/>
        </w:rPr>
        <w:instrText xml:space="preserve"> ADDIN EN.CITE &lt;EndNote&gt;&lt;Cite&gt;&lt;Author&gt;McIntosh&lt;/Author&gt;&lt;Year&gt;2010&lt;/Year&gt;&lt;RecNum&gt;26&lt;/RecNum&gt;&lt;DisplayText&gt;(McIntosh, 2010)&lt;/DisplayText&gt;&lt;record&gt;&lt;rec-number&gt;26&lt;/rec-number&gt;&lt;foreign-keys&gt;&lt;key app="EN" db-id="vxswrvz902xafmet90nv2wrlvesvv0zrsd99" timestamp="1581462668"&gt;26&lt;/key&gt;&lt;/foreign-keys&gt;&lt;ref-type name="Journal Article"&gt;17&lt;/ref-type&gt;&lt;contributors&gt;&lt;authors&gt;&lt;author&gt;Annika McIntosh&lt;/author&gt;&lt;/authors&gt;&lt;/contributors&gt;&lt;titles&gt;&lt;title&gt;Green roofs in Seattle: A survey of vegetated roofs and rooftop gardens&lt;/title&gt;&lt;/titles&gt;&lt;pages&gt;1-8&lt;/pages&gt;&lt;volume&gt;https://www.seattle.gov/Documents/Departments/OSE/Green-Roofs-In-Seattle.pdf&lt;/volume&gt;&lt;dates&gt;&lt;year&gt;2010&lt;/year&gt;&lt;/dates&gt;&lt;publisher&gt;City of Seattle and the University of Washington Green Futures Lab&amp;#xD;&lt;/publisher&gt;&lt;urls&gt;&lt;/urls&gt;&lt;/record&gt;&lt;/Cite&gt;&lt;/EndNote&gt;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(McIntosh, 2010)</w:t>
      </w:r>
      <w:r w:rsidR="001C516D" w:rsidRPr="00794D8C">
        <w:rPr>
          <w:rFonts w:ascii="Times New Roman" w:hAnsi="Times New Roman" w:cs="Times New Roman"/>
          <w:sz w:val="24"/>
          <w:szCs w:val="24"/>
        </w:rPr>
        <w:fldChar w:fldCharType="end"/>
      </w:r>
      <w:r w:rsidRPr="00794D8C">
        <w:rPr>
          <w:rFonts w:ascii="Times New Roman" w:hAnsi="Times New Roman" w:cs="Times New Roman"/>
          <w:sz w:val="24"/>
          <w:szCs w:val="24"/>
        </w:rPr>
        <w:t>.</w:t>
      </w:r>
      <w:r w:rsidR="008469F5" w:rsidRPr="00794D8C">
        <w:rPr>
          <w:rFonts w:ascii="Times New Roman" w:hAnsi="Times New Roman" w:cs="Times New Roman"/>
          <w:sz w:val="24"/>
          <w:szCs w:val="24"/>
        </w:rPr>
        <w:t xml:space="preserve"> </w:t>
      </w:r>
    </w:p>
    <w:p w14:paraId="0F4389C2" w14:textId="2F7F7359" w:rsidR="00E937E2" w:rsidRPr="00794D8C" w:rsidRDefault="007630C6"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T</w:t>
      </w:r>
      <w:r w:rsidR="00E937E2" w:rsidRPr="00794D8C">
        <w:rPr>
          <w:rFonts w:ascii="Times New Roman" w:hAnsi="Times New Roman" w:cs="Times New Roman"/>
          <w:sz w:val="24"/>
          <w:szCs w:val="24"/>
        </w:rPr>
        <w:t xml:space="preserve">o </w:t>
      </w:r>
      <w:r w:rsidR="00773849">
        <w:rPr>
          <w:rFonts w:ascii="Times New Roman" w:hAnsi="Times New Roman" w:cs="Times New Roman"/>
          <w:sz w:val="24"/>
          <w:szCs w:val="24"/>
        </w:rPr>
        <w:t>model</w:t>
      </w:r>
      <w:r w:rsidR="00E937E2" w:rsidRPr="00794D8C">
        <w:rPr>
          <w:rFonts w:ascii="Times New Roman" w:hAnsi="Times New Roman" w:cs="Times New Roman"/>
          <w:sz w:val="24"/>
          <w:szCs w:val="24"/>
        </w:rPr>
        <w:t xml:space="preserve"> green roofs in VELMA, </w:t>
      </w:r>
      <w:r w:rsidR="008469F5" w:rsidRPr="00794D8C">
        <w:rPr>
          <w:rFonts w:ascii="Times New Roman" w:hAnsi="Times New Roman" w:cs="Times New Roman"/>
          <w:sz w:val="24"/>
          <w:szCs w:val="24"/>
        </w:rPr>
        <w:t xml:space="preserve">both the </w:t>
      </w:r>
      <w:r w:rsidR="00E937E2" w:rsidRPr="00794D8C">
        <w:rPr>
          <w:rFonts w:ascii="Times New Roman" w:hAnsi="Times New Roman" w:cs="Times New Roman"/>
          <w:sz w:val="24"/>
          <w:szCs w:val="24"/>
        </w:rPr>
        <w:t xml:space="preserve">cover and soil characteristics </w:t>
      </w:r>
      <w:r w:rsidR="00773849">
        <w:rPr>
          <w:rFonts w:ascii="Times New Roman" w:hAnsi="Times New Roman" w:cs="Times New Roman"/>
          <w:sz w:val="24"/>
          <w:szCs w:val="24"/>
        </w:rPr>
        <w:t xml:space="preserve">of green roof voxels </w:t>
      </w:r>
      <w:r w:rsidR="00FE0132">
        <w:rPr>
          <w:rFonts w:ascii="Times New Roman" w:hAnsi="Times New Roman" w:cs="Times New Roman"/>
          <w:sz w:val="24"/>
          <w:szCs w:val="24"/>
        </w:rPr>
        <w:t>were</w:t>
      </w:r>
      <w:r w:rsidR="00FE0132" w:rsidRPr="00794D8C">
        <w:rPr>
          <w:rFonts w:ascii="Times New Roman" w:hAnsi="Times New Roman" w:cs="Times New Roman"/>
          <w:sz w:val="24"/>
          <w:szCs w:val="24"/>
        </w:rPr>
        <w:t xml:space="preserve"> </w:t>
      </w:r>
      <w:r w:rsidR="008469F5" w:rsidRPr="00794D8C">
        <w:rPr>
          <w:rFonts w:ascii="Times New Roman" w:hAnsi="Times New Roman" w:cs="Times New Roman"/>
          <w:sz w:val="24"/>
          <w:szCs w:val="24"/>
        </w:rPr>
        <w:t>changed to</w:t>
      </w:r>
      <w:r w:rsidR="00E937E2" w:rsidRPr="00794D8C">
        <w:rPr>
          <w:rFonts w:ascii="Times New Roman" w:hAnsi="Times New Roman" w:cs="Times New Roman"/>
          <w:sz w:val="24"/>
          <w:szCs w:val="24"/>
        </w:rPr>
        <w:t xml:space="preserve"> match those of intensive </w:t>
      </w:r>
      <w:r w:rsidR="008469F5" w:rsidRPr="00794D8C">
        <w:rPr>
          <w:rFonts w:ascii="Times New Roman" w:hAnsi="Times New Roman" w:cs="Times New Roman"/>
          <w:sz w:val="24"/>
          <w:szCs w:val="24"/>
        </w:rPr>
        <w:t>or</w:t>
      </w:r>
      <w:r w:rsidR="00E937E2" w:rsidRPr="00794D8C">
        <w:rPr>
          <w:rFonts w:ascii="Times New Roman" w:hAnsi="Times New Roman" w:cs="Times New Roman"/>
          <w:sz w:val="24"/>
          <w:szCs w:val="24"/>
        </w:rPr>
        <w:t xml:space="preserve"> extensive green roofs</w:t>
      </w:r>
      <w:r w:rsidR="003A78A6">
        <w:rPr>
          <w:rFonts w:ascii="Times New Roman" w:hAnsi="Times New Roman" w:cs="Times New Roman"/>
          <w:sz w:val="24"/>
          <w:szCs w:val="24"/>
        </w:rPr>
        <w:t xml:space="preserve"> (Table 4)</w:t>
      </w:r>
      <w:r w:rsidR="00E937E2" w:rsidRPr="00794D8C">
        <w:rPr>
          <w:rFonts w:ascii="Times New Roman" w:hAnsi="Times New Roman" w:cs="Times New Roman"/>
          <w:sz w:val="24"/>
          <w:szCs w:val="24"/>
        </w:rPr>
        <w:t xml:space="preserve">. </w:t>
      </w:r>
    </w:p>
    <w:p w14:paraId="1B2F809B" w14:textId="6F6A8065" w:rsidR="00E937E2" w:rsidRPr="00794D8C" w:rsidRDefault="008210C1" w:rsidP="00794D8C">
      <w:pPr>
        <w:spacing w:line="480" w:lineRule="auto"/>
        <w:ind w:firstLine="360"/>
        <w:jc w:val="center"/>
        <w:rPr>
          <w:rFonts w:ascii="Times New Roman" w:hAnsi="Times New Roman" w:cs="Times New Roman"/>
          <w:b/>
          <w:sz w:val="24"/>
          <w:szCs w:val="24"/>
        </w:rPr>
      </w:pPr>
      <w:r w:rsidRPr="00794D8C">
        <w:rPr>
          <w:rFonts w:ascii="Times New Roman" w:hAnsi="Times New Roman" w:cs="Times New Roman"/>
          <w:b/>
          <w:sz w:val="24"/>
          <w:szCs w:val="24"/>
        </w:rPr>
        <w:t xml:space="preserve">&lt;Insert Table </w:t>
      </w:r>
      <w:r w:rsidR="00D66478" w:rsidRPr="00794D8C">
        <w:rPr>
          <w:rFonts w:ascii="Times New Roman" w:hAnsi="Times New Roman" w:cs="Times New Roman"/>
          <w:b/>
          <w:sz w:val="24"/>
          <w:szCs w:val="24"/>
        </w:rPr>
        <w:t>4</w:t>
      </w:r>
      <w:r w:rsidRPr="00794D8C">
        <w:rPr>
          <w:rFonts w:ascii="Times New Roman" w:hAnsi="Times New Roman" w:cs="Times New Roman"/>
          <w:b/>
          <w:sz w:val="24"/>
          <w:szCs w:val="24"/>
        </w:rPr>
        <w:t xml:space="preserve"> Here&gt;</w:t>
      </w:r>
    </w:p>
    <w:p w14:paraId="176BFB38" w14:textId="1DEE39F6" w:rsidR="00840A67" w:rsidRPr="00794D8C" w:rsidRDefault="00840A67"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The values for the general soil type were chosen to match </w:t>
      </w:r>
      <w:r w:rsidR="0072400F" w:rsidRPr="00794D8C">
        <w:rPr>
          <w:rFonts w:ascii="Times New Roman" w:hAnsi="Times New Roman" w:cs="Times New Roman"/>
          <w:sz w:val="24"/>
          <w:szCs w:val="24"/>
        </w:rPr>
        <w:t>a sandy loam</w:t>
      </w:r>
      <w:r w:rsidRPr="00794D8C">
        <w:rPr>
          <w:rFonts w:ascii="Times New Roman" w:hAnsi="Times New Roman" w:cs="Times New Roman"/>
          <w:sz w:val="24"/>
          <w:szCs w:val="24"/>
        </w:rPr>
        <w:t xml:space="preserve"> soil type</w:t>
      </w:r>
      <w:r w:rsidR="00D52B0C">
        <w:rPr>
          <w:rFonts w:ascii="Times New Roman" w:hAnsi="Times New Roman" w:cs="Times New Roman"/>
          <w:sz w:val="24"/>
          <w:szCs w:val="24"/>
        </w:rPr>
        <w:t xml:space="preserve"> and were taken from </w:t>
      </w:r>
      <w:r w:rsidR="00D52B0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 AuthorYear="1"&gt;&lt;Author&gt;McKane&lt;/Author&gt;&lt;Year&gt;2014&lt;/Year&gt;&lt;RecNum&gt;24&lt;/RecNum&gt;&lt;DisplayText&gt;McKane et al. (2014b)&lt;/DisplayText&gt;&lt;record&gt;&lt;rec-number&gt;24&lt;/rec-number&gt;&lt;foreign-keys&gt;&lt;key app="EN" db-id="vxswrvz902xafmet90nv2wrlvesvv0zrsd99" timestamp="1581461840"&gt;24&lt;/key&gt;&lt;/foreign-keys&gt;&lt;ref-type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Don&lt;/author&gt;&lt;/authors&gt;&lt;/contributors&gt;&lt;titles&gt;&lt;title&gt;Velma Version 2.0: User Manual and Technical Documentation&lt;/title&gt;&lt;/titles&gt;&lt;dates&gt;&lt;year&gt;2014&lt;/year&gt;&lt;/dates&gt;&lt;pub-location&gt;Corvallis, OR, USA&lt;/pub-location&gt;&lt;publisher&gt;Environmental Protection Agency Office of Research and Development National Health and Environmental Effects Research Laboratory&lt;/publisher&gt;&lt;urls&gt;&lt;related-urls&gt;&lt;url&gt;https://www.epa.gov/water-research/visualizing-ecosystem-land-management-assessments-velma-model-20&lt;/url&gt;&lt;/related-urls&gt;&lt;/urls&gt;&lt;/record&gt;&lt;/Cite&gt;&lt;/EndNote&gt;</w:instrText>
      </w:r>
      <w:r w:rsidR="00D52B0C">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w:t>
      </w:r>
      <w:r w:rsidR="00D52B0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The intensive and extensive green roof soil characteristics were taken from </w:t>
      </w:r>
      <w:r w:rsidR="0072400F" w:rsidRPr="00794D8C">
        <w:rPr>
          <w:rFonts w:ascii="Times New Roman" w:hAnsi="Times New Roman" w:cs="Times New Roman"/>
          <w:sz w:val="24"/>
          <w:szCs w:val="24"/>
        </w:rPr>
        <w:t>the technical specifications of a proprietary source of green roof media</w:t>
      </w:r>
      <w:r w:rsidR="001C516D" w:rsidRPr="00794D8C">
        <w:rPr>
          <w:rFonts w:ascii="Times New Roman" w:hAnsi="Times New Roman" w:cs="Times New Roman"/>
          <w:sz w:val="24"/>
          <w:szCs w:val="24"/>
        </w:rPr>
        <w:t xml:space="preserve"> </w:t>
      </w:r>
      <w:r w:rsidR="0072400F" w:rsidRPr="00794D8C">
        <w:rPr>
          <w:rFonts w:ascii="Times New Roman" w:hAnsi="Times New Roman" w:cs="Times New Roman"/>
          <w:sz w:val="24"/>
          <w:szCs w:val="24"/>
        </w:rPr>
        <w:t xml:space="preserve"> (</w:t>
      </w:r>
      <w:proofErr w:type="spellStart"/>
      <w:r w:rsidR="0072400F" w:rsidRPr="00794D8C">
        <w:rPr>
          <w:rFonts w:ascii="Times New Roman" w:hAnsi="Times New Roman" w:cs="Times New Roman"/>
          <w:sz w:val="24"/>
          <w:szCs w:val="24"/>
        </w:rPr>
        <w:t>Roof</w:t>
      </w:r>
      <w:r w:rsidR="001C516D" w:rsidRPr="00794D8C">
        <w:rPr>
          <w:rFonts w:ascii="Times New Roman" w:hAnsi="Times New Roman" w:cs="Times New Roman"/>
          <w:sz w:val="24"/>
          <w:szCs w:val="24"/>
        </w:rPr>
        <w:t>l</w:t>
      </w:r>
      <w:r w:rsidR="0072400F" w:rsidRPr="00794D8C">
        <w:rPr>
          <w:rFonts w:ascii="Times New Roman" w:hAnsi="Times New Roman" w:cs="Times New Roman"/>
          <w:sz w:val="24"/>
          <w:szCs w:val="24"/>
        </w:rPr>
        <w:t>ite</w:t>
      </w:r>
      <w:proofErr w:type="spellEnd"/>
      <w:r w:rsidR="0072400F" w:rsidRPr="00794D8C">
        <w:rPr>
          <w:rFonts w:ascii="Times New Roman" w:hAnsi="Times New Roman" w:cs="Times New Roman"/>
          <w:sz w:val="24"/>
          <w:szCs w:val="24"/>
        </w:rPr>
        <w:t xml:space="preserve"> Extensive 600 Media</w:t>
      </w:r>
      <w:r w:rsidR="001C516D" w:rsidRPr="00794D8C">
        <w:rPr>
          <w:rFonts w:ascii="Times New Roman" w:hAnsi="Times New Roman" w:cs="Times New Roman"/>
          <w:sz w:val="24"/>
          <w:szCs w:val="24"/>
        </w:rPr>
        <w:t xml:space="preserve"> and </w:t>
      </w:r>
      <w:proofErr w:type="spellStart"/>
      <w:r w:rsidR="001C516D" w:rsidRPr="00794D8C">
        <w:rPr>
          <w:rFonts w:ascii="Times New Roman" w:hAnsi="Times New Roman" w:cs="Times New Roman"/>
          <w:sz w:val="24"/>
          <w:szCs w:val="24"/>
        </w:rPr>
        <w:t>Rooflite</w:t>
      </w:r>
      <w:proofErr w:type="spellEnd"/>
      <w:r w:rsidR="001C516D" w:rsidRPr="00794D8C">
        <w:rPr>
          <w:rFonts w:ascii="Times New Roman" w:hAnsi="Times New Roman" w:cs="Times New Roman"/>
          <w:sz w:val="24"/>
          <w:szCs w:val="24"/>
        </w:rPr>
        <w:t xml:space="preserve"> Intensive 700 Media; </w:t>
      </w:r>
      <w:r w:rsidR="001C516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&lt;EndNote&gt;&lt;Cite&gt;&lt;Author&gt;Rooflite&lt;/Author&gt;&lt;Year&gt;2020&lt;/Year&gt;&lt;RecNum&gt;27&lt;/RecNum&gt;&lt;DisplayText&gt;(Rooflite, 2020)&lt;/DisplayText&gt;&lt;record&gt;&lt;rec-number&gt;27&lt;/rec-number&gt;&lt;foreign-keys&gt;&lt;key app="EN" db-id="vxswrvz902xafmet90nv2wrlvesvv0zrsd99" timestamp="1581462888"&gt;27&lt;/key&gt;&lt;/foreign-keys&gt;&lt;ref-type name="Web Page"&gt;12&lt;/ref-type&gt;&lt;contributors&gt;&lt;authors&gt;&lt;author&gt;Rooflite,&lt;/author&gt;&lt;/authors&gt;&lt;/contributors&gt;&lt;titles&gt;&lt;title&gt;Certified Green Roof Media, https://www.rooflitesoil.com.&lt;/title&gt;&lt;/titles&gt;&lt;volume&gt;2020&lt;/volume&gt;&lt;dates&gt;&lt;year&gt;2020&lt;/year&gt;&lt;/dates&gt;&lt;urls&gt;&lt;related-urls&gt;&lt;url&gt;https://www.rooflitesoil.com&lt;/url&gt;&lt;/related-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(Rooflite, 2020)</w:t>
      </w:r>
      <w:r w:rsidR="001C516D" w:rsidRPr="00794D8C">
        <w:rPr>
          <w:rFonts w:ascii="Times New Roman" w:hAnsi="Times New Roman" w:cs="Times New Roman"/>
          <w:sz w:val="24"/>
          <w:szCs w:val="24"/>
        </w:rPr>
        <w:fldChar w:fldCharType="end"/>
      </w:r>
      <w:r w:rsidR="0072400F" w:rsidRPr="00794D8C">
        <w:rPr>
          <w:rFonts w:ascii="Times New Roman" w:hAnsi="Times New Roman" w:cs="Times New Roman"/>
          <w:sz w:val="24"/>
          <w:szCs w:val="24"/>
        </w:rPr>
        <w:t xml:space="preserve"> that was designated as an approved media source to obtain stormwater reduction credit by the City of Seattle </w:t>
      </w:r>
      <w:r w:rsidR="001C516D" w:rsidRPr="00794D8C">
        <w:rPr>
          <w:rFonts w:ascii="Times New Roman" w:hAnsi="Times New Roman" w:cs="Times New Roman"/>
          <w:sz w:val="24"/>
          <w:szCs w:val="24"/>
        </w:rPr>
        <w:fldChar w:fldCharType="begin"/>
      </w:r>
      <w:r w:rsidR="00566052">
        <w:rPr>
          <w:rFonts w:ascii="Times New Roman" w:hAnsi="Times New Roman" w:cs="Times New Roman"/>
          <w:sz w:val="24"/>
          <w:szCs w:val="24"/>
        </w:rPr>
        <w:instrText xml:space="preserve"> ADDIN EN.CITE &lt;EndNote&gt;&lt;Cite&gt;&lt;Author&gt;Magnusson Klemencic Associates&lt;/Author&gt;&lt;Year&gt;2008&lt;/Year&gt;&lt;RecNum&gt;28&lt;/RecNum&gt;&lt;DisplayText&gt;(Magnusson Klemencic Associates and Seattle Public Utilities, 2008)&lt;/DisplayText&gt;&lt;record&gt;&lt;rec-number&gt;28&lt;/rec-number&gt;&lt;foreign-keys&gt;&lt;key app="EN" db-id="vxswrvz902xafmet90nv2wrlvesvv0zrsd99" timestamp="1581463143"&gt;28&lt;/key&gt;&lt;/foreign-keys&gt;&lt;ref-type name="Web Page"&gt;12&lt;/ref-type&gt;&lt;contributors&gt;&lt;authors&gt;&lt;author&gt;Magnusson Klemencic Associates,&lt;/author&gt;&lt;author&gt;Seattle Public Utilities,&lt;/author&gt;&lt;/authors&gt;&lt;/contributors&gt;&lt;titles&gt;&lt;title&gt;Memo Draft - Green Roof Media Recommended Specifications&lt;/title&gt;&lt;/titles&gt;&lt;volume&gt;2020&lt;/volume&gt;&lt;number&gt;March 2, 2020&lt;/number&gt;&lt;dates&gt;&lt;year&gt;2008&lt;/year&gt;&lt;/dates&gt;&lt;publisher&gt;http://www.seattle.gov/dpd/cs/groups/pan/@pan/documents/web_informational/p2371388.pdf&lt;/publisher&gt;&lt;urls&gt;&lt;related-urls&gt;&lt;url&gt;http://www.seattle.gov/dpd/cs/groups/pan/@pan/documents/web_informational/p2371388.pdf&lt;/url&gt;&lt;/related-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(Magnusson Klemencic Associates and Seattle Public Utilities, 2008)</w:t>
      </w:r>
      <w:r w:rsidR="001C516D" w:rsidRPr="00794D8C">
        <w:rPr>
          <w:rFonts w:ascii="Times New Roman" w:hAnsi="Times New Roman" w:cs="Times New Roman"/>
          <w:sz w:val="24"/>
          <w:szCs w:val="24"/>
        </w:rPr>
        <w:fldChar w:fldCharType="end"/>
      </w:r>
    </w:p>
    <w:p w14:paraId="7ECF08C5" w14:textId="7BB7A6C6" w:rsidR="009006EA" w:rsidRDefault="00840A67"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In addition to the soil characteristics</w:t>
      </w:r>
      <w:r w:rsidR="009006EA" w:rsidRPr="00794D8C">
        <w:rPr>
          <w:rFonts w:ascii="Times New Roman" w:hAnsi="Times New Roman" w:cs="Times New Roman"/>
          <w:sz w:val="24"/>
          <w:szCs w:val="24"/>
        </w:rPr>
        <w:t xml:space="preserve">, we </w:t>
      </w:r>
      <w:r w:rsidR="002B11E4" w:rsidRPr="00794D8C">
        <w:rPr>
          <w:rFonts w:ascii="Times New Roman" w:hAnsi="Times New Roman" w:cs="Times New Roman"/>
          <w:sz w:val="24"/>
          <w:szCs w:val="24"/>
        </w:rPr>
        <w:t xml:space="preserve">also </w:t>
      </w:r>
      <w:r w:rsidR="009006EA" w:rsidRPr="00794D8C">
        <w:rPr>
          <w:rFonts w:ascii="Times New Roman" w:hAnsi="Times New Roman" w:cs="Times New Roman"/>
          <w:sz w:val="24"/>
          <w:szCs w:val="24"/>
        </w:rPr>
        <w:t>change</w:t>
      </w:r>
      <w:r w:rsidR="002B11E4" w:rsidRPr="00794D8C">
        <w:rPr>
          <w:rFonts w:ascii="Times New Roman" w:hAnsi="Times New Roman" w:cs="Times New Roman"/>
          <w:sz w:val="24"/>
          <w:szCs w:val="24"/>
        </w:rPr>
        <w:t>d</w:t>
      </w:r>
      <w:r w:rsidR="009006EA" w:rsidRPr="00794D8C">
        <w:rPr>
          <w:rFonts w:ascii="Times New Roman" w:hAnsi="Times New Roman" w:cs="Times New Roman"/>
          <w:sz w:val="24"/>
          <w:szCs w:val="24"/>
        </w:rPr>
        <w:t xml:space="preserve"> the </w:t>
      </w:r>
      <w:r w:rsidR="002B11E4" w:rsidRPr="00794D8C">
        <w:rPr>
          <w:rFonts w:ascii="Times New Roman" w:hAnsi="Times New Roman" w:cs="Times New Roman"/>
          <w:sz w:val="24"/>
          <w:szCs w:val="24"/>
        </w:rPr>
        <w:t xml:space="preserve">land </w:t>
      </w:r>
      <w:r w:rsidR="009006EA" w:rsidRPr="00794D8C">
        <w:rPr>
          <w:rFonts w:ascii="Times New Roman" w:hAnsi="Times New Roman" w:cs="Times New Roman"/>
          <w:sz w:val="24"/>
          <w:szCs w:val="24"/>
        </w:rPr>
        <w:t xml:space="preserve">cover from a traditional building (i.e., no </w:t>
      </w:r>
      <w:r w:rsidR="008E7F4E">
        <w:rPr>
          <w:rFonts w:ascii="Times New Roman" w:hAnsi="Times New Roman" w:cs="Times New Roman"/>
          <w:sz w:val="24"/>
          <w:szCs w:val="24"/>
        </w:rPr>
        <w:t xml:space="preserve">vegetation </w:t>
      </w:r>
      <w:r w:rsidR="009006EA" w:rsidRPr="00794D8C">
        <w:rPr>
          <w:rFonts w:ascii="Times New Roman" w:hAnsi="Times New Roman" w:cs="Times New Roman"/>
          <w:sz w:val="24"/>
          <w:szCs w:val="24"/>
        </w:rPr>
        <w:t xml:space="preserve">biomass) to cover characteristics of grass that match either extensive or intensive green roofs. </w:t>
      </w:r>
      <w:r w:rsidR="00884AF7" w:rsidRPr="00794D8C">
        <w:rPr>
          <w:rFonts w:ascii="Times New Roman" w:hAnsi="Times New Roman" w:cs="Times New Roman"/>
          <w:sz w:val="24"/>
          <w:szCs w:val="24"/>
        </w:rPr>
        <w:t>VELMA input parameters were manually parameterized to ensure that the s</w:t>
      </w:r>
      <w:r w:rsidR="002B11E4" w:rsidRPr="00794D8C">
        <w:rPr>
          <w:rFonts w:ascii="Times New Roman" w:hAnsi="Times New Roman" w:cs="Times New Roman"/>
          <w:sz w:val="24"/>
          <w:szCs w:val="24"/>
        </w:rPr>
        <w:t xml:space="preserve">imulated </w:t>
      </w:r>
      <w:r w:rsidR="00884AF7" w:rsidRPr="00794D8C">
        <w:rPr>
          <w:rFonts w:ascii="Times New Roman" w:hAnsi="Times New Roman" w:cs="Times New Roman"/>
          <w:sz w:val="24"/>
          <w:szCs w:val="24"/>
        </w:rPr>
        <w:t xml:space="preserve">maximum annual aboveground </w:t>
      </w:r>
      <w:r w:rsidR="002B11E4" w:rsidRPr="00794D8C">
        <w:rPr>
          <w:rFonts w:ascii="Times New Roman" w:hAnsi="Times New Roman" w:cs="Times New Roman"/>
          <w:sz w:val="24"/>
          <w:szCs w:val="24"/>
        </w:rPr>
        <w:t>biomass values reached approximately 240 and 1000</w:t>
      </w:r>
      <w:r w:rsidR="00C72EC2" w:rsidRPr="00C72EC2">
        <w:rPr>
          <w:rFonts w:ascii="Times New Roman" w:hAnsi="Times New Roman" w:cs="Times New Roman"/>
          <w:sz w:val="24"/>
          <w:szCs w:val="24"/>
        </w:rPr>
        <w:t xml:space="preserve"> </w:t>
      </w:r>
      <w:proofErr w:type="spellStart"/>
      <w:r w:rsidR="002B11E4" w:rsidRPr="00794D8C">
        <w:rPr>
          <w:rFonts w:ascii="Times New Roman" w:hAnsi="Times New Roman" w:cs="Times New Roman"/>
          <w:sz w:val="24"/>
          <w:szCs w:val="24"/>
        </w:rPr>
        <w:t>gC</w:t>
      </w:r>
      <w:proofErr w:type="spellEnd"/>
      <w:r w:rsidR="006F211C">
        <w:rPr>
          <w:rFonts w:ascii="Times New Roman" w:hAnsi="Times New Roman" w:cs="Times New Roman"/>
          <w:sz w:val="24"/>
          <w:szCs w:val="24"/>
        </w:rPr>
        <w:t xml:space="preserve"> </w:t>
      </w:r>
      <w:r w:rsidR="002B11E4" w:rsidRPr="00794D8C">
        <w:rPr>
          <w:rFonts w:ascii="Times New Roman" w:hAnsi="Times New Roman" w:cs="Times New Roman"/>
          <w:sz w:val="24"/>
          <w:szCs w:val="24"/>
        </w:rPr>
        <w:t>m</w:t>
      </w:r>
      <w:r w:rsidR="006F211C">
        <w:rPr>
          <w:rFonts w:ascii="Times New Roman" w:hAnsi="Times New Roman" w:cs="Times New Roman"/>
          <w:sz w:val="24"/>
          <w:szCs w:val="24"/>
          <w:vertAlign w:val="superscript"/>
        </w:rPr>
        <w:t>-2</w:t>
      </w:r>
      <w:r w:rsidR="006F211C" w:rsidRPr="006F211C">
        <w:rPr>
          <w:rFonts w:ascii="Times New Roman" w:hAnsi="Times New Roman" w:cs="Times New Roman"/>
          <w:sz w:val="24"/>
          <w:szCs w:val="24"/>
        </w:rPr>
        <w:t xml:space="preserve"> </w:t>
      </w:r>
      <w:r w:rsidR="002B11E4" w:rsidRPr="00794D8C">
        <w:rPr>
          <w:rFonts w:ascii="Times New Roman" w:hAnsi="Times New Roman" w:cs="Times New Roman"/>
          <w:sz w:val="24"/>
          <w:szCs w:val="24"/>
        </w:rPr>
        <w:t>yr</w:t>
      </w:r>
      <w:r w:rsidR="002B11E4" w:rsidRPr="00794D8C">
        <w:rPr>
          <w:rFonts w:ascii="Times New Roman" w:hAnsi="Times New Roman" w:cs="Times New Roman"/>
          <w:sz w:val="24"/>
          <w:szCs w:val="24"/>
          <w:vertAlign w:val="superscript"/>
        </w:rPr>
        <w:t>-1</w:t>
      </w:r>
      <w:r w:rsidR="002B11E4" w:rsidRPr="00794D8C">
        <w:rPr>
          <w:rFonts w:ascii="Times New Roman" w:hAnsi="Times New Roman" w:cs="Times New Roman"/>
          <w:sz w:val="24"/>
          <w:szCs w:val="24"/>
        </w:rPr>
        <w:t xml:space="preserve">, which </w:t>
      </w:r>
      <w:r w:rsidR="00884AF7" w:rsidRPr="00794D8C">
        <w:rPr>
          <w:rFonts w:ascii="Times New Roman" w:hAnsi="Times New Roman" w:cs="Times New Roman"/>
          <w:sz w:val="24"/>
          <w:szCs w:val="24"/>
        </w:rPr>
        <w:t>match data from</w:t>
      </w:r>
      <w:r w:rsidR="002B11E4" w:rsidRPr="00794D8C">
        <w:rPr>
          <w:rFonts w:ascii="Times New Roman" w:hAnsi="Times New Roman" w:cs="Times New Roman"/>
          <w:sz w:val="24"/>
          <w:szCs w:val="24"/>
        </w:rPr>
        <w:t xml:space="preserve"> experiments conducted by</w:t>
      </w:r>
      <w:r w:rsidR="006F211C">
        <w:rPr>
          <w:rFonts w:ascii="Times New Roman" w:hAnsi="Times New Roman" w:cs="Times New Roman"/>
          <w:sz w:val="24"/>
          <w:szCs w:val="24"/>
        </w:rPr>
        <w:t xml:space="preserve"> </w:t>
      </w:r>
      <w:r w:rsidR="006F211C">
        <w:rPr>
          <w:rFonts w:ascii="Times New Roman" w:hAnsi="Times New Roman" w:cs="Times New Roman"/>
          <w:sz w:val="24"/>
          <w:szCs w:val="24"/>
        </w:rPr>
        <w:fldChar w:fldCharType="begin"/>
      </w:r>
      <w:r w:rsidR="008935D2">
        <w:rPr>
          <w:rFonts w:ascii="Times New Roman" w:hAnsi="Times New Roman" w:cs="Times New Roman"/>
          <w:sz w:val="24"/>
          <w:szCs w:val="24"/>
        </w:rPr>
        <w:instrText xml:space="preserve"> ADDIN EN.CITE &lt;EndNote&gt;&lt;Cite AuthorYear="1"&gt;&lt;Author&gt;Getter&lt;/Author&gt;&lt;Year&gt;2009&lt;/Year&gt;&lt;RecNum&gt;39&lt;/RecNum&gt;&lt;DisplayText&gt;Getter et al. (2009)&lt;/DisplayText&gt;&lt;record&gt;&lt;rec-number&gt;39&lt;/rec-number&gt;&lt;foreign-keys&gt;&lt;key app="EN" db-id="vxswrvz902xafmet90nv2wrlvesvv0zrsd99" timestamp="1582916498"&gt;39&lt;/key&gt;&lt;/foreign-keys&gt;&lt;ref-type name="Journal Article"&gt;17&lt;/ref-type&gt;&lt;contributors&gt;&lt;authors&gt;&lt;author&gt;Getter, Kristin L&lt;/author&gt;&lt;author&gt;Rowe, D Bradley&lt;/author&gt;&lt;author&gt;Robertson, G Philip&lt;/author&gt;&lt;author&gt;Cregg, Bert M&lt;/author&gt;&lt;author&gt;Andresen, Jeffrey A&lt;/author&gt;&lt;/authors&gt;&lt;/contributors&gt;&lt;titles&gt;&lt;title&gt;Carbon sequestration potential of extensive green roofs&lt;/title&gt;&lt;secondary-title&gt;Environmental science &amp;amp; technology&lt;/secondary-title&gt;&lt;/titles&gt;&lt;periodical&gt;&lt;full-title&gt;Environmental science &amp;amp; technology&lt;/full-title&gt;&lt;/periodical&gt;&lt;pages&gt;7564-7570&lt;/pages&gt;&lt;volume&gt;43&lt;/volume&gt;&lt;number&gt;19&lt;/number&gt;&lt;dates&gt;&lt;year&gt;2009&lt;/year&gt;&lt;/dates&gt;&lt;isbn&gt;0013-936X&lt;/isbn&gt;&lt;urls&gt;&lt;/urls&gt;&lt;/record&gt;&lt;/Cite&gt;&lt;/EndNote&gt;</w:instrText>
      </w:r>
      <w:r w:rsidR="006F211C">
        <w:rPr>
          <w:rFonts w:ascii="Times New Roman" w:hAnsi="Times New Roman" w:cs="Times New Roman"/>
          <w:sz w:val="24"/>
          <w:szCs w:val="24"/>
        </w:rPr>
        <w:fldChar w:fldCharType="separate"/>
      </w:r>
      <w:r w:rsidR="006F211C">
        <w:rPr>
          <w:rFonts w:ascii="Times New Roman" w:hAnsi="Times New Roman" w:cs="Times New Roman"/>
          <w:noProof/>
          <w:sz w:val="24"/>
          <w:szCs w:val="24"/>
        </w:rPr>
        <w:t>Getter et al. (2009)</w:t>
      </w:r>
      <w:r w:rsidR="006F211C">
        <w:rPr>
          <w:rFonts w:ascii="Times New Roman" w:hAnsi="Times New Roman" w:cs="Times New Roman"/>
          <w:sz w:val="24"/>
          <w:szCs w:val="24"/>
        </w:rPr>
        <w:fldChar w:fldCharType="end"/>
      </w:r>
      <w:r w:rsidR="002B11E4" w:rsidRPr="00794D8C">
        <w:rPr>
          <w:rFonts w:ascii="Times New Roman" w:hAnsi="Times New Roman" w:cs="Times New Roman"/>
          <w:sz w:val="24"/>
          <w:szCs w:val="24"/>
        </w:rPr>
        <w:t xml:space="preserve">. </w:t>
      </w:r>
    </w:p>
    <w:p w14:paraId="7A31663A" w14:textId="1333F75A" w:rsidR="00773849" w:rsidRPr="00794D8C" w:rsidRDefault="00773849" w:rsidP="00794D8C">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No additional routing of green roof runoff, via downspouts or other drain connections, were included in the model. In addition, sewer networks were not explicitly incorporated into the flow </w:t>
      </w:r>
      <w:r>
        <w:rPr>
          <w:rFonts w:ascii="Times New Roman" w:hAnsi="Times New Roman" w:cs="Times New Roman"/>
          <w:sz w:val="24"/>
          <w:szCs w:val="24"/>
        </w:rPr>
        <w:lastRenderedPageBreak/>
        <w:t xml:space="preserve">routing of the model; therefore, flow routing merely followed elevation changes according to the 10-m digital elevation model used. Additions of downspouts and sewer networks may improve the realism of this simplified model and will be left for future research.      </w:t>
      </w:r>
    </w:p>
    <w:p w14:paraId="3587EF96" w14:textId="0E2F6267" w:rsidR="00B771EE" w:rsidRDefault="009565AD" w:rsidP="009565AD">
      <w:pPr>
        <w:spacing w:line="480" w:lineRule="auto"/>
        <w:ind w:firstLine="360"/>
        <w:rPr>
          <w:ins w:id="81" w:author="Bradley Barnhart" w:date="2020-07-01T06:49:00Z"/>
          <w:rFonts w:ascii="Times New Roman" w:hAnsi="Times New Roman" w:cs="Times New Roman"/>
          <w:sz w:val="24"/>
          <w:szCs w:val="24"/>
        </w:rPr>
      </w:pPr>
      <w:r>
        <w:rPr>
          <w:rFonts w:ascii="Times New Roman" w:hAnsi="Times New Roman" w:cs="Times New Roman"/>
          <w:sz w:val="24"/>
          <w:szCs w:val="24"/>
        </w:rPr>
        <w:t>G</w:t>
      </w:r>
      <w:r w:rsidR="006B4AAC" w:rsidRPr="00794D8C">
        <w:rPr>
          <w:rFonts w:ascii="Times New Roman" w:hAnsi="Times New Roman" w:cs="Times New Roman"/>
          <w:sz w:val="24"/>
          <w:szCs w:val="24"/>
        </w:rPr>
        <w:t xml:space="preserve">reen roof scenarios </w:t>
      </w:r>
      <w:r w:rsidR="00773849">
        <w:rPr>
          <w:rFonts w:ascii="Times New Roman" w:hAnsi="Times New Roman" w:cs="Times New Roman"/>
          <w:sz w:val="24"/>
          <w:szCs w:val="24"/>
        </w:rPr>
        <w:t>were simulated</w:t>
      </w:r>
      <w:r>
        <w:rPr>
          <w:rFonts w:ascii="Times New Roman" w:hAnsi="Times New Roman" w:cs="Times New Roman"/>
          <w:sz w:val="24"/>
          <w:szCs w:val="24"/>
        </w:rPr>
        <w:t xml:space="preserve"> for </w:t>
      </w:r>
      <w:r w:rsidR="006B4AAC" w:rsidRPr="00794D8C">
        <w:rPr>
          <w:rFonts w:ascii="Times New Roman" w:hAnsi="Times New Roman" w:cs="Times New Roman"/>
          <w:sz w:val="24"/>
          <w:szCs w:val="24"/>
        </w:rPr>
        <w:t>intensive and extensive green roofs separately</w:t>
      </w:r>
      <w:r>
        <w:rPr>
          <w:rFonts w:ascii="Times New Roman" w:hAnsi="Times New Roman" w:cs="Times New Roman"/>
          <w:sz w:val="24"/>
          <w:szCs w:val="24"/>
        </w:rPr>
        <w:t xml:space="preserve">, and four different scenarios were created for each that randomly converted different </w:t>
      </w:r>
      <w:r w:rsidRPr="00794D8C">
        <w:rPr>
          <w:rFonts w:ascii="Times New Roman" w:hAnsi="Times New Roman" w:cs="Times New Roman"/>
          <w:sz w:val="24"/>
          <w:szCs w:val="24"/>
        </w:rPr>
        <w:t xml:space="preserve">proportions of existing buildings to green roofs </w:t>
      </w:r>
      <w:r>
        <w:rPr>
          <w:rFonts w:ascii="Times New Roman" w:hAnsi="Times New Roman" w:cs="Times New Roman"/>
          <w:sz w:val="24"/>
          <w:szCs w:val="24"/>
        </w:rPr>
        <w:t xml:space="preserve">(i.e., </w:t>
      </w:r>
      <w:r w:rsidRPr="00794D8C">
        <w:rPr>
          <w:rFonts w:ascii="Times New Roman" w:hAnsi="Times New Roman" w:cs="Times New Roman"/>
          <w:sz w:val="24"/>
          <w:szCs w:val="24"/>
        </w:rPr>
        <w:t>25%, 50%, 75%, and 100%)</w:t>
      </w:r>
      <w:r>
        <w:rPr>
          <w:rFonts w:ascii="Times New Roman" w:hAnsi="Times New Roman" w:cs="Times New Roman"/>
          <w:sz w:val="24"/>
          <w:szCs w:val="24"/>
        </w:rPr>
        <w:t xml:space="preserve"> (Figures 3-6)</w:t>
      </w:r>
      <w:r w:rsidRPr="00794D8C">
        <w:rPr>
          <w:rFonts w:ascii="Times New Roman" w:hAnsi="Times New Roman" w:cs="Times New Roman"/>
          <w:sz w:val="24"/>
          <w:szCs w:val="24"/>
        </w:rPr>
        <w:t>.</w:t>
      </w:r>
      <w:r>
        <w:rPr>
          <w:rFonts w:ascii="Times New Roman" w:hAnsi="Times New Roman" w:cs="Times New Roman"/>
          <w:sz w:val="24"/>
          <w:szCs w:val="24"/>
        </w:rPr>
        <w:t xml:space="preserve"> </w:t>
      </w:r>
      <w:bookmarkStart w:id="82" w:name="_Hlk44478757"/>
      <w:ins w:id="83" w:author="Bradley Barnhart" w:date="2020-06-30T07:57:00Z">
        <w:r w:rsidR="005775C0">
          <w:rPr>
            <w:rFonts w:ascii="Times New Roman" w:hAnsi="Times New Roman" w:cs="Times New Roman"/>
            <w:sz w:val="24"/>
            <w:szCs w:val="24"/>
          </w:rPr>
          <w:t xml:space="preserve">Note </w:t>
        </w:r>
      </w:ins>
      <w:ins w:id="84" w:author="Bradley Barnhart" w:date="2020-07-01T06:47:00Z">
        <w:r w:rsidR="00B771EE">
          <w:rPr>
            <w:rFonts w:ascii="Times New Roman" w:hAnsi="Times New Roman" w:cs="Times New Roman"/>
            <w:sz w:val="24"/>
            <w:szCs w:val="24"/>
          </w:rPr>
          <w:t>that the</w:t>
        </w:r>
      </w:ins>
      <w:ins w:id="85" w:author="Bradley Barnhart" w:date="2020-07-01T06:46:00Z">
        <w:r w:rsidR="00B771EE">
          <w:rPr>
            <w:rFonts w:ascii="Times New Roman" w:hAnsi="Times New Roman" w:cs="Times New Roman"/>
            <w:sz w:val="24"/>
            <w:szCs w:val="24"/>
          </w:rPr>
          <w:t xml:space="preserve"> </w:t>
        </w:r>
      </w:ins>
      <w:ins w:id="86" w:author="Bradley Barnhart" w:date="2020-07-01T06:49:00Z">
        <w:r w:rsidR="00B771EE">
          <w:rPr>
            <w:rFonts w:ascii="Times New Roman" w:hAnsi="Times New Roman" w:cs="Times New Roman"/>
            <w:sz w:val="24"/>
            <w:szCs w:val="24"/>
          </w:rPr>
          <w:t xml:space="preserve">method of </w:t>
        </w:r>
      </w:ins>
      <w:ins w:id="87" w:author="Bradley Barnhart" w:date="2020-07-01T06:46:00Z">
        <w:r w:rsidR="00B771EE">
          <w:rPr>
            <w:rFonts w:ascii="Times New Roman" w:hAnsi="Times New Roman" w:cs="Times New Roman"/>
            <w:sz w:val="24"/>
            <w:szCs w:val="24"/>
          </w:rPr>
          <w:t xml:space="preserve">random placement </w:t>
        </w:r>
      </w:ins>
      <w:ins w:id="88" w:author="Bradley Barnhart" w:date="2020-07-01T06:51:00Z">
        <w:r w:rsidR="00B771EE">
          <w:rPr>
            <w:rFonts w:ascii="Times New Roman" w:hAnsi="Times New Roman" w:cs="Times New Roman"/>
            <w:sz w:val="24"/>
            <w:szCs w:val="24"/>
          </w:rPr>
          <w:t xml:space="preserve">applied to 10-m cells, </w:t>
        </w:r>
      </w:ins>
      <w:ins w:id="89" w:author="Bradley Barnhart" w:date="2020-07-01T06:52:00Z">
        <w:r w:rsidR="00B771EE">
          <w:rPr>
            <w:rFonts w:ascii="Times New Roman" w:hAnsi="Times New Roman" w:cs="Times New Roman"/>
            <w:sz w:val="24"/>
            <w:szCs w:val="24"/>
          </w:rPr>
          <w:t xml:space="preserve">and therefore </w:t>
        </w:r>
      </w:ins>
      <w:ins w:id="90" w:author="Bradley Barnhart" w:date="2020-07-01T06:50:00Z">
        <w:r w:rsidR="00B771EE">
          <w:rPr>
            <w:rFonts w:ascii="Times New Roman" w:hAnsi="Times New Roman" w:cs="Times New Roman"/>
            <w:sz w:val="24"/>
            <w:szCs w:val="24"/>
          </w:rPr>
          <w:t>s</w:t>
        </w:r>
      </w:ins>
      <w:ins w:id="91" w:author="Bradley Barnhart" w:date="2020-07-01T06:48:00Z">
        <w:r w:rsidR="00B771EE">
          <w:rPr>
            <w:rFonts w:ascii="Times New Roman" w:hAnsi="Times New Roman" w:cs="Times New Roman"/>
            <w:sz w:val="24"/>
            <w:szCs w:val="24"/>
          </w:rPr>
          <w:t xml:space="preserve">ome </w:t>
        </w:r>
      </w:ins>
      <w:ins w:id="92" w:author="Bradley Barnhart" w:date="2020-07-01T06:47:00Z">
        <w:r w:rsidR="00B771EE">
          <w:rPr>
            <w:rFonts w:ascii="Times New Roman" w:hAnsi="Times New Roman" w:cs="Times New Roman"/>
            <w:sz w:val="24"/>
            <w:szCs w:val="24"/>
          </w:rPr>
          <w:t xml:space="preserve">green roof implementations </w:t>
        </w:r>
      </w:ins>
      <w:ins w:id="93" w:author="Bradley Barnhart" w:date="2020-07-01T06:48:00Z">
        <w:r w:rsidR="00B771EE">
          <w:rPr>
            <w:rFonts w:ascii="Times New Roman" w:hAnsi="Times New Roman" w:cs="Times New Roman"/>
            <w:sz w:val="24"/>
            <w:szCs w:val="24"/>
          </w:rPr>
          <w:t>only cover</w:t>
        </w:r>
      </w:ins>
      <w:ins w:id="94" w:author="Bradley Barnhart" w:date="2020-07-01T06:52:00Z">
        <w:r w:rsidR="00B771EE">
          <w:rPr>
            <w:rFonts w:ascii="Times New Roman" w:hAnsi="Times New Roman" w:cs="Times New Roman"/>
            <w:sz w:val="24"/>
            <w:szCs w:val="24"/>
          </w:rPr>
          <w:t>ed</w:t>
        </w:r>
      </w:ins>
      <w:ins w:id="95" w:author="Bradley Barnhart" w:date="2020-07-01T06:48:00Z">
        <w:r w:rsidR="00B771EE">
          <w:rPr>
            <w:rFonts w:ascii="Times New Roman" w:hAnsi="Times New Roman" w:cs="Times New Roman"/>
            <w:sz w:val="24"/>
            <w:szCs w:val="24"/>
          </w:rPr>
          <w:t xml:space="preserve"> a portion of the total roof area</w:t>
        </w:r>
      </w:ins>
      <w:ins w:id="96" w:author="Bradley Barnhart" w:date="2020-07-01T06:52:00Z">
        <w:r w:rsidR="00B771EE">
          <w:rPr>
            <w:rFonts w:ascii="Times New Roman" w:hAnsi="Times New Roman" w:cs="Times New Roman"/>
            <w:sz w:val="24"/>
            <w:szCs w:val="24"/>
          </w:rPr>
          <w:t xml:space="preserve"> of a given building. </w:t>
        </w:r>
      </w:ins>
      <w:bookmarkEnd w:id="82"/>
    </w:p>
    <w:p w14:paraId="643A8D67" w14:textId="36F6CFA0" w:rsidR="00C06E07" w:rsidRPr="00794D8C" w:rsidRDefault="00940B2A" w:rsidP="009565AD">
      <w:pPr>
        <w:spacing w:line="480" w:lineRule="auto"/>
        <w:ind w:firstLine="360"/>
        <w:rPr>
          <w:rFonts w:ascii="Times New Roman" w:hAnsi="Times New Roman" w:cs="Times New Roman"/>
          <w:sz w:val="24"/>
          <w:szCs w:val="24"/>
        </w:rPr>
      </w:pPr>
      <w:r>
        <w:rPr>
          <w:rFonts w:ascii="Times New Roman" w:hAnsi="Times New Roman" w:cs="Times New Roman"/>
          <w:bCs/>
          <w:sz w:val="24"/>
          <w:szCs w:val="24"/>
        </w:rPr>
        <w:t>Simulations were run for 29 years (1987-2015), and the first year was designated as a spin-up year and not included in the results.</w:t>
      </w:r>
    </w:p>
    <w:p w14:paraId="74381E03" w14:textId="4FF5B84E" w:rsidR="008210C1" w:rsidRPr="00794D8C" w:rsidRDefault="008210C1" w:rsidP="00794D8C">
      <w:pPr>
        <w:spacing w:line="480" w:lineRule="auto"/>
        <w:ind w:firstLine="360"/>
        <w:jc w:val="center"/>
        <w:rPr>
          <w:rFonts w:ascii="Times New Roman" w:hAnsi="Times New Roman" w:cs="Times New Roman"/>
          <w:b/>
          <w:noProof/>
          <w:sz w:val="24"/>
          <w:szCs w:val="24"/>
        </w:rPr>
      </w:pPr>
      <w:bookmarkStart w:id="97" w:name="_Hlk534033379"/>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3</w:t>
      </w:r>
      <w:r w:rsidRPr="00794D8C">
        <w:rPr>
          <w:rFonts w:ascii="Times New Roman" w:hAnsi="Times New Roman" w:cs="Times New Roman"/>
          <w:b/>
          <w:noProof/>
          <w:sz w:val="24"/>
          <w:szCs w:val="24"/>
        </w:rPr>
        <w:t xml:space="preserve"> Here&gt; </w:t>
      </w:r>
    </w:p>
    <w:p w14:paraId="1B0B3D0C" w14:textId="0ED94A29" w:rsidR="008210C1" w:rsidRPr="00794D8C" w:rsidRDefault="008210C1" w:rsidP="00794D8C">
      <w:pPr>
        <w:spacing w:line="480" w:lineRule="auto"/>
        <w:ind w:firstLine="360"/>
        <w:jc w:val="center"/>
        <w:rPr>
          <w:rFonts w:ascii="Times New Roman" w:hAnsi="Times New Roman" w:cs="Times New Roman"/>
          <w:b/>
          <w:noProof/>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4</w:t>
      </w:r>
      <w:r w:rsidRPr="00794D8C">
        <w:rPr>
          <w:rFonts w:ascii="Times New Roman" w:hAnsi="Times New Roman" w:cs="Times New Roman"/>
          <w:b/>
          <w:noProof/>
          <w:sz w:val="24"/>
          <w:szCs w:val="24"/>
        </w:rPr>
        <w:t xml:space="preserve"> Here&gt; </w:t>
      </w:r>
    </w:p>
    <w:p w14:paraId="1931C802" w14:textId="09DB822F" w:rsidR="008210C1" w:rsidRPr="00794D8C" w:rsidRDefault="008210C1" w:rsidP="00794D8C">
      <w:pPr>
        <w:spacing w:line="480" w:lineRule="auto"/>
        <w:ind w:firstLine="360"/>
        <w:jc w:val="center"/>
        <w:rPr>
          <w:rFonts w:ascii="Times New Roman" w:hAnsi="Times New Roman" w:cs="Times New Roman"/>
          <w:b/>
          <w:noProof/>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5</w:t>
      </w:r>
      <w:r w:rsidRPr="00794D8C">
        <w:rPr>
          <w:rFonts w:ascii="Times New Roman" w:hAnsi="Times New Roman" w:cs="Times New Roman"/>
          <w:b/>
          <w:noProof/>
          <w:sz w:val="24"/>
          <w:szCs w:val="24"/>
        </w:rPr>
        <w:t xml:space="preserve"> Here &gt; </w:t>
      </w:r>
    </w:p>
    <w:p w14:paraId="1C777D89" w14:textId="2A36C680" w:rsidR="00BE6C63" w:rsidRPr="00794D8C" w:rsidRDefault="00902ECA" w:rsidP="00794D8C">
      <w:pPr>
        <w:spacing w:line="480" w:lineRule="auto"/>
        <w:ind w:firstLine="360"/>
        <w:jc w:val="center"/>
        <w:rPr>
          <w:rFonts w:ascii="Times New Roman" w:hAnsi="Times New Roman" w:cs="Times New Roman"/>
          <w:b/>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6</w:t>
      </w:r>
      <w:r w:rsidRPr="00794D8C">
        <w:rPr>
          <w:rFonts w:ascii="Times New Roman" w:hAnsi="Times New Roman" w:cs="Times New Roman"/>
          <w:b/>
          <w:noProof/>
          <w:sz w:val="24"/>
          <w:szCs w:val="24"/>
        </w:rPr>
        <w:t xml:space="preserve"> Here&gt; </w:t>
      </w:r>
    </w:p>
    <w:bookmarkEnd w:id="97"/>
    <w:p w14:paraId="3A3F31B2" w14:textId="77777777" w:rsidR="008300BF" w:rsidRPr="00794D8C" w:rsidRDefault="008300BF" w:rsidP="00794D8C">
      <w:pPr>
        <w:spacing w:line="480" w:lineRule="auto"/>
        <w:rPr>
          <w:rFonts w:ascii="Times New Roman" w:hAnsi="Times New Roman" w:cs="Times New Roman"/>
          <w:sz w:val="24"/>
          <w:szCs w:val="24"/>
        </w:rPr>
      </w:pPr>
    </w:p>
    <w:p w14:paraId="1F6CE1B5" w14:textId="31338367" w:rsidR="00097439"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3. </w:t>
      </w:r>
      <w:r w:rsidR="00CE4120" w:rsidRPr="00794D8C">
        <w:rPr>
          <w:rFonts w:ascii="Times New Roman" w:hAnsi="Times New Roman" w:cs="Times New Roman"/>
          <w:b/>
          <w:sz w:val="24"/>
          <w:szCs w:val="24"/>
        </w:rPr>
        <w:t>Results</w:t>
      </w:r>
      <w:r w:rsidR="003058C7">
        <w:rPr>
          <w:rFonts w:ascii="Times New Roman" w:hAnsi="Times New Roman" w:cs="Times New Roman"/>
          <w:b/>
          <w:sz w:val="24"/>
          <w:szCs w:val="24"/>
        </w:rPr>
        <w:t xml:space="preserve"> and Discussion</w:t>
      </w:r>
    </w:p>
    <w:p w14:paraId="21FF8114" w14:textId="6C053181" w:rsidR="003918E8" w:rsidRPr="00794D8C" w:rsidRDefault="00A27D18"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The </w:t>
      </w:r>
      <w:r>
        <w:rPr>
          <w:rFonts w:ascii="Times New Roman" w:hAnsi="Times New Roman" w:cs="Times New Roman"/>
          <w:sz w:val="24"/>
          <w:szCs w:val="24"/>
        </w:rPr>
        <w:t xml:space="preserve">automatic calibration procedure </w:t>
      </w:r>
      <w:r w:rsidR="002F7093">
        <w:rPr>
          <w:rFonts w:ascii="Times New Roman" w:hAnsi="Times New Roman" w:cs="Times New Roman"/>
          <w:sz w:val="24"/>
          <w:szCs w:val="24"/>
        </w:rPr>
        <w:t xml:space="preserve">conducted with Taylor Creek </w:t>
      </w:r>
      <w:r>
        <w:rPr>
          <w:rFonts w:ascii="Times New Roman" w:hAnsi="Times New Roman" w:cs="Times New Roman"/>
          <w:sz w:val="24"/>
          <w:szCs w:val="24"/>
        </w:rPr>
        <w:t>resulted i</w:t>
      </w:r>
      <w:r w:rsidRPr="00794D8C">
        <w:rPr>
          <w:rFonts w:ascii="Times New Roman" w:hAnsi="Times New Roman" w:cs="Times New Roman"/>
          <w:sz w:val="24"/>
          <w:szCs w:val="24"/>
        </w:rPr>
        <w:t xml:space="preserve">n 848 out of 3,500 parameter sets </w:t>
      </w:r>
      <w:r w:rsidR="002F7093">
        <w:rPr>
          <w:rFonts w:ascii="Times New Roman" w:hAnsi="Times New Roman" w:cs="Times New Roman"/>
          <w:sz w:val="24"/>
          <w:szCs w:val="24"/>
        </w:rPr>
        <w:t xml:space="preserve">with 0.60 &lt; NSE &lt; </w:t>
      </w:r>
      <w:r w:rsidRPr="00794D8C">
        <w:rPr>
          <w:rFonts w:ascii="Times New Roman" w:hAnsi="Times New Roman" w:cs="Times New Roman"/>
          <w:sz w:val="24"/>
          <w:szCs w:val="24"/>
        </w:rPr>
        <w:t>0.6</w:t>
      </w:r>
      <w:r w:rsidR="002F7093">
        <w:rPr>
          <w:rFonts w:ascii="Times New Roman" w:hAnsi="Times New Roman" w:cs="Times New Roman"/>
          <w:sz w:val="24"/>
          <w:szCs w:val="24"/>
        </w:rPr>
        <w:t>2</w:t>
      </w:r>
      <w:r w:rsidRPr="00794D8C">
        <w:rPr>
          <w:rFonts w:ascii="Times New Roman" w:hAnsi="Times New Roman" w:cs="Times New Roman"/>
          <w:sz w:val="24"/>
          <w:szCs w:val="24"/>
        </w:rPr>
        <w:t xml:space="preserve"> (see Table 3)</w:t>
      </w:r>
      <w:r w:rsidR="002F7093">
        <w:rPr>
          <w:rFonts w:ascii="Times New Roman" w:hAnsi="Times New Roman" w:cs="Times New Roman"/>
          <w:sz w:val="24"/>
          <w:szCs w:val="24"/>
        </w:rPr>
        <w:t xml:space="preserve"> between the daily observed and simulated discharge</w:t>
      </w:r>
      <w:r w:rsidR="00FE1903">
        <w:rPr>
          <w:rFonts w:ascii="Times New Roman" w:hAnsi="Times New Roman" w:cs="Times New Roman"/>
          <w:sz w:val="24"/>
          <w:szCs w:val="24"/>
        </w:rPr>
        <w:t xml:space="preserve"> for a location near the outlet of Taylor Creek watershed</w:t>
      </w:r>
      <w:r w:rsidRPr="00794D8C">
        <w:rPr>
          <w:rFonts w:ascii="Times New Roman" w:hAnsi="Times New Roman" w:cs="Times New Roman"/>
          <w:sz w:val="24"/>
          <w:szCs w:val="24"/>
        </w:rPr>
        <w:t xml:space="preserve">. </w:t>
      </w:r>
      <w:r w:rsidR="002F7093">
        <w:rPr>
          <w:rFonts w:ascii="Times New Roman" w:hAnsi="Times New Roman" w:cs="Times New Roman"/>
          <w:sz w:val="24"/>
          <w:szCs w:val="24"/>
        </w:rPr>
        <w:t>These s</w:t>
      </w:r>
      <w:r w:rsidR="00D10716" w:rsidRPr="00794D8C">
        <w:rPr>
          <w:rFonts w:ascii="Times New Roman" w:hAnsi="Times New Roman" w:cs="Times New Roman"/>
          <w:sz w:val="24"/>
          <w:szCs w:val="24"/>
        </w:rPr>
        <w:t xml:space="preserve">olutions </w:t>
      </w:r>
      <w:r w:rsidR="002F7093">
        <w:rPr>
          <w:rFonts w:ascii="Times New Roman" w:hAnsi="Times New Roman" w:cs="Times New Roman"/>
          <w:sz w:val="24"/>
          <w:szCs w:val="24"/>
        </w:rPr>
        <w:t>were represented by</w:t>
      </w:r>
      <w:r w:rsidR="00D10716" w:rsidRPr="00794D8C">
        <w:rPr>
          <w:rFonts w:ascii="Times New Roman" w:hAnsi="Times New Roman" w:cs="Times New Roman"/>
          <w:sz w:val="24"/>
          <w:szCs w:val="24"/>
        </w:rPr>
        <w:t xml:space="preserve"> a wide range of parameter values</w:t>
      </w:r>
      <w:r w:rsidR="002F7093">
        <w:rPr>
          <w:rFonts w:ascii="Times New Roman" w:hAnsi="Times New Roman" w:cs="Times New Roman"/>
          <w:sz w:val="24"/>
          <w:szCs w:val="24"/>
        </w:rPr>
        <w:t xml:space="preserve">, </w:t>
      </w:r>
      <w:r w:rsidR="00FE1903">
        <w:rPr>
          <w:rFonts w:ascii="Times New Roman" w:hAnsi="Times New Roman" w:cs="Times New Roman"/>
          <w:sz w:val="24"/>
          <w:szCs w:val="24"/>
        </w:rPr>
        <w:t>indicating</w:t>
      </w:r>
      <w:r w:rsidR="002F7093">
        <w:rPr>
          <w:rFonts w:ascii="Times New Roman" w:hAnsi="Times New Roman" w:cs="Times New Roman"/>
          <w:sz w:val="24"/>
          <w:szCs w:val="24"/>
        </w:rPr>
        <w:t xml:space="preserve"> that</w:t>
      </w:r>
      <w:r w:rsidR="00D10716" w:rsidRPr="00794D8C">
        <w:rPr>
          <w:rFonts w:ascii="Times New Roman" w:hAnsi="Times New Roman" w:cs="Times New Roman"/>
          <w:sz w:val="24"/>
          <w:szCs w:val="24"/>
        </w:rPr>
        <w:t xml:space="preserve"> different combinations of parameters (e.g., a high </w:t>
      </w:r>
      <w:r w:rsidR="00D10716" w:rsidRPr="00794D8C">
        <w:rPr>
          <w:rFonts w:ascii="Times New Roman" w:hAnsi="Times New Roman" w:cs="Times New Roman"/>
          <w:i/>
          <w:iCs/>
          <w:sz w:val="24"/>
          <w:szCs w:val="24"/>
        </w:rPr>
        <w:t>be</w:t>
      </w:r>
      <w:r w:rsidR="00D10716" w:rsidRPr="00794D8C">
        <w:rPr>
          <w:rFonts w:ascii="Times New Roman" w:hAnsi="Times New Roman" w:cs="Times New Roman"/>
          <w:sz w:val="24"/>
          <w:szCs w:val="24"/>
        </w:rPr>
        <w:t xml:space="preserve"> value combined with a low </w:t>
      </w:r>
      <w:r w:rsidR="00F06387" w:rsidRPr="00794D8C">
        <w:rPr>
          <w:rFonts w:ascii="Times New Roman" w:hAnsi="Times New Roman" w:cs="Times New Roman"/>
          <w:i/>
          <w:iCs/>
          <w:sz w:val="24"/>
          <w:szCs w:val="24"/>
        </w:rPr>
        <w:t>P</w:t>
      </w:r>
      <w:r w:rsidR="00D10716" w:rsidRPr="00794D8C">
        <w:rPr>
          <w:rFonts w:ascii="Times New Roman" w:hAnsi="Times New Roman" w:cs="Times New Roman"/>
          <w:i/>
          <w:iCs/>
          <w:sz w:val="24"/>
          <w:szCs w:val="24"/>
        </w:rPr>
        <w:t>etparam1</w:t>
      </w:r>
      <w:r w:rsidR="00D10716" w:rsidRPr="00794D8C">
        <w:rPr>
          <w:rFonts w:ascii="Times New Roman" w:hAnsi="Times New Roman" w:cs="Times New Roman"/>
          <w:sz w:val="24"/>
          <w:szCs w:val="24"/>
        </w:rPr>
        <w:t xml:space="preserve"> value compared with a low </w:t>
      </w:r>
      <w:r w:rsidR="00D10716" w:rsidRPr="00794D8C">
        <w:rPr>
          <w:rFonts w:ascii="Times New Roman" w:hAnsi="Times New Roman" w:cs="Times New Roman"/>
          <w:i/>
          <w:iCs/>
          <w:sz w:val="24"/>
          <w:szCs w:val="24"/>
        </w:rPr>
        <w:t>be</w:t>
      </w:r>
      <w:r w:rsidR="00D10716" w:rsidRPr="00794D8C">
        <w:rPr>
          <w:rFonts w:ascii="Times New Roman" w:hAnsi="Times New Roman" w:cs="Times New Roman"/>
          <w:sz w:val="24"/>
          <w:szCs w:val="24"/>
        </w:rPr>
        <w:t xml:space="preserve"> </w:t>
      </w:r>
      <w:r w:rsidR="00D10716" w:rsidRPr="00794D8C">
        <w:rPr>
          <w:rFonts w:ascii="Times New Roman" w:hAnsi="Times New Roman" w:cs="Times New Roman"/>
          <w:sz w:val="24"/>
          <w:szCs w:val="24"/>
        </w:rPr>
        <w:lastRenderedPageBreak/>
        <w:t xml:space="preserve">value combined with a high </w:t>
      </w:r>
      <w:r w:rsidR="00F06387" w:rsidRPr="00794D8C">
        <w:rPr>
          <w:rFonts w:ascii="Times New Roman" w:hAnsi="Times New Roman" w:cs="Times New Roman"/>
          <w:i/>
          <w:iCs/>
          <w:sz w:val="24"/>
          <w:szCs w:val="24"/>
        </w:rPr>
        <w:t>P</w:t>
      </w:r>
      <w:r w:rsidR="00D10716" w:rsidRPr="00794D8C">
        <w:rPr>
          <w:rFonts w:ascii="Times New Roman" w:hAnsi="Times New Roman" w:cs="Times New Roman"/>
          <w:i/>
          <w:iCs/>
          <w:sz w:val="24"/>
          <w:szCs w:val="24"/>
        </w:rPr>
        <w:t>etparam1</w:t>
      </w:r>
      <w:r w:rsidR="00D10716" w:rsidRPr="00794D8C">
        <w:rPr>
          <w:rFonts w:ascii="Times New Roman" w:hAnsi="Times New Roman" w:cs="Times New Roman"/>
          <w:sz w:val="24"/>
          <w:szCs w:val="24"/>
        </w:rPr>
        <w:t xml:space="preserve"> value) </w:t>
      </w:r>
      <w:r w:rsidR="00FE1903">
        <w:rPr>
          <w:rFonts w:ascii="Times New Roman" w:hAnsi="Times New Roman" w:cs="Times New Roman"/>
          <w:sz w:val="24"/>
          <w:szCs w:val="24"/>
        </w:rPr>
        <w:t>produced similar</w:t>
      </w:r>
      <w:r w:rsidR="00D10716" w:rsidRPr="00794D8C">
        <w:rPr>
          <w:rFonts w:ascii="Times New Roman" w:hAnsi="Times New Roman" w:cs="Times New Roman"/>
          <w:sz w:val="24"/>
          <w:szCs w:val="24"/>
        </w:rPr>
        <w:t xml:space="preserve"> </w:t>
      </w:r>
      <w:r w:rsidR="002F7093">
        <w:rPr>
          <w:rFonts w:ascii="Times New Roman" w:hAnsi="Times New Roman" w:cs="Times New Roman"/>
          <w:sz w:val="24"/>
          <w:szCs w:val="24"/>
        </w:rPr>
        <w:t xml:space="preserve">hydrographs. </w:t>
      </w:r>
      <w:r w:rsidR="00D66478" w:rsidRPr="00A27D18">
        <w:rPr>
          <w:rFonts w:ascii="Times New Roman" w:hAnsi="Times New Roman" w:cs="Times New Roman"/>
          <w:sz w:val="24"/>
          <w:szCs w:val="24"/>
        </w:rPr>
        <w:t>F</w:t>
      </w:r>
      <w:r w:rsidR="00D10716" w:rsidRPr="00A27D18">
        <w:rPr>
          <w:rFonts w:ascii="Times New Roman" w:hAnsi="Times New Roman" w:cs="Times New Roman"/>
          <w:sz w:val="24"/>
          <w:szCs w:val="24"/>
        </w:rPr>
        <w:t>ully addressing parameter redundancy is beyond the scope of this investigation</w:t>
      </w:r>
      <w:r w:rsidR="002F7093">
        <w:rPr>
          <w:rFonts w:ascii="Times New Roman" w:hAnsi="Times New Roman" w:cs="Times New Roman"/>
          <w:sz w:val="24"/>
          <w:szCs w:val="24"/>
        </w:rPr>
        <w:t xml:space="preserve"> and will be left for future research. </w:t>
      </w:r>
      <w:r w:rsidR="00FE1903">
        <w:rPr>
          <w:rFonts w:ascii="Times New Roman" w:hAnsi="Times New Roman" w:cs="Times New Roman"/>
          <w:sz w:val="24"/>
          <w:szCs w:val="24"/>
        </w:rPr>
        <w:t xml:space="preserve">Therefore, for the present investigation, a single parameter set was chosen, as shown in Table 3, and transferred to the other four watersheds. Further improvements to the calibration procedure could be made, for example, by including additional objectives related to soil moisture and evapotranspiration or calibrating base and surface flows separately. </w:t>
      </w:r>
    </w:p>
    <w:p w14:paraId="76616924" w14:textId="1EA6DB28" w:rsidR="00884F5D" w:rsidRDefault="00940B2A" w:rsidP="00940B2A">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The results of the f</w:t>
      </w:r>
      <w:r w:rsidR="00D07FEE" w:rsidRPr="00794D8C">
        <w:rPr>
          <w:rFonts w:ascii="Times New Roman" w:hAnsi="Times New Roman" w:cs="Times New Roman"/>
          <w:bCs/>
          <w:sz w:val="24"/>
          <w:szCs w:val="24"/>
        </w:rPr>
        <w:t xml:space="preserve">our </w:t>
      </w:r>
      <w:r w:rsidR="00FE1903">
        <w:rPr>
          <w:rFonts w:ascii="Times New Roman" w:hAnsi="Times New Roman" w:cs="Times New Roman"/>
          <w:bCs/>
          <w:sz w:val="24"/>
          <w:szCs w:val="24"/>
        </w:rPr>
        <w:t xml:space="preserve">model </w:t>
      </w:r>
      <w:r w:rsidR="00D07FEE" w:rsidRPr="00794D8C">
        <w:rPr>
          <w:rFonts w:ascii="Times New Roman" w:hAnsi="Times New Roman" w:cs="Times New Roman"/>
          <w:bCs/>
          <w:sz w:val="24"/>
          <w:szCs w:val="24"/>
        </w:rPr>
        <w:t>scenarios</w:t>
      </w:r>
      <w:r w:rsidR="00F06387" w:rsidRPr="00794D8C">
        <w:rPr>
          <w:rFonts w:ascii="Times New Roman" w:hAnsi="Times New Roman" w:cs="Times New Roman"/>
          <w:bCs/>
          <w:sz w:val="24"/>
          <w:szCs w:val="24"/>
        </w:rPr>
        <w:t xml:space="preserve"> (25%, 50%, 75%, and 100% of buildings converted to green roofs)</w:t>
      </w:r>
      <w:r w:rsidR="00D07FEE" w:rsidRPr="00794D8C">
        <w:rPr>
          <w:rFonts w:ascii="Times New Roman" w:hAnsi="Times New Roman" w:cs="Times New Roman"/>
          <w:bCs/>
          <w:sz w:val="24"/>
          <w:szCs w:val="24"/>
        </w:rPr>
        <w:t xml:space="preserve"> in addition to the baseline scenario </w:t>
      </w:r>
      <w:r w:rsidR="00F06387" w:rsidRPr="00794D8C">
        <w:rPr>
          <w:rFonts w:ascii="Times New Roman" w:hAnsi="Times New Roman" w:cs="Times New Roman"/>
          <w:bCs/>
          <w:sz w:val="24"/>
          <w:szCs w:val="24"/>
        </w:rPr>
        <w:t xml:space="preserve">(0%) </w:t>
      </w:r>
      <w:r>
        <w:rPr>
          <w:rFonts w:ascii="Times New Roman" w:hAnsi="Times New Roman" w:cs="Times New Roman"/>
          <w:bCs/>
          <w:sz w:val="24"/>
          <w:szCs w:val="24"/>
        </w:rPr>
        <w:t xml:space="preserve">for both extensive and intensive green roof types are shown in </w:t>
      </w:r>
      <w:r w:rsidR="00D07FEE" w:rsidRPr="00794D8C">
        <w:rPr>
          <w:rFonts w:ascii="Times New Roman" w:hAnsi="Times New Roman" w:cs="Times New Roman"/>
          <w:bCs/>
          <w:sz w:val="24"/>
          <w:szCs w:val="24"/>
        </w:rPr>
        <w:t xml:space="preserve">Figure 7. </w:t>
      </w:r>
      <w:r w:rsidR="00F06387" w:rsidRPr="00794D8C">
        <w:rPr>
          <w:rFonts w:ascii="Times New Roman" w:hAnsi="Times New Roman" w:cs="Times New Roman"/>
          <w:bCs/>
          <w:sz w:val="24"/>
          <w:szCs w:val="24"/>
        </w:rPr>
        <w:t>As the total percentage of buildings converted to green roofs increases, the total runoff</w:t>
      </w:r>
      <w:r w:rsidR="005029A2" w:rsidRPr="00794D8C">
        <w:rPr>
          <w:rFonts w:ascii="Times New Roman" w:hAnsi="Times New Roman" w:cs="Times New Roman"/>
          <w:bCs/>
          <w:sz w:val="24"/>
          <w:szCs w:val="24"/>
        </w:rPr>
        <w:t xml:space="preserve"> reductions increase among the sce</w:t>
      </w:r>
      <w:r w:rsidR="00F06387" w:rsidRPr="00794D8C">
        <w:rPr>
          <w:rFonts w:ascii="Times New Roman" w:hAnsi="Times New Roman" w:cs="Times New Roman"/>
          <w:bCs/>
          <w:sz w:val="24"/>
          <w:szCs w:val="24"/>
        </w:rPr>
        <w:t>narios</w:t>
      </w:r>
      <w:r w:rsidR="000F41CF">
        <w:rPr>
          <w:rFonts w:ascii="Times New Roman" w:hAnsi="Times New Roman" w:cs="Times New Roman"/>
          <w:bCs/>
          <w:sz w:val="24"/>
          <w:szCs w:val="24"/>
        </w:rPr>
        <w:t>, although the response is not linear</w:t>
      </w:r>
      <w:r w:rsidR="00F06387" w:rsidRPr="00794D8C">
        <w:rPr>
          <w:rFonts w:ascii="Times New Roman" w:hAnsi="Times New Roman" w:cs="Times New Roman"/>
          <w:bCs/>
          <w:sz w:val="24"/>
          <w:szCs w:val="24"/>
        </w:rPr>
        <w:t xml:space="preserve">. </w:t>
      </w:r>
      <w:r w:rsidR="000F41CF">
        <w:rPr>
          <w:rFonts w:ascii="Times New Roman" w:hAnsi="Times New Roman" w:cs="Times New Roman"/>
          <w:bCs/>
          <w:sz w:val="24"/>
          <w:szCs w:val="24"/>
        </w:rPr>
        <w:t xml:space="preserve">The </w:t>
      </w:r>
      <w:r w:rsidR="00F06387" w:rsidRPr="00794D8C">
        <w:rPr>
          <w:rFonts w:ascii="Times New Roman" w:hAnsi="Times New Roman" w:cs="Times New Roman"/>
          <w:bCs/>
          <w:sz w:val="24"/>
          <w:szCs w:val="24"/>
        </w:rPr>
        <w:t>intensive green roof scenarios have higher storage capacity</w:t>
      </w:r>
      <w:r w:rsidR="005029A2" w:rsidRPr="00794D8C">
        <w:rPr>
          <w:rFonts w:ascii="Times New Roman" w:hAnsi="Times New Roman" w:cs="Times New Roman"/>
          <w:bCs/>
          <w:sz w:val="24"/>
          <w:szCs w:val="24"/>
        </w:rPr>
        <w:t xml:space="preserve"> and</w:t>
      </w:r>
      <w:r w:rsidR="00F06387" w:rsidRPr="00794D8C">
        <w:rPr>
          <w:rFonts w:ascii="Times New Roman" w:hAnsi="Times New Roman" w:cs="Times New Roman"/>
          <w:bCs/>
          <w:sz w:val="24"/>
          <w:szCs w:val="24"/>
        </w:rPr>
        <w:t xml:space="preserve"> are</w:t>
      </w:r>
      <w:r w:rsidR="005029A2" w:rsidRPr="00794D8C">
        <w:rPr>
          <w:rFonts w:ascii="Times New Roman" w:hAnsi="Times New Roman" w:cs="Times New Roman"/>
          <w:bCs/>
          <w:sz w:val="24"/>
          <w:szCs w:val="24"/>
        </w:rPr>
        <w:t xml:space="preserve"> therefore</w:t>
      </w:r>
      <w:r w:rsidR="00F06387" w:rsidRPr="00794D8C">
        <w:rPr>
          <w:rFonts w:ascii="Times New Roman" w:hAnsi="Times New Roman" w:cs="Times New Roman"/>
          <w:bCs/>
          <w:sz w:val="24"/>
          <w:szCs w:val="24"/>
        </w:rPr>
        <w:t xml:space="preserve"> able to reduce total annual runoff values more effectively that the e</w:t>
      </w:r>
      <w:r w:rsidR="005029A2" w:rsidRPr="00794D8C">
        <w:rPr>
          <w:rFonts w:ascii="Times New Roman" w:hAnsi="Times New Roman" w:cs="Times New Roman"/>
          <w:bCs/>
          <w:sz w:val="24"/>
          <w:szCs w:val="24"/>
        </w:rPr>
        <w:t>xtensive green roofs</w:t>
      </w:r>
      <w:r w:rsidR="00884F5D">
        <w:rPr>
          <w:rFonts w:ascii="Times New Roman" w:hAnsi="Times New Roman" w:cs="Times New Roman"/>
          <w:bCs/>
          <w:sz w:val="24"/>
          <w:szCs w:val="24"/>
        </w:rPr>
        <w:t xml:space="preserve">, producing maximum </w:t>
      </w:r>
      <w:r w:rsidR="005029A2" w:rsidRPr="00794D8C">
        <w:rPr>
          <w:rFonts w:ascii="Times New Roman" w:hAnsi="Times New Roman" w:cs="Times New Roman"/>
          <w:bCs/>
          <w:sz w:val="24"/>
          <w:szCs w:val="24"/>
        </w:rPr>
        <w:t xml:space="preserve">simulated runoff reductions </w:t>
      </w:r>
      <w:r w:rsidR="00884F5D">
        <w:rPr>
          <w:rFonts w:ascii="Times New Roman" w:hAnsi="Times New Roman" w:cs="Times New Roman"/>
          <w:bCs/>
          <w:sz w:val="24"/>
          <w:szCs w:val="24"/>
        </w:rPr>
        <w:t xml:space="preserve">of 20-25% and </w:t>
      </w:r>
      <w:r w:rsidR="005029A2" w:rsidRPr="00794D8C">
        <w:rPr>
          <w:rFonts w:ascii="Times New Roman" w:hAnsi="Times New Roman" w:cs="Times New Roman"/>
          <w:bCs/>
          <w:sz w:val="24"/>
          <w:szCs w:val="24"/>
        </w:rPr>
        <w:t xml:space="preserve">10-15% for </w:t>
      </w:r>
      <w:r w:rsidR="00884F5D">
        <w:rPr>
          <w:rFonts w:ascii="Times New Roman" w:hAnsi="Times New Roman" w:cs="Times New Roman"/>
          <w:bCs/>
          <w:sz w:val="24"/>
          <w:szCs w:val="24"/>
        </w:rPr>
        <w:t>intensive and extensive green roofs, respectively</w:t>
      </w:r>
      <w:r w:rsidR="005029A2" w:rsidRPr="00794D8C">
        <w:rPr>
          <w:rFonts w:ascii="Times New Roman" w:hAnsi="Times New Roman" w:cs="Times New Roman"/>
          <w:bCs/>
          <w:sz w:val="24"/>
          <w:szCs w:val="24"/>
        </w:rPr>
        <w:t xml:space="preserve">. </w:t>
      </w:r>
      <w:r w:rsidR="008D1DE7">
        <w:rPr>
          <w:rFonts w:ascii="Times New Roman" w:hAnsi="Times New Roman" w:cs="Times New Roman"/>
          <w:sz w:val="24"/>
          <w:szCs w:val="24"/>
        </w:rPr>
        <w:t xml:space="preserve">These results appear to be low compared to </w:t>
      </w:r>
      <w:r w:rsidR="008D1DE7">
        <w:rPr>
          <w:rFonts w:ascii="Times New Roman" w:hAnsi="Times New Roman" w:cs="Times New Roman"/>
          <w:sz w:val="24"/>
          <w:szCs w:val="24"/>
        </w:rPr>
        <w:fldChar w:fldCharType="begin"/>
      </w:r>
      <w:r w:rsidR="008D1DE7">
        <w:rPr>
          <w:rFonts w:ascii="Times New Roman" w:hAnsi="Times New Roman" w:cs="Times New Roman"/>
          <w:sz w:val="24"/>
          <w:szCs w:val="24"/>
        </w:rPr>
        <w:instrText xml:space="preserve"> ADDIN EN.CITE &lt;EndNote&gt;&lt;Cite AuthorYear="1"&gt;&lt;Author&gt;Li&lt;/Author&gt;&lt;Year&gt;2014&lt;/Year&gt;&lt;RecNum&gt;18&lt;/RecNum&gt;&lt;DisplayText&gt;Li and Babcock Jr (2014)&lt;/DisplayText&gt;&lt;record&gt;&lt;rec-number&gt;18&lt;/rec-number&gt;&lt;foreign-keys&gt;&lt;key app="EN" db-id="vxswrvz902xafmet90nv2wrlvesvv0zrsd99" timestamp="1584467011"&gt;18&lt;/key&gt;&lt;/foreign-keys&gt;&lt;ref-type name="Journal Article"&gt;17&lt;/ref-type&gt;&lt;contributors&gt;&lt;authors&gt;&lt;author&gt;Li, Yanling&lt;/author&gt;&lt;author&gt;Babcock Jr, Roger W&lt;/author&gt;&lt;/authors&gt;&lt;/contributors&gt;&lt;titles&gt;&lt;title&gt;Green roof hydrologic performance and modeling: a review&lt;/title&gt;&lt;secondary-title&gt;Water science and technology&lt;/secondary-title&gt;&lt;/titles&gt;&lt;periodical&gt;&lt;full-title&gt;Water science and technology&lt;/full-title&gt;&lt;/periodical&gt;&lt;pages&gt;727-738&lt;/pages&gt;&lt;volume&gt;69&lt;/volume&gt;&lt;number&gt;4&lt;/number&gt;&lt;dates&gt;&lt;year&gt;2014&lt;/year&gt;&lt;/dates&gt;&lt;isbn&gt;0273-1223&lt;/isbn&gt;&lt;urls&gt;&lt;/urls&gt;&lt;/record&gt;&lt;/Cite&gt;&lt;/EndNote&gt;</w:instrText>
      </w:r>
      <w:r w:rsidR="008D1DE7">
        <w:rPr>
          <w:rFonts w:ascii="Times New Roman" w:hAnsi="Times New Roman" w:cs="Times New Roman"/>
          <w:sz w:val="24"/>
          <w:szCs w:val="24"/>
        </w:rPr>
        <w:fldChar w:fldCharType="separate"/>
      </w:r>
      <w:r w:rsidR="008D1DE7">
        <w:rPr>
          <w:rFonts w:ascii="Times New Roman" w:hAnsi="Times New Roman" w:cs="Times New Roman"/>
          <w:noProof/>
          <w:sz w:val="24"/>
          <w:szCs w:val="24"/>
        </w:rPr>
        <w:t>Li and Babcock Jr (2014)</w:t>
      </w:r>
      <w:r w:rsidR="008D1DE7">
        <w:rPr>
          <w:rFonts w:ascii="Times New Roman" w:hAnsi="Times New Roman" w:cs="Times New Roman"/>
          <w:sz w:val="24"/>
          <w:szCs w:val="24"/>
        </w:rPr>
        <w:fldChar w:fldCharType="end"/>
      </w:r>
      <w:r w:rsidR="008D1DE7">
        <w:rPr>
          <w:rFonts w:ascii="Times New Roman" w:hAnsi="Times New Roman" w:cs="Times New Roman"/>
          <w:sz w:val="24"/>
          <w:szCs w:val="24"/>
        </w:rPr>
        <w:t xml:space="preserve">, who reviewed results from 19 laboratory and roof-scale experiments and found runoff volume reductions ranged from 30-86%, as well as compared to </w:t>
      </w:r>
      <w:r w:rsidR="008D1DE7">
        <w:rPr>
          <w:rFonts w:ascii="Times New Roman" w:hAnsi="Times New Roman" w:cs="Times New Roman"/>
          <w:sz w:val="24"/>
          <w:szCs w:val="24"/>
        </w:rPr>
        <w:fldChar w:fldCharType="begin"/>
      </w:r>
      <w:r w:rsidR="008D1DE7">
        <w:rPr>
          <w:rFonts w:ascii="Times New Roman" w:hAnsi="Times New Roman" w:cs="Times New Roman"/>
          <w:sz w:val="24"/>
          <w:szCs w:val="24"/>
        </w:rPr>
        <w:instrText xml:space="preserve"> ADDIN EN.CITE &lt;EndNote&gt;&lt;Cite AuthorYear="1"&gt;&lt;Author&gt;Akther&lt;/Author&gt;&lt;Year&gt;2018&lt;/Year&gt;&lt;RecNum&gt;16&lt;/RecNum&gt;&lt;DisplayText&gt;Akther et al. (2018)&lt;/DisplayText&gt;&lt;record&gt;&lt;rec-number&gt;16&lt;/rec-number&gt;&lt;foreign-keys&gt;&lt;key app="EN" db-id="vxswrvz902xafmet90nv2wrlvesvv0zrsd99" timestamp="1584401546"&gt;16&lt;/key&gt;&lt;/foreign-keys&gt;&lt;ref-type name="Journal Article"&gt;17&lt;/ref-type&gt;&lt;contributors&gt;&lt;authors&gt;&lt;author&gt;Akther, Musa&lt;/author&gt;&lt;author&gt;He, Jianxun&lt;/author&gt;&lt;author&gt;Chu, Angus&lt;/author&gt;&lt;author&gt;Huang, Jian&lt;/author&gt;&lt;author&gt;Van Duin, Bert&lt;/author&gt;&lt;/authors&gt;&lt;/contributors&gt;&lt;titles&gt;&lt;title&gt;A review of green roof applications for managing urban stormwater in different climatic zones&lt;/title&gt;&lt;secondary-title&gt;Sustainability&lt;/secondary-title&gt;&lt;/titles&gt;&lt;periodical&gt;&lt;full-title&gt;Sustainability&lt;/full-title&gt;&lt;/periodical&gt;&lt;pages&gt;2864&lt;/pages&gt;&lt;volume&gt;10&lt;/volume&gt;&lt;number&gt;8&lt;/number&gt;&lt;dates&gt;&lt;year&gt;2018&lt;/year&gt;&lt;/dates&gt;&lt;urls&gt;&lt;/urls&gt;&lt;/record&gt;&lt;/Cite&gt;&lt;/EndNote&gt;</w:instrText>
      </w:r>
      <w:r w:rsidR="008D1DE7">
        <w:rPr>
          <w:rFonts w:ascii="Times New Roman" w:hAnsi="Times New Roman" w:cs="Times New Roman"/>
          <w:sz w:val="24"/>
          <w:szCs w:val="24"/>
        </w:rPr>
        <w:fldChar w:fldCharType="separate"/>
      </w:r>
      <w:r w:rsidR="008D1DE7">
        <w:rPr>
          <w:rFonts w:ascii="Times New Roman" w:hAnsi="Times New Roman" w:cs="Times New Roman"/>
          <w:noProof/>
          <w:sz w:val="24"/>
          <w:szCs w:val="24"/>
        </w:rPr>
        <w:t>Akther et al. (2018)</w:t>
      </w:r>
      <w:r w:rsidR="008D1DE7">
        <w:rPr>
          <w:rFonts w:ascii="Times New Roman" w:hAnsi="Times New Roman" w:cs="Times New Roman"/>
          <w:sz w:val="24"/>
          <w:szCs w:val="24"/>
        </w:rPr>
        <w:fldChar w:fldCharType="end"/>
      </w:r>
      <w:r w:rsidR="008D1DE7">
        <w:rPr>
          <w:rFonts w:ascii="Times New Roman" w:hAnsi="Times New Roman" w:cs="Times New Roman"/>
          <w:sz w:val="24"/>
          <w:szCs w:val="24"/>
        </w:rPr>
        <w:t xml:space="preserve">, who reviewed 60 green roof studies amidst different climatic regimes and found that median runoff volume reductions ranged from 57-78% (SD: 25-35%). </w:t>
      </w:r>
      <w:r w:rsidR="00884F5D">
        <w:rPr>
          <w:rFonts w:ascii="Times New Roman" w:hAnsi="Times New Roman" w:cs="Times New Roman"/>
          <w:sz w:val="24"/>
          <w:szCs w:val="24"/>
        </w:rPr>
        <w:t xml:space="preserve">The difference in size scales between these studies and our watershed assessments may account for these discrepancies.  </w:t>
      </w:r>
    </w:p>
    <w:p w14:paraId="6FDA2FA9" w14:textId="0661DEE8" w:rsidR="00940B2A" w:rsidRDefault="008D1DE7" w:rsidP="00940B2A">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To compare specifically with other watershed models,</w:t>
      </w:r>
      <w:r w:rsidR="003058C7">
        <w:rPr>
          <w:rFonts w:ascii="Times New Roman" w:hAnsi="Times New Roman" w:cs="Times New Roman"/>
          <w:sz w:val="24"/>
          <w:szCs w:val="24"/>
        </w:rPr>
        <w:t xml:space="preserve"> </w:t>
      </w:r>
      <w:r w:rsidR="003058C7" w:rsidRPr="00794D8C">
        <w:rPr>
          <w:rFonts w:ascii="Times New Roman" w:hAnsi="Times New Roman" w:cs="Times New Roman"/>
          <w:sz w:val="24"/>
          <w:szCs w:val="24"/>
        </w:rPr>
        <w:fldChar w:fldCharType="begin"/>
      </w:r>
      <w:r w:rsidR="008935D2">
        <w:rPr>
          <w:rFonts w:ascii="Times New Roman" w:hAnsi="Times New Roman" w:cs="Times New Roman"/>
          <w:sz w:val="24"/>
          <w:szCs w:val="24"/>
        </w:rPr>
        <w:instrText xml:space="preserve"> ADDIN EN.CITE &lt;EndNote&gt;&lt;Cite AuthorYear="1"&gt;&lt;Author&gt;Sarkar&lt;/Author&gt;&lt;Year&gt;2018&lt;/Year&gt;&lt;RecNum&gt;5&lt;/RecNum&gt;&lt;DisplayText&gt;Sarkar et al. (2018)&lt;/DisplayText&gt;&lt;record&gt;&lt;rec-number&gt;5&lt;/rec-number&gt;&lt;foreign-keys&gt;&lt;key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Interactions&lt;/full-title&gt;&lt;/periodical&gt;&lt;pages&gt;13:1-37&lt;/pages&gt;&lt;volume&gt;22 (2018)&lt;/volume&gt;&lt;dates&gt;&lt;year&gt;2018&lt;/year&gt;&lt;/dates&gt;&lt;isbn&gt;1087-3562&lt;/isbn&gt;&lt;urls&gt;&lt;/urls&gt;&lt;/record&gt;&lt;/Cite&gt;&lt;/EndNote&gt;</w:instrText>
      </w:r>
      <w:r w:rsidR="003058C7" w:rsidRPr="00794D8C">
        <w:rPr>
          <w:rFonts w:ascii="Times New Roman" w:hAnsi="Times New Roman" w:cs="Times New Roman"/>
          <w:sz w:val="24"/>
          <w:szCs w:val="24"/>
        </w:rPr>
        <w:fldChar w:fldCharType="separate"/>
      </w:r>
      <w:r w:rsidR="003058C7" w:rsidRPr="00794D8C">
        <w:rPr>
          <w:rFonts w:ascii="Times New Roman" w:hAnsi="Times New Roman" w:cs="Times New Roman"/>
          <w:noProof/>
          <w:sz w:val="24"/>
          <w:szCs w:val="24"/>
        </w:rPr>
        <w:t>Sarkar et al. (2018)</w:t>
      </w:r>
      <w:r w:rsidR="003058C7" w:rsidRPr="00794D8C">
        <w:rPr>
          <w:rFonts w:ascii="Times New Roman" w:hAnsi="Times New Roman" w:cs="Times New Roman"/>
          <w:sz w:val="24"/>
          <w:szCs w:val="24"/>
        </w:rPr>
        <w:fldChar w:fldCharType="end"/>
      </w:r>
      <w:r w:rsidR="003058C7" w:rsidRPr="00794D8C">
        <w:rPr>
          <w:rFonts w:ascii="Times New Roman" w:hAnsi="Times New Roman" w:cs="Times New Roman"/>
          <w:sz w:val="24"/>
          <w:szCs w:val="24"/>
        </w:rPr>
        <w:t xml:space="preserve"> </w:t>
      </w:r>
      <w:r w:rsidR="003058C7">
        <w:rPr>
          <w:rFonts w:ascii="Times New Roman" w:hAnsi="Times New Roman" w:cs="Times New Roman"/>
          <w:sz w:val="24"/>
          <w:szCs w:val="24"/>
        </w:rPr>
        <w:t xml:space="preserve">used a similar spatially explicit model called </w:t>
      </w:r>
      <w:proofErr w:type="spellStart"/>
      <w:r w:rsidR="003058C7" w:rsidRPr="00794D8C">
        <w:rPr>
          <w:rFonts w:ascii="Times New Roman" w:hAnsi="Times New Roman" w:cs="Times New Roman"/>
          <w:sz w:val="24"/>
          <w:szCs w:val="24"/>
        </w:rPr>
        <w:t>RHESSys</w:t>
      </w:r>
      <w:proofErr w:type="spellEnd"/>
      <w:r w:rsidR="003058C7" w:rsidRPr="00794D8C">
        <w:rPr>
          <w:rFonts w:ascii="Times New Roman" w:hAnsi="Times New Roman" w:cs="Times New Roman"/>
          <w:sz w:val="24"/>
          <w:szCs w:val="24"/>
        </w:rPr>
        <w:t xml:space="preserve"> </w:t>
      </w:r>
      <w:r w:rsidR="00BC70F1">
        <w:rPr>
          <w:rFonts w:ascii="Times New Roman" w:hAnsi="Times New Roman" w:cs="Times New Roman"/>
          <w:sz w:val="24"/>
          <w:szCs w:val="24"/>
        </w:rPr>
        <w:t>and found</w:t>
      </w:r>
      <w:r w:rsidR="003058C7" w:rsidRPr="00794D8C">
        <w:rPr>
          <w:rFonts w:ascii="Times New Roman" w:hAnsi="Times New Roman" w:cs="Times New Roman"/>
          <w:sz w:val="24"/>
          <w:szCs w:val="24"/>
        </w:rPr>
        <w:t xml:space="preserve"> </w:t>
      </w:r>
      <w:r w:rsidR="003058C7">
        <w:rPr>
          <w:rFonts w:ascii="Times New Roman" w:hAnsi="Times New Roman" w:cs="Times New Roman"/>
          <w:sz w:val="24"/>
          <w:szCs w:val="24"/>
        </w:rPr>
        <w:t>that g</w:t>
      </w:r>
      <w:r w:rsidR="003058C7" w:rsidRPr="00794D8C">
        <w:rPr>
          <w:rFonts w:ascii="Times New Roman" w:hAnsi="Times New Roman" w:cs="Times New Roman"/>
          <w:sz w:val="24"/>
          <w:szCs w:val="24"/>
        </w:rPr>
        <w:t>reen roofs</w:t>
      </w:r>
      <w:r w:rsidR="00BC70F1">
        <w:rPr>
          <w:rFonts w:ascii="Times New Roman" w:hAnsi="Times New Roman" w:cs="Times New Roman"/>
          <w:sz w:val="24"/>
          <w:szCs w:val="24"/>
        </w:rPr>
        <w:t xml:space="preserve"> </w:t>
      </w:r>
      <w:r w:rsidR="003058C7" w:rsidRPr="00794D8C">
        <w:rPr>
          <w:rFonts w:ascii="Times New Roman" w:hAnsi="Times New Roman" w:cs="Times New Roman"/>
          <w:sz w:val="24"/>
          <w:szCs w:val="24"/>
        </w:rPr>
        <w:t>provided a 33% (median) reduction in annual water yields</w:t>
      </w:r>
      <w:r w:rsidR="00BC70F1">
        <w:rPr>
          <w:rFonts w:ascii="Times New Roman" w:hAnsi="Times New Roman" w:cs="Times New Roman"/>
          <w:sz w:val="24"/>
          <w:szCs w:val="24"/>
        </w:rPr>
        <w:t>, which represents slightly greater reductions than our simulations for intensive green roofs</w:t>
      </w:r>
      <w:r w:rsidR="003058C7" w:rsidRPr="00C8771A">
        <w:rPr>
          <w:rFonts w:ascii="Times New Roman" w:hAnsi="Times New Roman" w:cs="Times New Roman"/>
          <w:b/>
          <w:bCs/>
          <w:sz w:val="24"/>
          <w:szCs w:val="24"/>
        </w:rPr>
        <w:t>.</w:t>
      </w:r>
      <w:r w:rsidR="003058C7">
        <w:rPr>
          <w:rFonts w:ascii="Times New Roman" w:hAnsi="Times New Roman" w:cs="Times New Roman"/>
          <w:b/>
          <w:bCs/>
          <w:sz w:val="24"/>
          <w:szCs w:val="24"/>
        </w:rPr>
        <w:t xml:space="preserve"> </w:t>
      </w:r>
      <w:r w:rsidR="003058C7">
        <w:rPr>
          <w:rFonts w:ascii="Times New Roman" w:hAnsi="Times New Roman" w:cs="Times New Roman"/>
          <w:sz w:val="24"/>
          <w:szCs w:val="24"/>
        </w:rPr>
        <w:t xml:space="preserve">However, </w:t>
      </w:r>
      <w:r w:rsidR="00C659B2">
        <w:rPr>
          <w:rFonts w:ascii="Times New Roman" w:hAnsi="Times New Roman" w:cs="Times New Roman"/>
          <w:sz w:val="24"/>
          <w:szCs w:val="24"/>
        </w:rPr>
        <w:t xml:space="preserve">the </w:t>
      </w:r>
      <w:proofErr w:type="spellStart"/>
      <w:r w:rsidR="00C659B2">
        <w:rPr>
          <w:rFonts w:ascii="Times New Roman" w:hAnsi="Times New Roman" w:cs="Times New Roman"/>
          <w:sz w:val="24"/>
          <w:szCs w:val="24"/>
        </w:rPr>
        <w:t>RHESSys</w:t>
      </w:r>
      <w:proofErr w:type="spellEnd"/>
      <w:r w:rsidR="003058C7">
        <w:rPr>
          <w:rFonts w:ascii="Times New Roman" w:hAnsi="Times New Roman" w:cs="Times New Roman"/>
          <w:sz w:val="24"/>
          <w:szCs w:val="24"/>
        </w:rPr>
        <w:t xml:space="preserve"> simulations were applied to </w:t>
      </w:r>
      <w:r w:rsidR="00BC70F1">
        <w:rPr>
          <w:rFonts w:ascii="Times New Roman" w:hAnsi="Times New Roman" w:cs="Times New Roman"/>
          <w:sz w:val="24"/>
          <w:szCs w:val="24"/>
        </w:rPr>
        <w:t xml:space="preserve">a </w:t>
      </w:r>
      <w:r w:rsidR="00BC70F1">
        <w:rPr>
          <w:rFonts w:ascii="Times New Roman" w:hAnsi="Times New Roman" w:cs="Times New Roman"/>
          <w:sz w:val="24"/>
          <w:szCs w:val="24"/>
        </w:rPr>
        <w:lastRenderedPageBreak/>
        <w:t xml:space="preserve">small set of </w:t>
      </w:r>
      <w:r w:rsidR="003058C7">
        <w:rPr>
          <w:rFonts w:ascii="Times New Roman" w:hAnsi="Times New Roman" w:cs="Times New Roman"/>
          <w:sz w:val="24"/>
          <w:szCs w:val="24"/>
        </w:rPr>
        <w:t>archetypal urban subunits</w:t>
      </w:r>
      <w:r w:rsidR="00BC70F1">
        <w:rPr>
          <w:rFonts w:ascii="Times New Roman" w:hAnsi="Times New Roman" w:cs="Times New Roman"/>
          <w:sz w:val="24"/>
          <w:szCs w:val="24"/>
        </w:rPr>
        <w:t xml:space="preserve"> (AUSs)</w:t>
      </w:r>
      <w:r w:rsidR="00C659B2">
        <w:rPr>
          <w:rFonts w:ascii="Times New Roman" w:hAnsi="Times New Roman" w:cs="Times New Roman"/>
          <w:sz w:val="24"/>
          <w:szCs w:val="24"/>
        </w:rPr>
        <w:t xml:space="preserve"> that only comprise a single city block and adjacent road leading to a pour point rather than an entire watershed. In our study, by leveraging land use data </w:t>
      </w:r>
      <w:r w:rsidR="00884F5D">
        <w:rPr>
          <w:rFonts w:ascii="Times New Roman" w:hAnsi="Times New Roman" w:cs="Times New Roman"/>
          <w:sz w:val="24"/>
          <w:szCs w:val="24"/>
        </w:rPr>
        <w:t xml:space="preserve">to determine </w:t>
      </w:r>
      <w:r w:rsidR="00C659B2">
        <w:rPr>
          <w:rFonts w:ascii="Times New Roman" w:hAnsi="Times New Roman" w:cs="Times New Roman"/>
          <w:sz w:val="24"/>
          <w:szCs w:val="24"/>
        </w:rPr>
        <w:t xml:space="preserve">the </w:t>
      </w:r>
      <w:r w:rsidR="00884F5D">
        <w:rPr>
          <w:rFonts w:ascii="Times New Roman" w:hAnsi="Times New Roman" w:cs="Times New Roman"/>
          <w:sz w:val="24"/>
          <w:szCs w:val="24"/>
        </w:rPr>
        <w:t xml:space="preserve">actual </w:t>
      </w:r>
      <w:r w:rsidR="00C659B2">
        <w:rPr>
          <w:rFonts w:ascii="Times New Roman" w:hAnsi="Times New Roman" w:cs="Times New Roman"/>
          <w:sz w:val="24"/>
          <w:szCs w:val="24"/>
        </w:rPr>
        <w:t xml:space="preserve">locations of buildings within each of our watersheds, we provide </w:t>
      </w:r>
      <w:r w:rsidR="00183F24" w:rsidRPr="00794D8C">
        <w:rPr>
          <w:rFonts w:ascii="Times New Roman" w:hAnsi="Times New Roman" w:cs="Times New Roman"/>
          <w:bCs/>
          <w:sz w:val="24"/>
          <w:szCs w:val="24"/>
        </w:rPr>
        <w:t>a realistic upper bound on the runoff reductions that would be feasible within these four watersheds</w:t>
      </w:r>
      <w:r w:rsidR="00B85E0B">
        <w:rPr>
          <w:rFonts w:ascii="Times New Roman" w:hAnsi="Times New Roman" w:cs="Times New Roman"/>
          <w:bCs/>
          <w:sz w:val="24"/>
          <w:szCs w:val="24"/>
        </w:rPr>
        <w:t xml:space="preserve"> by employing green roofs alone as a stormwater management tool</w:t>
      </w:r>
      <w:r w:rsidR="00183F24" w:rsidRPr="00794D8C">
        <w:rPr>
          <w:rFonts w:ascii="Times New Roman" w:hAnsi="Times New Roman" w:cs="Times New Roman"/>
          <w:bCs/>
          <w:sz w:val="24"/>
          <w:szCs w:val="24"/>
        </w:rPr>
        <w:t xml:space="preserve">. </w:t>
      </w:r>
    </w:p>
    <w:p w14:paraId="5BEC10BC" w14:textId="5C6D69AA" w:rsidR="00940B2A" w:rsidRPr="00794D8C" w:rsidRDefault="00940B2A" w:rsidP="00940B2A">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Another way to contextualize our runoff results </w:t>
      </w:r>
      <w:r w:rsidR="00884F5D">
        <w:rPr>
          <w:rFonts w:ascii="Times New Roman" w:hAnsi="Times New Roman" w:cs="Times New Roman"/>
          <w:bCs/>
          <w:sz w:val="24"/>
          <w:szCs w:val="24"/>
        </w:rPr>
        <w:t>is</w:t>
      </w:r>
      <w:r>
        <w:rPr>
          <w:rFonts w:ascii="Times New Roman" w:hAnsi="Times New Roman" w:cs="Times New Roman"/>
          <w:bCs/>
          <w:sz w:val="24"/>
          <w:szCs w:val="24"/>
        </w:rPr>
        <w:t xml:space="preserve"> to consider </w:t>
      </w:r>
      <w:r w:rsidR="00884F5D">
        <w:rPr>
          <w:rFonts w:ascii="Times New Roman" w:hAnsi="Times New Roman" w:cs="Times New Roman"/>
          <w:bCs/>
          <w:sz w:val="24"/>
          <w:szCs w:val="24"/>
        </w:rPr>
        <w:t xml:space="preserve">that the </w:t>
      </w:r>
      <w:r>
        <w:rPr>
          <w:rFonts w:ascii="Times New Roman" w:hAnsi="Times New Roman" w:cs="Times New Roman"/>
          <w:bCs/>
          <w:sz w:val="24"/>
          <w:szCs w:val="24"/>
        </w:rPr>
        <w:t>total watershed area converted to green roofs</w:t>
      </w:r>
      <w:r w:rsidR="00884F5D">
        <w:rPr>
          <w:rFonts w:ascii="Times New Roman" w:hAnsi="Times New Roman" w:cs="Times New Roman"/>
          <w:bCs/>
          <w:sz w:val="24"/>
          <w:szCs w:val="24"/>
        </w:rPr>
        <w:t xml:space="preserve"> in each of the models was only approximately 10%</w:t>
      </w:r>
      <w:r>
        <w:rPr>
          <w:rFonts w:ascii="Times New Roman" w:hAnsi="Times New Roman" w:cs="Times New Roman"/>
          <w:bCs/>
          <w:sz w:val="24"/>
          <w:szCs w:val="24"/>
        </w:rPr>
        <w:t xml:space="preserve">. </w:t>
      </w:r>
      <w:r w:rsidR="00884F5D">
        <w:rPr>
          <w:rFonts w:ascii="Times New Roman" w:hAnsi="Times New Roman" w:cs="Times New Roman"/>
          <w:sz w:val="24"/>
          <w:szCs w:val="24"/>
        </w:rPr>
        <w:t>Also, the</w:t>
      </w:r>
      <w:r w:rsidRPr="00794D8C">
        <w:rPr>
          <w:rFonts w:ascii="Times New Roman" w:hAnsi="Times New Roman" w:cs="Times New Roman"/>
          <w:sz w:val="24"/>
          <w:szCs w:val="24"/>
        </w:rPr>
        <w:t xml:space="preserve"> land use percentages were remarkably similar among the four watersheds, even though the watersheds varied in size from 3 to 31 km</w:t>
      </w:r>
      <w:r w:rsidRPr="00794D8C">
        <w:rPr>
          <w:rFonts w:ascii="Times New Roman" w:hAnsi="Times New Roman" w:cs="Times New Roman"/>
          <w:sz w:val="24"/>
          <w:szCs w:val="24"/>
          <w:vertAlign w:val="superscript"/>
        </w:rPr>
        <w:t>2</w:t>
      </w:r>
      <w:r w:rsidRPr="00794D8C">
        <w:rPr>
          <w:rFonts w:ascii="Times New Roman" w:hAnsi="Times New Roman" w:cs="Times New Roman"/>
          <w:sz w:val="24"/>
          <w:szCs w:val="24"/>
        </w:rPr>
        <w:t xml:space="preserve"> and </w:t>
      </w:r>
      <w:proofErr w:type="gramStart"/>
      <w:r w:rsidRPr="00794D8C">
        <w:rPr>
          <w:rFonts w:ascii="Times New Roman" w:hAnsi="Times New Roman" w:cs="Times New Roman"/>
          <w:sz w:val="24"/>
          <w:szCs w:val="24"/>
        </w:rPr>
        <w:t>were located in</w:t>
      </w:r>
      <w:proofErr w:type="gramEnd"/>
      <w:r w:rsidRPr="00794D8C">
        <w:rPr>
          <w:rFonts w:ascii="Times New Roman" w:hAnsi="Times New Roman" w:cs="Times New Roman"/>
          <w:sz w:val="24"/>
          <w:szCs w:val="24"/>
        </w:rPr>
        <w:t xml:space="preserve"> </w:t>
      </w:r>
      <w:r>
        <w:rPr>
          <w:rFonts w:ascii="Times New Roman" w:hAnsi="Times New Roman" w:cs="Times New Roman"/>
          <w:sz w:val="24"/>
          <w:szCs w:val="24"/>
        </w:rPr>
        <w:t xml:space="preserve">four distinct regions of the greater </w:t>
      </w:r>
      <w:r w:rsidRPr="00794D8C">
        <w:rPr>
          <w:rFonts w:ascii="Times New Roman" w:hAnsi="Times New Roman" w:cs="Times New Roman"/>
          <w:sz w:val="24"/>
          <w:szCs w:val="24"/>
        </w:rPr>
        <w:t xml:space="preserve">Seattle metropolitan area. </w:t>
      </w:r>
      <w:r w:rsidR="00884F5D">
        <w:rPr>
          <w:rFonts w:ascii="Times New Roman" w:hAnsi="Times New Roman" w:cs="Times New Roman"/>
          <w:sz w:val="24"/>
          <w:szCs w:val="24"/>
        </w:rPr>
        <w:t>T</w:t>
      </w:r>
      <w:r w:rsidRPr="00794D8C">
        <w:rPr>
          <w:rFonts w:ascii="Times New Roman" w:hAnsi="Times New Roman" w:cs="Times New Roman"/>
          <w:sz w:val="24"/>
          <w:szCs w:val="24"/>
        </w:rPr>
        <w:t xml:space="preserve">herefore, </w:t>
      </w:r>
      <w:r>
        <w:rPr>
          <w:rFonts w:ascii="Times New Roman" w:hAnsi="Times New Roman" w:cs="Times New Roman"/>
          <w:sz w:val="24"/>
          <w:szCs w:val="24"/>
        </w:rPr>
        <w:t>the 10-15% and 20-25% runoff reduction</w:t>
      </w:r>
      <w:r w:rsidR="00884F5D">
        <w:rPr>
          <w:rFonts w:ascii="Times New Roman" w:hAnsi="Times New Roman" w:cs="Times New Roman"/>
          <w:sz w:val="24"/>
          <w:szCs w:val="24"/>
        </w:rPr>
        <w:t>s</w:t>
      </w:r>
      <w:r>
        <w:rPr>
          <w:rFonts w:ascii="Times New Roman" w:hAnsi="Times New Roman" w:cs="Times New Roman"/>
          <w:sz w:val="24"/>
          <w:szCs w:val="24"/>
        </w:rPr>
        <w:t xml:space="preserve"> were achieved by converting only </w:t>
      </w:r>
      <w:r w:rsidRPr="00794D8C">
        <w:rPr>
          <w:rFonts w:ascii="Times New Roman" w:hAnsi="Times New Roman" w:cs="Times New Roman"/>
          <w:sz w:val="24"/>
          <w:szCs w:val="24"/>
        </w:rPr>
        <w:t>10% of the watershed area</w:t>
      </w:r>
      <w:r>
        <w:rPr>
          <w:rFonts w:ascii="Times New Roman" w:hAnsi="Times New Roman" w:cs="Times New Roman"/>
          <w:sz w:val="24"/>
          <w:szCs w:val="24"/>
        </w:rPr>
        <w:t xml:space="preserve"> to extensive and intensive </w:t>
      </w:r>
      <w:r w:rsidRPr="00794D8C">
        <w:rPr>
          <w:rFonts w:ascii="Times New Roman" w:hAnsi="Times New Roman" w:cs="Times New Roman"/>
          <w:sz w:val="24"/>
          <w:szCs w:val="24"/>
        </w:rPr>
        <w:t>green roofs</w:t>
      </w:r>
      <w:r>
        <w:rPr>
          <w:rFonts w:ascii="Times New Roman" w:hAnsi="Times New Roman" w:cs="Times New Roman"/>
          <w:sz w:val="24"/>
          <w:szCs w:val="24"/>
        </w:rPr>
        <w:t>, respectively</w:t>
      </w:r>
      <w:r w:rsidRPr="00794D8C">
        <w:rPr>
          <w:rFonts w:ascii="Times New Roman" w:hAnsi="Times New Roman" w:cs="Times New Roman"/>
          <w:sz w:val="24"/>
          <w:szCs w:val="24"/>
        </w:rPr>
        <w:t>.</w:t>
      </w:r>
      <w:r>
        <w:rPr>
          <w:rFonts w:ascii="Times New Roman" w:hAnsi="Times New Roman" w:cs="Times New Roman"/>
          <w:bCs/>
          <w:sz w:val="24"/>
          <w:szCs w:val="24"/>
        </w:rPr>
        <w:t xml:space="preserve"> </w:t>
      </w:r>
      <w:r w:rsidR="00884F5D">
        <w:rPr>
          <w:rFonts w:ascii="Times New Roman" w:hAnsi="Times New Roman" w:cs="Times New Roman"/>
          <w:bCs/>
          <w:sz w:val="24"/>
          <w:szCs w:val="24"/>
        </w:rPr>
        <w:t xml:space="preserve">For comparison, </w:t>
      </w:r>
      <w:r w:rsidR="00884F5D">
        <w:rPr>
          <w:rFonts w:ascii="Times New Roman" w:hAnsi="Times New Roman" w:cs="Times New Roman"/>
          <w:bCs/>
          <w:sz w:val="24"/>
          <w:szCs w:val="24"/>
        </w:rPr>
        <w:fldChar w:fldCharType="begin"/>
      </w:r>
      <w:r w:rsidR="00884F5D">
        <w:rPr>
          <w:rFonts w:ascii="Times New Roman" w:hAnsi="Times New Roman" w:cs="Times New Roman"/>
          <w:bCs/>
          <w:sz w:val="24"/>
          <w:szCs w:val="24"/>
        </w:rPr>
        <w:instrText xml:space="preserve"> ADDIN EN.CITE &lt;EndNote&gt;&lt;Cite AuthorYear="1"&gt;&lt;Author&gt;Hoghooghi&lt;/Author&gt;&lt;Year&gt;2018&lt;/Year&gt;&lt;RecNum&gt;4&lt;/RecNum&gt;&lt;DisplayText&gt;Hoghooghi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884F5D">
        <w:rPr>
          <w:rFonts w:ascii="Times New Roman" w:hAnsi="Times New Roman" w:cs="Times New Roman"/>
          <w:bCs/>
          <w:sz w:val="24"/>
          <w:szCs w:val="24"/>
        </w:rPr>
        <w:fldChar w:fldCharType="separate"/>
      </w:r>
      <w:r w:rsidR="00884F5D">
        <w:rPr>
          <w:rFonts w:ascii="Times New Roman" w:hAnsi="Times New Roman" w:cs="Times New Roman"/>
          <w:bCs/>
          <w:noProof/>
          <w:sz w:val="24"/>
          <w:szCs w:val="24"/>
        </w:rPr>
        <w:t>Hoghooghi et al. (2018)</w:t>
      </w:r>
      <w:r w:rsidR="00884F5D">
        <w:rPr>
          <w:rFonts w:ascii="Times New Roman" w:hAnsi="Times New Roman" w:cs="Times New Roman"/>
          <w:bCs/>
          <w:sz w:val="24"/>
          <w:szCs w:val="24"/>
        </w:rPr>
        <w:fldChar w:fldCharType="end"/>
      </w:r>
      <w:r w:rsidR="00884F5D">
        <w:rPr>
          <w:rFonts w:ascii="Times New Roman" w:hAnsi="Times New Roman" w:cs="Times New Roman"/>
          <w:bCs/>
          <w:sz w:val="24"/>
          <w:szCs w:val="24"/>
        </w:rPr>
        <w:t xml:space="preserve"> used VELMA to simulate various GI</w:t>
      </w:r>
      <w:r w:rsidR="0063280E">
        <w:rPr>
          <w:rFonts w:ascii="Times New Roman" w:hAnsi="Times New Roman" w:cs="Times New Roman"/>
          <w:bCs/>
          <w:sz w:val="24"/>
          <w:szCs w:val="24"/>
        </w:rPr>
        <w:t xml:space="preserve">, and while they did not explicitly model green roofs, they </w:t>
      </w:r>
      <w:r w:rsidR="00884F5D">
        <w:rPr>
          <w:rFonts w:ascii="Times New Roman" w:hAnsi="Times New Roman" w:cs="Times New Roman"/>
          <w:bCs/>
          <w:sz w:val="24"/>
          <w:szCs w:val="24"/>
        </w:rPr>
        <w:t xml:space="preserve">showed </w:t>
      </w:r>
      <w:r w:rsidR="0063280E">
        <w:rPr>
          <w:rFonts w:ascii="Times New Roman" w:hAnsi="Times New Roman" w:cs="Times New Roman"/>
          <w:bCs/>
          <w:sz w:val="24"/>
          <w:szCs w:val="24"/>
        </w:rPr>
        <w:t>that implementing rain gardens over 9% of the total watershed area produced a 22%</w:t>
      </w:r>
      <w:r w:rsidR="00884F5D">
        <w:rPr>
          <w:rFonts w:ascii="Times New Roman" w:hAnsi="Times New Roman" w:cs="Times New Roman"/>
          <w:bCs/>
          <w:sz w:val="24"/>
          <w:szCs w:val="24"/>
        </w:rPr>
        <w:t xml:space="preserve"> reduction </w:t>
      </w:r>
      <w:r w:rsidR="0063280E">
        <w:rPr>
          <w:rFonts w:ascii="Times New Roman" w:hAnsi="Times New Roman" w:cs="Times New Roman"/>
          <w:bCs/>
          <w:sz w:val="24"/>
          <w:szCs w:val="24"/>
        </w:rPr>
        <w:t xml:space="preserve">in surface runoff, which is in line with our current estimates for intensive green roofs. This may not be surprising since the same model was used and since rain gardens embody similar characteristics to intensive green roofs.   </w:t>
      </w:r>
    </w:p>
    <w:p w14:paraId="7A651FE9" w14:textId="21285705" w:rsidR="00F06387" w:rsidRDefault="005029A2" w:rsidP="00794D8C">
      <w:pPr>
        <w:spacing w:line="480" w:lineRule="auto"/>
        <w:rPr>
          <w:rFonts w:ascii="Times New Roman" w:hAnsi="Times New Roman" w:cs="Times New Roman"/>
          <w:bCs/>
          <w:sz w:val="24"/>
          <w:szCs w:val="24"/>
        </w:rPr>
      </w:pPr>
      <w:r w:rsidRPr="00794D8C">
        <w:rPr>
          <w:rFonts w:ascii="Times New Roman" w:hAnsi="Times New Roman" w:cs="Times New Roman"/>
          <w:bCs/>
          <w:sz w:val="24"/>
          <w:szCs w:val="24"/>
        </w:rPr>
        <w:tab/>
      </w:r>
      <w:r w:rsidR="008F00B6">
        <w:rPr>
          <w:rFonts w:ascii="Times New Roman" w:hAnsi="Times New Roman" w:cs="Times New Roman"/>
          <w:bCs/>
          <w:sz w:val="24"/>
          <w:szCs w:val="24"/>
        </w:rPr>
        <w:t xml:space="preserve">While our </w:t>
      </w:r>
      <w:r w:rsidR="00884F5D">
        <w:rPr>
          <w:rFonts w:ascii="Times New Roman" w:hAnsi="Times New Roman" w:cs="Times New Roman"/>
          <w:bCs/>
          <w:sz w:val="24"/>
          <w:szCs w:val="24"/>
        </w:rPr>
        <w:t xml:space="preserve">general </w:t>
      </w:r>
      <w:r w:rsidR="008F00B6">
        <w:rPr>
          <w:rFonts w:ascii="Times New Roman" w:hAnsi="Times New Roman" w:cs="Times New Roman"/>
          <w:bCs/>
          <w:sz w:val="24"/>
          <w:szCs w:val="24"/>
        </w:rPr>
        <w:t xml:space="preserve">hypothesis regarding green roofs reducing runoff was confirmed, some simulation results are </w:t>
      </w:r>
      <w:r w:rsidR="0063280E">
        <w:rPr>
          <w:rFonts w:ascii="Times New Roman" w:hAnsi="Times New Roman" w:cs="Times New Roman"/>
          <w:bCs/>
          <w:sz w:val="24"/>
          <w:szCs w:val="24"/>
        </w:rPr>
        <w:t>counterintuitive</w:t>
      </w:r>
      <w:r w:rsidR="008F00B6">
        <w:rPr>
          <w:rFonts w:ascii="Times New Roman" w:hAnsi="Times New Roman" w:cs="Times New Roman"/>
          <w:bCs/>
          <w:sz w:val="24"/>
          <w:szCs w:val="24"/>
        </w:rPr>
        <w:t xml:space="preserve">. For example, the </w:t>
      </w:r>
      <w:r w:rsidRPr="00794D8C">
        <w:rPr>
          <w:rFonts w:ascii="Times New Roman" w:hAnsi="Times New Roman" w:cs="Times New Roman"/>
          <w:bCs/>
          <w:sz w:val="24"/>
          <w:szCs w:val="24"/>
        </w:rPr>
        <w:t xml:space="preserve">75% and 100% extensive green roof simulations for Pipers Creek appear to be anomalous outliers. These simulations </w:t>
      </w:r>
      <w:r w:rsidR="008F00B6">
        <w:rPr>
          <w:rFonts w:ascii="Times New Roman" w:hAnsi="Times New Roman" w:cs="Times New Roman"/>
          <w:bCs/>
          <w:sz w:val="24"/>
          <w:szCs w:val="24"/>
        </w:rPr>
        <w:t>produce</w:t>
      </w:r>
      <w:r w:rsidR="008F00B6" w:rsidRPr="00794D8C">
        <w:rPr>
          <w:rFonts w:ascii="Times New Roman" w:hAnsi="Times New Roman" w:cs="Times New Roman"/>
          <w:bCs/>
          <w:sz w:val="24"/>
          <w:szCs w:val="24"/>
        </w:rPr>
        <w:t xml:space="preserve"> </w:t>
      </w:r>
      <w:r w:rsidRPr="00794D8C">
        <w:rPr>
          <w:rFonts w:ascii="Times New Roman" w:hAnsi="Times New Roman" w:cs="Times New Roman"/>
          <w:bCs/>
          <w:sz w:val="24"/>
          <w:szCs w:val="24"/>
        </w:rPr>
        <w:t xml:space="preserve">runoff reductions that are less than the </w:t>
      </w:r>
      <w:r w:rsidR="00183F24" w:rsidRPr="00794D8C">
        <w:rPr>
          <w:rFonts w:ascii="Times New Roman" w:hAnsi="Times New Roman" w:cs="Times New Roman"/>
          <w:bCs/>
          <w:sz w:val="24"/>
          <w:szCs w:val="24"/>
        </w:rPr>
        <w:t>50%</w:t>
      </w:r>
      <w:r w:rsidRPr="00794D8C">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scenarios</w:t>
      </w:r>
      <w:r w:rsidRPr="00794D8C">
        <w:rPr>
          <w:rFonts w:ascii="Times New Roman" w:hAnsi="Times New Roman" w:cs="Times New Roman"/>
          <w:bCs/>
          <w:sz w:val="24"/>
          <w:szCs w:val="24"/>
        </w:rPr>
        <w:t>, which is counterintuitive</w:t>
      </w:r>
      <w:r w:rsidR="00183F24" w:rsidRPr="00794D8C">
        <w:rPr>
          <w:rFonts w:ascii="Times New Roman" w:hAnsi="Times New Roman" w:cs="Times New Roman"/>
          <w:bCs/>
          <w:sz w:val="24"/>
          <w:szCs w:val="24"/>
        </w:rPr>
        <w:t xml:space="preserve">, and the runoff simulations for the 100% green roof scenarios even stretch above the baseline (0%) simulations. </w:t>
      </w:r>
      <w:r w:rsidR="009D46BB">
        <w:rPr>
          <w:rFonts w:ascii="Times New Roman" w:hAnsi="Times New Roman" w:cs="Times New Roman"/>
          <w:bCs/>
          <w:sz w:val="24"/>
          <w:szCs w:val="24"/>
        </w:rPr>
        <w:t>One reason for these anomalous results may be due</w:t>
      </w:r>
      <w:r w:rsidR="009834D0">
        <w:rPr>
          <w:rFonts w:ascii="Times New Roman" w:hAnsi="Times New Roman" w:cs="Times New Roman"/>
          <w:bCs/>
          <w:sz w:val="24"/>
          <w:szCs w:val="24"/>
        </w:rPr>
        <w:t xml:space="preserve"> to limitations associated with the transferability of flow-related parameters from Taylor to Pipers Creek. A</w:t>
      </w:r>
      <w:r w:rsidR="009D46BB">
        <w:rPr>
          <w:rFonts w:ascii="Times New Roman" w:hAnsi="Times New Roman" w:cs="Times New Roman"/>
          <w:bCs/>
          <w:sz w:val="24"/>
          <w:szCs w:val="24"/>
        </w:rPr>
        <w:t xml:space="preserve">lternatively, the </w:t>
      </w:r>
      <w:r w:rsidR="00115625">
        <w:rPr>
          <w:rFonts w:ascii="Times New Roman" w:hAnsi="Times New Roman" w:cs="Times New Roman"/>
          <w:bCs/>
          <w:sz w:val="24"/>
          <w:szCs w:val="24"/>
        </w:rPr>
        <w:lastRenderedPageBreak/>
        <w:t>presence and function</w:t>
      </w:r>
      <w:r w:rsidR="009D46BB">
        <w:rPr>
          <w:rFonts w:ascii="Times New Roman" w:hAnsi="Times New Roman" w:cs="Times New Roman"/>
          <w:bCs/>
          <w:sz w:val="24"/>
          <w:szCs w:val="24"/>
        </w:rPr>
        <w:t xml:space="preserve"> of storm drains and sewer networks were not included within the model,</w:t>
      </w:r>
      <w:r w:rsidR="00115625">
        <w:rPr>
          <w:rFonts w:ascii="Times New Roman" w:hAnsi="Times New Roman" w:cs="Times New Roman"/>
          <w:bCs/>
          <w:sz w:val="24"/>
          <w:szCs w:val="24"/>
        </w:rPr>
        <w:t xml:space="preserve"> nor in any of the models used in this study,</w:t>
      </w:r>
      <w:r w:rsidR="009D46BB">
        <w:rPr>
          <w:rFonts w:ascii="Times New Roman" w:hAnsi="Times New Roman" w:cs="Times New Roman"/>
          <w:bCs/>
          <w:sz w:val="24"/>
          <w:szCs w:val="24"/>
        </w:rPr>
        <w:t xml:space="preserve"> and this lack of realism may have contributed to </w:t>
      </w:r>
      <w:r w:rsidR="00115625">
        <w:rPr>
          <w:rFonts w:ascii="Times New Roman" w:hAnsi="Times New Roman" w:cs="Times New Roman"/>
          <w:bCs/>
          <w:sz w:val="24"/>
          <w:szCs w:val="24"/>
        </w:rPr>
        <w:t>these anomalous results</w:t>
      </w:r>
      <w:r w:rsidR="009D46BB">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 xml:space="preserve">Therefore, </w:t>
      </w:r>
      <w:r w:rsidR="00F77891">
        <w:rPr>
          <w:rFonts w:ascii="Times New Roman" w:hAnsi="Times New Roman" w:cs="Times New Roman"/>
          <w:bCs/>
          <w:sz w:val="24"/>
          <w:szCs w:val="24"/>
        </w:rPr>
        <w:t>these</w:t>
      </w:r>
      <w:r w:rsidR="00183F24" w:rsidRPr="00794D8C">
        <w:rPr>
          <w:rFonts w:ascii="Times New Roman" w:hAnsi="Times New Roman" w:cs="Times New Roman"/>
          <w:bCs/>
          <w:sz w:val="24"/>
          <w:szCs w:val="24"/>
        </w:rPr>
        <w:t xml:space="preserve"> </w:t>
      </w:r>
      <w:r w:rsidR="009834D0">
        <w:rPr>
          <w:rFonts w:ascii="Times New Roman" w:hAnsi="Times New Roman" w:cs="Times New Roman"/>
          <w:bCs/>
          <w:sz w:val="24"/>
          <w:szCs w:val="24"/>
        </w:rPr>
        <w:t xml:space="preserve">limitations need to be considered and amended in future model developments. </w:t>
      </w:r>
    </w:p>
    <w:p w14:paraId="128411AB" w14:textId="40F9A92E" w:rsidR="00E64454" w:rsidRPr="00816BEA" w:rsidRDefault="00A501D1" w:rsidP="00816BEA">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For 100% implementations of green roofs across the four watersheds, both the extensive and intensive green roof scenarios show that</w:t>
      </w:r>
      <w:r w:rsidR="006444A9">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 xml:space="preserve">runoff </w:t>
      </w:r>
      <w:r w:rsidR="00D71B98">
        <w:rPr>
          <w:rFonts w:ascii="Times New Roman" w:hAnsi="Times New Roman" w:cs="Times New Roman"/>
          <w:bCs/>
          <w:sz w:val="24"/>
          <w:szCs w:val="24"/>
        </w:rPr>
        <w:t>reductions vary</w:t>
      </w:r>
      <w:r w:rsidR="00183F24" w:rsidRPr="00794D8C">
        <w:rPr>
          <w:rFonts w:ascii="Times New Roman" w:hAnsi="Times New Roman" w:cs="Times New Roman"/>
          <w:bCs/>
          <w:sz w:val="24"/>
          <w:szCs w:val="24"/>
        </w:rPr>
        <w:t xml:space="preserve"> with annual precipitation</w:t>
      </w:r>
      <w:r w:rsidR="00374EF7">
        <w:rPr>
          <w:rFonts w:ascii="Times New Roman" w:hAnsi="Times New Roman" w:cs="Times New Roman"/>
          <w:bCs/>
          <w:sz w:val="24"/>
          <w:szCs w:val="24"/>
        </w:rPr>
        <w:t xml:space="preserve"> (Figure </w:t>
      </w:r>
      <w:r w:rsidR="00037941">
        <w:rPr>
          <w:rFonts w:ascii="Times New Roman" w:hAnsi="Times New Roman" w:cs="Times New Roman"/>
          <w:bCs/>
          <w:sz w:val="24"/>
          <w:szCs w:val="24"/>
        </w:rPr>
        <w:t>8</w:t>
      </w:r>
      <w:r w:rsidR="00374EF7">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These trends are slightly more pronounced in the extensive green roof scenarios compared with the intensive green roofs, but overall</w:t>
      </w:r>
      <w:r w:rsidR="00D47C86">
        <w:rPr>
          <w:rFonts w:ascii="Times New Roman" w:hAnsi="Times New Roman" w:cs="Times New Roman"/>
          <w:bCs/>
          <w:sz w:val="24"/>
          <w:szCs w:val="24"/>
        </w:rPr>
        <w:t>,</w:t>
      </w:r>
      <w:r w:rsidR="00183F24" w:rsidRPr="00794D8C">
        <w:rPr>
          <w:rFonts w:ascii="Times New Roman" w:hAnsi="Times New Roman" w:cs="Times New Roman"/>
          <w:bCs/>
          <w:sz w:val="24"/>
          <w:szCs w:val="24"/>
        </w:rPr>
        <w:t xml:space="preserve"> they indicate that wetter years </w:t>
      </w:r>
      <w:r w:rsidR="008E03E8" w:rsidRPr="00794D8C">
        <w:rPr>
          <w:rFonts w:ascii="Times New Roman" w:hAnsi="Times New Roman" w:cs="Times New Roman"/>
          <w:bCs/>
          <w:sz w:val="24"/>
          <w:szCs w:val="24"/>
        </w:rPr>
        <w:t>decrease the annual effectiveness of green roofs</w:t>
      </w:r>
      <w:r w:rsidR="00430939">
        <w:rPr>
          <w:rFonts w:ascii="Times New Roman" w:hAnsi="Times New Roman" w:cs="Times New Roman"/>
          <w:bCs/>
          <w:sz w:val="24"/>
          <w:szCs w:val="24"/>
        </w:rPr>
        <w:t xml:space="preserve"> to reduce runoff</w:t>
      </w:r>
      <w:r w:rsidR="008E03E8" w:rsidRPr="00794D8C">
        <w:rPr>
          <w:rFonts w:ascii="Times New Roman" w:hAnsi="Times New Roman" w:cs="Times New Roman"/>
          <w:bCs/>
          <w:sz w:val="24"/>
          <w:szCs w:val="24"/>
        </w:rPr>
        <w:t>. The green roofs simply become saturated more often throughout the year</w:t>
      </w:r>
      <w:r w:rsidR="00115625">
        <w:rPr>
          <w:rFonts w:ascii="Times New Roman" w:hAnsi="Times New Roman" w:cs="Times New Roman"/>
          <w:bCs/>
          <w:sz w:val="24"/>
          <w:szCs w:val="24"/>
        </w:rPr>
        <w:t xml:space="preserve"> and cannot retain water beyond their capacity.</w:t>
      </w:r>
      <w:r w:rsidR="003F7CD3">
        <w:rPr>
          <w:rFonts w:ascii="Times New Roman" w:hAnsi="Times New Roman" w:cs="Times New Roman"/>
          <w:bCs/>
          <w:sz w:val="24"/>
          <w:szCs w:val="24"/>
        </w:rPr>
        <w:t xml:space="preserve"> These results </w:t>
      </w:r>
      <w:r w:rsidR="00816BEA">
        <w:rPr>
          <w:rFonts w:ascii="Times New Roman" w:hAnsi="Times New Roman" w:cs="Times New Roman"/>
          <w:bCs/>
          <w:sz w:val="24"/>
          <w:szCs w:val="24"/>
        </w:rPr>
        <w:t xml:space="preserve">agree with the </w:t>
      </w:r>
      <w:r w:rsidR="0063280E">
        <w:rPr>
          <w:rFonts w:ascii="Times New Roman" w:hAnsi="Times New Roman" w:cs="Times New Roman"/>
          <w:bCs/>
          <w:sz w:val="24"/>
          <w:szCs w:val="24"/>
        </w:rPr>
        <w:t>roof</w:t>
      </w:r>
      <w:r w:rsidR="00816BEA">
        <w:rPr>
          <w:rFonts w:ascii="Times New Roman" w:hAnsi="Times New Roman" w:cs="Times New Roman"/>
          <w:bCs/>
          <w:sz w:val="24"/>
          <w:szCs w:val="24"/>
        </w:rPr>
        <w:t xml:space="preserve">-scale experiments conducted by </w:t>
      </w:r>
      <w:r w:rsidR="00816BEA">
        <w:rPr>
          <w:rFonts w:ascii="Times New Roman" w:hAnsi="Times New Roman" w:cs="Times New Roman"/>
          <w:bCs/>
          <w:sz w:val="24"/>
          <w:szCs w:val="24"/>
        </w:rPr>
        <w:fldChar w:fldCharType="begin"/>
      </w:r>
      <w:r w:rsidR="00816BEA">
        <w:rPr>
          <w:rFonts w:ascii="Times New Roman" w:hAnsi="Times New Roman" w:cs="Times New Roman"/>
          <w:bCs/>
          <w:sz w:val="24"/>
          <w:szCs w:val="24"/>
        </w:rPr>
        <w:instrText xml:space="preserve"> ADDIN EN.CITE &lt;EndNote&gt;&lt;Cite AuthorYear="1"&gt;&lt;Author&gt;Speak&lt;/Author&gt;&lt;Year&gt;2013&lt;/Year&gt;&lt;RecNum&gt;14&lt;/RecNum&gt;&lt;DisplayText&gt;Speak et al. (2013)&lt;/DisplayText&gt;&lt;record&gt;&lt;rec-number&gt;14&lt;/rec-number&gt;&lt;foreign-keys&gt;&lt;key app="EN" db-id="vxswrvz902xafmet90nv2wrlvesvv0zrsd99" timestamp="1546297015"&gt;14&lt;/key&gt;&lt;/foreign-keys&gt;&lt;ref-type name="Journal Article"&gt;17&lt;/ref-type&gt;&lt;contributors&gt;&lt;authors&gt;&lt;author&gt;Speak, AF&lt;/author&gt;&lt;author&gt;Rothwell, JJ&lt;/author&gt;&lt;author&gt;Lindley, SJ&lt;/author&gt;&lt;author&gt;Smith, CL&lt;/author&gt;&lt;/authors&gt;&lt;/contributors&gt;&lt;titles&gt;&lt;title&gt;Rainwater runoff retention on an aged intensive green roof&lt;/title&gt;&lt;secondary-title&gt;Science of the Total Environment&lt;/secondary-title&gt;&lt;/titles&gt;&lt;periodical&gt;&lt;full-title&gt;Science of the Total Environment&lt;/full-title&gt;&lt;/periodical&gt;&lt;pages&gt;28-38&lt;/pages&gt;&lt;volume&gt;461&lt;/volume&gt;&lt;dates&gt;&lt;year&gt;2013&lt;/year&gt;&lt;/dates&gt;&lt;isbn&gt;0048-9697&lt;/isbn&gt;&lt;urls&gt;&lt;/urls&gt;&lt;/record&gt;&lt;/Cite&gt;&lt;/EndNote&gt;</w:instrText>
      </w:r>
      <w:r w:rsidR="00816BEA">
        <w:rPr>
          <w:rFonts w:ascii="Times New Roman" w:hAnsi="Times New Roman" w:cs="Times New Roman"/>
          <w:bCs/>
          <w:sz w:val="24"/>
          <w:szCs w:val="24"/>
        </w:rPr>
        <w:fldChar w:fldCharType="separate"/>
      </w:r>
      <w:r w:rsidR="00816BEA">
        <w:rPr>
          <w:rFonts w:ascii="Times New Roman" w:hAnsi="Times New Roman" w:cs="Times New Roman"/>
          <w:bCs/>
          <w:noProof/>
          <w:sz w:val="24"/>
          <w:szCs w:val="24"/>
        </w:rPr>
        <w:t>Speak et al. (2013)</w:t>
      </w:r>
      <w:r w:rsidR="00816BEA">
        <w:rPr>
          <w:rFonts w:ascii="Times New Roman" w:hAnsi="Times New Roman" w:cs="Times New Roman"/>
          <w:bCs/>
          <w:sz w:val="24"/>
          <w:szCs w:val="24"/>
        </w:rPr>
        <w:fldChar w:fldCharType="end"/>
      </w:r>
      <w:r w:rsidR="00816BEA">
        <w:rPr>
          <w:rFonts w:ascii="Times New Roman" w:hAnsi="Times New Roman" w:cs="Times New Roman"/>
          <w:bCs/>
          <w:sz w:val="24"/>
          <w:szCs w:val="24"/>
        </w:rPr>
        <w:t xml:space="preserve">, who found that retention rates of green roofs significantly decreased during high rainfall events, and are also supported by </w:t>
      </w:r>
      <w:r w:rsidR="00816BEA">
        <w:rPr>
          <w:rFonts w:ascii="Times New Roman" w:hAnsi="Times New Roman" w:cs="Times New Roman"/>
          <w:bCs/>
          <w:sz w:val="24"/>
          <w:szCs w:val="24"/>
        </w:rPr>
        <w:fldChar w:fldCharType="begin"/>
      </w:r>
      <w:r w:rsidR="00816BEA">
        <w:rPr>
          <w:rFonts w:ascii="Times New Roman" w:hAnsi="Times New Roman" w:cs="Times New Roman"/>
          <w:bCs/>
          <w:sz w:val="24"/>
          <w:szCs w:val="24"/>
        </w:rPr>
        <w:instrText xml:space="preserve"> ADDIN EN.CITE &lt;EndNote&gt;&lt;Cite AuthorYear="1"&gt;&lt;Author&gt;Hoghooghi&lt;/Author&gt;&lt;Year&gt;2018&lt;/Year&gt;&lt;RecNum&gt;4&lt;/RecNum&gt;&lt;DisplayText&gt;Hoghooghi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816BEA">
        <w:rPr>
          <w:rFonts w:ascii="Times New Roman" w:hAnsi="Times New Roman" w:cs="Times New Roman"/>
          <w:bCs/>
          <w:sz w:val="24"/>
          <w:szCs w:val="24"/>
        </w:rPr>
        <w:fldChar w:fldCharType="separate"/>
      </w:r>
      <w:r w:rsidR="00816BEA">
        <w:rPr>
          <w:rFonts w:ascii="Times New Roman" w:hAnsi="Times New Roman" w:cs="Times New Roman"/>
          <w:bCs/>
          <w:noProof/>
          <w:sz w:val="24"/>
          <w:szCs w:val="24"/>
        </w:rPr>
        <w:t>Hoghooghi et al. (2018)</w:t>
      </w:r>
      <w:r w:rsidR="00816BEA">
        <w:rPr>
          <w:rFonts w:ascii="Times New Roman" w:hAnsi="Times New Roman" w:cs="Times New Roman"/>
          <w:bCs/>
          <w:sz w:val="24"/>
          <w:szCs w:val="24"/>
        </w:rPr>
        <w:fldChar w:fldCharType="end"/>
      </w:r>
      <w:r w:rsidR="00816BEA">
        <w:rPr>
          <w:rFonts w:ascii="Times New Roman" w:hAnsi="Times New Roman" w:cs="Times New Roman"/>
          <w:bCs/>
          <w:sz w:val="24"/>
          <w:szCs w:val="24"/>
        </w:rPr>
        <w:t>, who used VELMA to simulate rain gardens at the watershed scale</w:t>
      </w:r>
      <w:r w:rsidR="00517223">
        <w:rPr>
          <w:rFonts w:ascii="Times New Roman" w:hAnsi="Times New Roman" w:cs="Times New Roman"/>
          <w:bCs/>
          <w:sz w:val="24"/>
          <w:szCs w:val="24"/>
        </w:rPr>
        <w:t xml:space="preserve"> which also become saturated at some level of precipitation</w:t>
      </w:r>
      <w:r w:rsidR="00816BEA">
        <w:rPr>
          <w:rFonts w:ascii="Times New Roman" w:hAnsi="Times New Roman" w:cs="Times New Roman"/>
          <w:bCs/>
          <w:sz w:val="24"/>
          <w:szCs w:val="24"/>
        </w:rPr>
        <w:t>.</w:t>
      </w:r>
      <w:r>
        <w:rPr>
          <w:rFonts w:ascii="Times New Roman" w:hAnsi="Times New Roman" w:cs="Times New Roman"/>
          <w:bCs/>
          <w:sz w:val="24"/>
          <w:szCs w:val="24"/>
        </w:rPr>
        <w:t xml:space="preserve"> </w:t>
      </w:r>
    </w:p>
    <w:p w14:paraId="1854C6E1" w14:textId="77777777" w:rsidR="003F7CD3" w:rsidRPr="00794D8C" w:rsidRDefault="003F7CD3" w:rsidP="006444A9">
      <w:pPr>
        <w:spacing w:line="480" w:lineRule="auto"/>
        <w:ind w:firstLine="720"/>
        <w:rPr>
          <w:rFonts w:ascii="Times New Roman" w:hAnsi="Times New Roman" w:cs="Times New Roman"/>
          <w:b/>
          <w:sz w:val="24"/>
          <w:szCs w:val="24"/>
        </w:rPr>
      </w:pPr>
    </w:p>
    <w:p w14:paraId="6DDA3BF3" w14:textId="518B18BA" w:rsidR="00347F16"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4. </w:t>
      </w:r>
      <w:r w:rsidR="00347F16" w:rsidRPr="00794D8C">
        <w:rPr>
          <w:rFonts w:ascii="Times New Roman" w:hAnsi="Times New Roman" w:cs="Times New Roman"/>
          <w:b/>
          <w:sz w:val="24"/>
          <w:szCs w:val="24"/>
        </w:rPr>
        <w:t>Conclusions</w:t>
      </w:r>
    </w:p>
    <w:p w14:paraId="5694F736" w14:textId="77777777" w:rsidR="004A36E8" w:rsidRDefault="00F76B04" w:rsidP="007C43F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t>We examined the hydrologic impacts of large-scale green roof implementations in four heavily urbanized watersheds in Seattle, Washington</w:t>
      </w:r>
      <w:r w:rsidR="00816BEA">
        <w:rPr>
          <w:rFonts w:ascii="Times New Roman" w:hAnsi="Times New Roman" w:cs="Times New Roman"/>
          <w:sz w:val="24"/>
          <w:szCs w:val="24"/>
        </w:rPr>
        <w:t xml:space="preserve">, </w:t>
      </w:r>
      <w:r w:rsidR="00A27D18">
        <w:rPr>
          <w:rFonts w:ascii="Times New Roman" w:hAnsi="Times New Roman" w:cs="Times New Roman"/>
          <w:sz w:val="24"/>
          <w:szCs w:val="24"/>
        </w:rPr>
        <w:t>U</w:t>
      </w:r>
      <w:r w:rsidR="0098474F">
        <w:rPr>
          <w:rFonts w:ascii="Times New Roman" w:hAnsi="Times New Roman" w:cs="Times New Roman"/>
          <w:sz w:val="24"/>
          <w:szCs w:val="24"/>
        </w:rPr>
        <w:t>S</w:t>
      </w:r>
      <w:r w:rsidRPr="00794D8C">
        <w:rPr>
          <w:rFonts w:ascii="Times New Roman" w:hAnsi="Times New Roman" w:cs="Times New Roman"/>
          <w:sz w:val="24"/>
          <w:szCs w:val="24"/>
        </w:rPr>
        <w:t xml:space="preserve">. We found that </w:t>
      </w:r>
      <w:r w:rsidR="008E03E8" w:rsidRPr="00794D8C">
        <w:rPr>
          <w:rFonts w:ascii="Times New Roman" w:hAnsi="Times New Roman" w:cs="Times New Roman"/>
          <w:sz w:val="24"/>
          <w:szCs w:val="24"/>
        </w:rPr>
        <w:t>20-25</w:t>
      </w:r>
      <w:r w:rsidRPr="00794D8C">
        <w:rPr>
          <w:rFonts w:ascii="Times New Roman" w:hAnsi="Times New Roman" w:cs="Times New Roman"/>
          <w:sz w:val="24"/>
          <w:szCs w:val="24"/>
        </w:rPr>
        <w:t>% and 1</w:t>
      </w:r>
      <w:r w:rsidR="008E03E8" w:rsidRPr="00794D8C">
        <w:rPr>
          <w:rFonts w:ascii="Times New Roman" w:hAnsi="Times New Roman" w:cs="Times New Roman"/>
          <w:sz w:val="24"/>
          <w:szCs w:val="24"/>
        </w:rPr>
        <w:t>0-15</w:t>
      </w:r>
      <w:r w:rsidRPr="00794D8C">
        <w:rPr>
          <w:rFonts w:ascii="Times New Roman" w:hAnsi="Times New Roman" w:cs="Times New Roman"/>
          <w:sz w:val="24"/>
          <w:szCs w:val="24"/>
        </w:rPr>
        <w:t xml:space="preserve">% median annual </w:t>
      </w:r>
      <w:r w:rsidR="008E03E8" w:rsidRPr="00794D8C">
        <w:rPr>
          <w:rFonts w:ascii="Times New Roman" w:hAnsi="Times New Roman" w:cs="Times New Roman"/>
          <w:sz w:val="24"/>
          <w:szCs w:val="24"/>
        </w:rPr>
        <w:t>runoff</w:t>
      </w:r>
      <w:r w:rsidRPr="00794D8C">
        <w:rPr>
          <w:rFonts w:ascii="Times New Roman" w:hAnsi="Times New Roman" w:cs="Times New Roman"/>
          <w:sz w:val="24"/>
          <w:szCs w:val="24"/>
        </w:rPr>
        <w:t xml:space="preserve"> reductions were achievable when </w:t>
      </w:r>
      <w:r w:rsidR="00940B2A">
        <w:rPr>
          <w:rFonts w:ascii="Times New Roman" w:hAnsi="Times New Roman" w:cs="Times New Roman"/>
          <w:sz w:val="24"/>
          <w:szCs w:val="24"/>
        </w:rPr>
        <w:t>only 10% of the</w:t>
      </w:r>
      <w:r w:rsidRPr="00794D8C">
        <w:rPr>
          <w:rFonts w:ascii="Times New Roman" w:hAnsi="Times New Roman" w:cs="Times New Roman"/>
          <w:sz w:val="24"/>
          <w:szCs w:val="24"/>
        </w:rPr>
        <w:t xml:space="preserve"> </w:t>
      </w:r>
      <w:r w:rsidR="00940B2A">
        <w:rPr>
          <w:rFonts w:ascii="Times New Roman" w:hAnsi="Times New Roman" w:cs="Times New Roman"/>
          <w:sz w:val="24"/>
          <w:szCs w:val="24"/>
        </w:rPr>
        <w:t xml:space="preserve">total </w:t>
      </w:r>
      <w:r w:rsidRPr="00794D8C">
        <w:rPr>
          <w:rFonts w:ascii="Times New Roman" w:hAnsi="Times New Roman" w:cs="Times New Roman"/>
          <w:sz w:val="24"/>
          <w:szCs w:val="24"/>
        </w:rPr>
        <w:t>watershed</w:t>
      </w:r>
      <w:r w:rsidR="00940B2A">
        <w:rPr>
          <w:rFonts w:ascii="Times New Roman" w:hAnsi="Times New Roman" w:cs="Times New Roman"/>
          <w:sz w:val="24"/>
          <w:szCs w:val="24"/>
        </w:rPr>
        <w:t xml:space="preserve"> areas</w:t>
      </w:r>
      <w:r w:rsidRPr="00794D8C">
        <w:rPr>
          <w:rFonts w:ascii="Times New Roman" w:hAnsi="Times New Roman" w:cs="Times New Roman"/>
          <w:sz w:val="24"/>
          <w:szCs w:val="24"/>
        </w:rPr>
        <w:t xml:space="preserve"> were converted to green roofs when using intensive and extensive green roof </w:t>
      </w:r>
      <w:r w:rsidR="007C43FC">
        <w:rPr>
          <w:rFonts w:ascii="Times New Roman" w:hAnsi="Times New Roman" w:cs="Times New Roman"/>
          <w:sz w:val="24"/>
          <w:szCs w:val="24"/>
        </w:rPr>
        <w:t>types</w:t>
      </w:r>
      <w:r w:rsidRPr="00794D8C">
        <w:rPr>
          <w:rFonts w:ascii="Times New Roman" w:hAnsi="Times New Roman" w:cs="Times New Roman"/>
          <w:sz w:val="24"/>
          <w:szCs w:val="24"/>
        </w:rPr>
        <w:t>, respectively</w:t>
      </w:r>
      <w:r w:rsidR="00940B2A">
        <w:rPr>
          <w:rFonts w:ascii="Times New Roman" w:hAnsi="Times New Roman" w:cs="Times New Roman"/>
          <w:sz w:val="24"/>
          <w:szCs w:val="24"/>
        </w:rPr>
        <w:t>.</w:t>
      </w:r>
      <w:r w:rsidRPr="00794D8C">
        <w:rPr>
          <w:rFonts w:ascii="Times New Roman" w:hAnsi="Times New Roman" w:cs="Times New Roman"/>
          <w:sz w:val="24"/>
          <w:szCs w:val="24"/>
        </w:rPr>
        <w:t xml:space="preserve"> This result </w:t>
      </w:r>
      <w:r w:rsidR="00F60083">
        <w:rPr>
          <w:rFonts w:ascii="Times New Roman" w:hAnsi="Times New Roman" w:cs="Times New Roman"/>
          <w:sz w:val="24"/>
          <w:szCs w:val="24"/>
        </w:rPr>
        <w:t>may</w:t>
      </w:r>
      <w:r w:rsidR="0086519E">
        <w:rPr>
          <w:rFonts w:ascii="Times New Roman" w:hAnsi="Times New Roman" w:cs="Times New Roman"/>
          <w:sz w:val="24"/>
          <w:szCs w:val="24"/>
        </w:rPr>
        <w:t xml:space="preserve"> help guide </w:t>
      </w:r>
      <w:r w:rsidRPr="00794D8C">
        <w:rPr>
          <w:rFonts w:ascii="Times New Roman" w:hAnsi="Times New Roman" w:cs="Times New Roman"/>
          <w:sz w:val="24"/>
          <w:szCs w:val="24"/>
        </w:rPr>
        <w:t>city planners who seek to mitigate excessive stormwater runoff in highly urbanized watersheds</w:t>
      </w:r>
      <w:r w:rsidR="0086519E">
        <w:rPr>
          <w:rFonts w:ascii="Times New Roman" w:hAnsi="Times New Roman" w:cs="Times New Roman"/>
          <w:sz w:val="24"/>
          <w:szCs w:val="24"/>
        </w:rPr>
        <w:t xml:space="preserve"> using green infrastructure approaches</w:t>
      </w:r>
      <w:r w:rsidRPr="00794D8C">
        <w:rPr>
          <w:rFonts w:ascii="Times New Roman" w:hAnsi="Times New Roman" w:cs="Times New Roman"/>
          <w:sz w:val="24"/>
          <w:szCs w:val="24"/>
        </w:rPr>
        <w:t>.</w:t>
      </w:r>
      <w:r w:rsidR="006C29BF">
        <w:rPr>
          <w:rFonts w:ascii="Times New Roman" w:hAnsi="Times New Roman" w:cs="Times New Roman"/>
          <w:sz w:val="24"/>
          <w:szCs w:val="24"/>
        </w:rPr>
        <w:t xml:space="preserve"> </w:t>
      </w:r>
    </w:p>
    <w:p w14:paraId="6632E8B6" w14:textId="4F9FC15E" w:rsidR="004A36E8" w:rsidRPr="00794D8C" w:rsidRDefault="004A36E8" w:rsidP="004A36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lastRenderedPageBreak/>
        <w:t>One of the advantages of using</w:t>
      </w:r>
      <w:r>
        <w:rPr>
          <w:rFonts w:ascii="Times New Roman" w:hAnsi="Times New Roman" w:cs="Times New Roman"/>
          <w:sz w:val="24"/>
          <w:szCs w:val="24"/>
        </w:rPr>
        <w:t xml:space="preserve"> VELMA, a</w:t>
      </w:r>
      <w:r w:rsidRPr="00794D8C">
        <w:rPr>
          <w:rFonts w:ascii="Times New Roman" w:hAnsi="Times New Roman" w:cs="Times New Roman"/>
          <w:sz w:val="24"/>
          <w:szCs w:val="24"/>
        </w:rPr>
        <w:t xml:space="preserve"> spatially explicit (i.e., gridded) watershed model</w:t>
      </w:r>
      <w:r>
        <w:rPr>
          <w:rFonts w:ascii="Times New Roman" w:hAnsi="Times New Roman" w:cs="Times New Roman"/>
          <w:sz w:val="24"/>
          <w:szCs w:val="24"/>
        </w:rPr>
        <w:t>,</w:t>
      </w:r>
      <w:r w:rsidRPr="00794D8C">
        <w:rPr>
          <w:rFonts w:ascii="Times New Roman" w:hAnsi="Times New Roman" w:cs="Times New Roman"/>
          <w:sz w:val="24"/>
          <w:szCs w:val="24"/>
        </w:rPr>
        <w:t xml:space="preserve"> is the ability to </w:t>
      </w:r>
      <w:r>
        <w:rPr>
          <w:rFonts w:ascii="Times New Roman" w:hAnsi="Times New Roman" w:cs="Times New Roman"/>
          <w:sz w:val="24"/>
          <w:szCs w:val="24"/>
        </w:rPr>
        <w:t xml:space="preserve">assess the hydrologic impacts of </w:t>
      </w:r>
      <w:r w:rsidRPr="00794D8C">
        <w:rPr>
          <w:rFonts w:ascii="Times New Roman" w:hAnsi="Times New Roman" w:cs="Times New Roman"/>
          <w:sz w:val="24"/>
          <w:szCs w:val="24"/>
        </w:rPr>
        <w:t xml:space="preserve">spatially precise implementations of </w:t>
      </w:r>
      <w:r>
        <w:rPr>
          <w:rFonts w:ascii="Times New Roman" w:hAnsi="Times New Roman" w:cs="Times New Roman"/>
          <w:sz w:val="24"/>
          <w:szCs w:val="24"/>
        </w:rPr>
        <w:t>GI</w:t>
      </w:r>
      <w:r w:rsidRPr="00794D8C">
        <w:rPr>
          <w:rFonts w:ascii="Times New Roman" w:hAnsi="Times New Roman" w:cs="Times New Roman"/>
          <w:sz w:val="24"/>
          <w:szCs w:val="24"/>
        </w:rPr>
        <w:t xml:space="preserve"> and management. </w:t>
      </w:r>
      <w:r w:rsidR="009C33D8">
        <w:rPr>
          <w:rFonts w:ascii="Times New Roman" w:hAnsi="Times New Roman" w:cs="Times New Roman"/>
          <w:sz w:val="24"/>
          <w:szCs w:val="24"/>
        </w:rPr>
        <w:t>Because</w:t>
      </w:r>
      <w:r w:rsidR="00674DA6">
        <w:rPr>
          <w:rFonts w:ascii="Times New Roman" w:hAnsi="Times New Roman" w:cs="Times New Roman"/>
          <w:sz w:val="24"/>
          <w:szCs w:val="24"/>
        </w:rPr>
        <w:t xml:space="preserve"> converting all roof area</w:t>
      </w:r>
      <w:r w:rsidR="007C43FC">
        <w:rPr>
          <w:rFonts w:ascii="Times New Roman" w:hAnsi="Times New Roman" w:cs="Times New Roman"/>
          <w:sz w:val="24"/>
          <w:szCs w:val="24"/>
        </w:rPr>
        <w:t>s</w:t>
      </w:r>
      <w:r w:rsidR="00674DA6">
        <w:rPr>
          <w:rFonts w:ascii="Times New Roman" w:hAnsi="Times New Roman" w:cs="Times New Roman"/>
          <w:sz w:val="24"/>
          <w:szCs w:val="24"/>
        </w:rPr>
        <w:t xml:space="preserve"> to green roofs may not be feasible</w:t>
      </w:r>
      <w:r w:rsidR="009C33D8">
        <w:rPr>
          <w:rFonts w:ascii="Times New Roman" w:hAnsi="Times New Roman" w:cs="Times New Roman"/>
          <w:sz w:val="24"/>
          <w:szCs w:val="24"/>
        </w:rPr>
        <w:t xml:space="preserve"> in most metropolitan areas</w:t>
      </w:r>
      <w:r w:rsidR="00674DA6">
        <w:rPr>
          <w:rFonts w:ascii="Times New Roman" w:hAnsi="Times New Roman" w:cs="Times New Roman"/>
          <w:sz w:val="24"/>
          <w:szCs w:val="24"/>
        </w:rPr>
        <w:t xml:space="preserve">, </w:t>
      </w:r>
      <w:r w:rsidR="00743721" w:rsidRPr="00743721">
        <w:rPr>
          <w:rFonts w:ascii="Times New Roman" w:hAnsi="Times New Roman" w:cs="Times New Roman"/>
          <w:sz w:val="24"/>
          <w:szCs w:val="24"/>
        </w:rPr>
        <w:t>spatially</w:t>
      </w:r>
      <w:r w:rsidR="00115625">
        <w:rPr>
          <w:rFonts w:ascii="Times New Roman" w:hAnsi="Times New Roman" w:cs="Times New Roman"/>
          <w:sz w:val="24"/>
          <w:szCs w:val="24"/>
        </w:rPr>
        <w:t xml:space="preserve"> </w:t>
      </w:r>
      <w:r w:rsidR="00743721" w:rsidRPr="00743721">
        <w:rPr>
          <w:rFonts w:ascii="Times New Roman" w:hAnsi="Times New Roman" w:cs="Times New Roman"/>
          <w:sz w:val="24"/>
          <w:szCs w:val="24"/>
        </w:rPr>
        <w:t>explicit approach</w:t>
      </w:r>
      <w:r w:rsidR="00743721">
        <w:rPr>
          <w:rFonts w:ascii="Times New Roman" w:hAnsi="Times New Roman" w:cs="Times New Roman"/>
          <w:sz w:val="24"/>
          <w:szCs w:val="24"/>
        </w:rPr>
        <w:t>es</w:t>
      </w:r>
      <w:r w:rsidR="00743721" w:rsidRPr="00743721">
        <w:rPr>
          <w:rFonts w:ascii="Times New Roman" w:hAnsi="Times New Roman" w:cs="Times New Roman"/>
          <w:sz w:val="24"/>
          <w:szCs w:val="24"/>
        </w:rPr>
        <w:t xml:space="preserve"> for placing </w:t>
      </w:r>
      <w:r w:rsidR="00743721">
        <w:rPr>
          <w:rFonts w:ascii="Times New Roman" w:hAnsi="Times New Roman" w:cs="Times New Roman"/>
          <w:sz w:val="24"/>
          <w:szCs w:val="24"/>
        </w:rPr>
        <w:t xml:space="preserve">green roofs </w:t>
      </w:r>
      <w:r w:rsidR="00AF6B77">
        <w:rPr>
          <w:rFonts w:ascii="Times New Roman" w:hAnsi="Times New Roman" w:cs="Times New Roman"/>
          <w:sz w:val="24"/>
          <w:szCs w:val="24"/>
        </w:rPr>
        <w:t xml:space="preserve">non-randomly </w:t>
      </w:r>
      <w:r w:rsidR="00743721" w:rsidRPr="00743721">
        <w:rPr>
          <w:rFonts w:ascii="Times New Roman" w:hAnsi="Times New Roman" w:cs="Times New Roman"/>
          <w:sz w:val="24"/>
          <w:szCs w:val="24"/>
        </w:rPr>
        <w:t xml:space="preserve">in urban watersheds </w:t>
      </w:r>
      <w:r w:rsidR="00743721">
        <w:rPr>
          <w:rFonts w:ascii="Times New Roman" w:hAnsi="Times New Roman" w:cs="Times New Roman"/>
          <w:sz w:val="24"/>
          <w:szCs w:val="24"/>
        </w:rPr>
        <w:t xml:space="preserve">can optimize </w:t>
      </w:r>
      <w:r w:rsidR="00B03F7D">
        <w:rPr>
          <w:rFonts w:ascii="Times New Roman" w:hAnsi="Times New Roman" w:cs="Times New Roman"/>
          <w:sz w:val="24"/>
          <w:szCs w:val="24"/>
        </w:rPr>
        <w:t>GI effectiveness</w:t>
      </w:r>
      <w:r w:rsidR="0072612B">
        <w:rPr>
          <w:rFonts w:ascii="Times New Roman" w:hAnsi="Times New Roman" w:cs="Times New Roman"/>
          <w:sz w:val="24"/>
          <w:szCs w:val="24"/>
        </w:rPr>
        <w:t xml:space="preserve"> </w:t>
      </w:r>
      <w:r w:rsidR="0072612B">
        <w:rPr>
          <w:rFonts w:ascii="Times New Roman" w:hAnsi="Times New Roman" w:cs="Times New Roman"/>
          <w:sz w:val="24"/>
          <w:szCs w:val="24"/>
        </w:rPr>
        <w:fldChar w:fldCharType="begin"/>
      </w:r>
      <w:r w:rsidR="0072612B">
        <w:rPr>
          <w:rFonts w:ascii="Times New Roman" w:hAnsi="Times New Roman" w:cs="Times New Roman"/>
          <w:sz w:val="24"/>
          <w:szCs w:val="24"/>
        </w:rPr>
        <w:instrText xml:space="preserve"> ADDIN EN.CITE &lt;EndNote&gt;&lt;Cite&gt;&lt;Author&gt;Martin-Mikle&lt;/Author&gt;&lt;Year&gt;2015&lt;/Year&gt;&lt;RecNum&gt;38&lt;/RecNum&gt;&lt;DisplayText&gt;(Martin-Mikle et al., 2015)&lt;/DisplayText&gt;&lt;record&gt;&lt;rec-number&gt;38&lt;/rec-number&gt;&lt;foreign-keys&gt;&lt;key app="EN" db-id="vxswrvz902xafmet90nv2wrlvesvv0zrsd99" timestamp="1582915766"&gt;38&lt;/key&gt;&lt;/foreign-keys&gt;&lt;ref-type name="Journal Article"&gt;17&lt;/ref-type&gt;&lt;contributors&gt;&lt;authors&gt;&lt;author&gt;Martin-Mikle, Chelsea J&lt;/author&gt;&lt;author&gt;de Beurs, Kirsten M&lt;/author&gt;&lt;author&gt;Julian, Jason P&lt;/author&gt;&lt;author&gt;Mayer, Paul M&lt;/author&gt;&lt;/authors&gt;&lt;/contributors&gt;&lt;titles&gt;&lt;title&gt;Identifying priority sites for low impact development (LID) in a mixed-use watershed&lt;/title&gt;&lt;secondary-title&gt;Landscape and urban planning&lt;/secondary-title&gt;&lt;/titles&gt;&lt;periodical&gt;&lt;full-title&gt;Landscape and urban planning&lt;/full-title&gt;&lt;/periodical&gt;&lt;pages&gt;29-41&lt;/pages&gt;&lt;volume&gt;140&lt;/volume&gt;&lt;dates&gt;&lt;year&gt;2015&lt;/year&gt;&lt;/dates&gt;&lt;isbn&gt;0169-2046&lt;/isbn&gt;&lt;urls&gt;&lt;/urls&gt;&lt;/record&gt;&lt;/Cite&gt;&lt;/EndNote&gt;</w:instrText>
      </w:r>
      <w:r w:rsidR="0072612B">
        <w:rPr>
          <w:rFonts w:ascii="Times New Roman" w:hAnsi="Times New Roman" w:cs="Times New Roman"/>
          <w:sz w:val="24"/>
          <w:szCs w:val="24"/>
        </w:rPr>
        <w:fldChar w:fldCharType="separate"/>
      </w:r>
      <w:r w:rsidR="0072612B">
        <w:rPr>
          <w:rFonts w:ascii="Times New Roman" w:hAnsi="Times New Roman" w:cs="Times New Roman"/>
          <w:noProof/>
          <w:sz w:val="24"/>
          <w:szCs w:val="24"/>
        </w:rPr>
        <w:t>(Martin-Mikle et al., 2015)</w:t>
      </w:r>
      <w:r w:rsidR="0072612B">
        <w:rPr>
          <w:rFonts w:ascii="Times New Roman" w:hAnsi="Times New Roman" w:cs="Times New Roman"/>
          <w:sz w:val="24"/>
          <w:szCs w:val="24"/>
        </w:rPr>
        <w:fldChar w:fldCharType="end"/>
      </w:r>
      <w:r w:rsidR="0072612B">
        <w:rPr>
          <w:rFonts w:ascii="Times New Roman" w:hAnsi="Times New Roman" w:cs="Times New Roman"/>
          <w:sz w:val="24"/>
          <w:szCs w:val="24"/>
        </w:rPr>
        <w:t xml:space="preserve">. </w:t>
      </w:r>
      <w:r>
        <w:rPr>
          <w:rFonts w:ascii="Times New Roman" w:hAnsi="Times New Roman" w:cs="Times New Roman"/>
          <w:sz w:val="24"/>
          <w:szCs w:val="24"/>
        </w:rPr>
        <w:t xml:space="preserve">Future research should therefore </w:t>
      </w:r>
      <w:r w:rsidRPr="00794D8C">
        <w:rPr>
          <w:rFonts w:ascii="Times New Roman" w:hAnsi="Times New Roman" w:cs="Times New Roman"/>
          <w:sz w:val="24"/>
          <w:szCs w:val="24"/>
        </w:rPr>
        <w:t xml:space="preserve">investigate the impacts of different spatial configurations of green roofs </w:t>
      </w:r>
      <w:r>
        <w:rPr>
          <w:rFonts w:ascii="Times New Roman" w:hAnsi="Times New Roman" w:cs="Times New Roman"/>
          <w:sz w:val="24"/>
          <w:szCs w:val="24"/>
        </w:rPr>
        <w:t xml:space="preserve">across watersheds </w:t>
      </w:r>
      <w:r w:rsidRPr="00794D8C">
        <w:rPr>
          <w:rFonts w:ascii="Times New Roman" w:hAnsi="Times New Roman" w:cs="Times New Roman"/>
          <w:sz w:val="24"/>
          <w:szCs w:val="24"/>
        </w:rPr>
        <w:t xml:space="preserve">to determine whether prioritizing </w:t>
      </w:r>
      <w:proofErr w:type="gramStart"/>
      <w:r w:rsidRPr="00794D8C">
        <w:rPr>
          <w:rFonts w:ascii="Times New Roman" w:hAnsi="Times New Roman" w:cs="Times New Roman"/>
          <w:sz w:val="24"/>
          <w:szCs w:val="24"/>
        </w:rPr>
        <w:t>particular areas</w:t>
      </w:r>
      <w:proofErr w:type="gramEnd"/>
      <w:r w:rsidRPr="00794D8C">
        <w:rPr>
          <w:rFonts w:ascii="Times New Roman" w:hAnsi="Times New Roman" w:cs="Times New Roman"/>
          <w:sz w:val="24"/>
          <w:szCs w:val="24"/>
        </w:rPr>
        <w:t xml:space="preserve"> can increase their effectiveness. </w:t>
      </w:r>
    </w:p>
    <w:p w14:paraId="6543EA3C" w14:textId="7B1A6B96" w:rsidR="004A36E8" w:rsidRDefault="004A36E8" w:rsidP="004A36E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 xml:space="preserve">We also showed that the </w:t>
      </w:r>
      <w:r w:rsidRPr="00794D8C">
        <w:rPr>
          <w:rFonts w:ascii="Times New Roman" w:hAnsi="Times New Roman" w:cs="Times New Roman"/>
          <w:bCs/>
          <w:sz w:val="24"/>
          <w:szCs w:val="24"/>
        </w:rPr>
        <w:t>runoff reductions exhibit</w:t>
      </w:r>
      <w:r>
        <w:rPr>
          <w:rFonts w:ascii="Times New Roman" w:hAnsi="Times New Roman" w:cs="Times New Roman"/>
          <w:bCs/>
          <w:sz w:val="24"/>
          <w:szCs w:val="24"/>
        </w:rPr>
        <w:t>ed</w:t>
      </w:r>
      <w:r w:rsidRPr="00794D8C">
        <w:rPr>
          <w:rFonts w:ascii="Times New Roman" w:hAnsi="Times New Roman" w:cs="Times New Roman"/>
          <w:bCs/>
          <w:sz w:val="24"/>
          <w:szCs w:val="24"/>
        </w:rPr>
        <w:t xml:space="preserve"> increasing trend</w:t>
      </w:r>
      <w:r>
        <w:rPr>
          <w:rFonts w:ascii="Times New Roman" w:hAnsi="Times New Roman" w:cs="Times New Roman"/>
          <w:bCs/>
          <w:sz w:val="24"/>
          <w:szCs w:val="24"/>
        </w:rPr>
        <w:t>s</w:t>
      </w:r>
      <w:r w:rsidRPr="00794D8C">
        <w:rPr>
          <w:rFonts w:ascii="Times New Roman" w:hAnsi="Times New Roman" w:cs="Times New Roman"/>
          <w:bCs/>
          <w:sz w:val="24"/>
          <w:szCs w:val="24"/>
        </w:rPr>
        <w:t xml:space="preserve"> with annual precipitation</w:t>
      </w:r>
      <w:r>
        <w:rPr>
          <w:rFonts w:ascii="Times New Roman" w:hAnsi="Times New Roman" w:cs="Times New Roman"/>
          <w:bCs/>
          <w:sz w:val="24"/>
          <w:szCs w:val="24"/>
        </w:rPr>
        <w:t xml:space="preserve">, indicating </w:t>
      </w:r>
      <w:r w:rsidRPr="00794D8C">
        <w:rPr>
          <w:rFonts w:ascii="Times New Roman" w:hAnsi="Times New Roman" w:cs="Times New Roman"/>
          <w:bCs/>
          <w:sz w:val="24"/>
          <w:szCs w:val="24"/>
        </w:rPr>
        <w:t>that</w:t>
      </w:r>
      <w:r w:rsidR="00086B7A">
        <w:rPr>
          <w:rFonts w:ascii="Times New Roman" w:hAnsi="Times New Roman" w:cs="Times New Roman"/>
          <w:bCs/>
          <w:sz w:val="24"/>
          <w:szCs w:val="24"/>
        </w:rPr>
        <w:t xml:space="preserve"> </w:t>
      </w:r>
      <w:r w:rsidR="00086B7A" w:rsidRPr="00794D8C">
        <w:rPr>
          <w:rFonts w:ascii="Times New Roman" w:hAnsi="Times New Roman" w:cs="Times New Roman"/>
          <w:bCs/>
          <w:sz w:val="24"/>
          <w:szCs w:val="24"/>
        </w:rPr>
        <w:t xml:space="preserve">green roofs become saturated more often throughout </w:t>
      </w:r>
      <w:r w:rsidR="00086B7A">
        <w:rPr>
          <w:rFonts w:ascii="Times New Roman" w:hAnsi="Times New Roman" w:cs="Times New Roman"/>
          <w:bCs/>
          <w:sz w:val="24"/>
          <w:szCs w:val="24"/>
        </w:rPr>
        <w:t xml:space="preserve">wetter </w:t>
      </w:r>
      <w:r w:rsidR="00086B7A" w:rsidRPr="00794D8C">
        <w:rPr>
          <w:rFonts w:ascii="Times New Roman" w:hAnsi="Times New Roman" w:cs="Times New Roman"/>
          <w:bCs/>
          <w:sz w:val="24"/>
          <w:szCs w:val="24"/>
        </w:rPr>
        <w:t>year</w:t>
      </w:r>
      <w:r w:rsidR="00086B7A">
        <w:rPr>
          <w:rFonts w:ascii="Times New Roman" w:hAnsi="Times New Roman" w:cs="Times New Roman"/>
          <w:bCs/>
          <w:sz w:val="24"/>
          <w:szCs w:val="24"/>
        </w:rPr>
        <w:t xml:space="preserve">s and cannot retain water beyond their capacity, which decreases their effectiveness. </w:t>
      </w:r>
      <w:r>
        <w:rPr>
          <w:rFonts w:ascii="Times New Roman" w:hAnsi="Times New Roman" w:cs="Times New Roman"/>
          <w:bCs/>
          <w:sz w:val="24"/>
          <w:szCs w:val="24"/>
        </w:rPr>
        <w:t>Therefore,</w:t>
      </w:r>
      <w:r w:rsidR="00086B7A">
        <w:rPr>
          <w:rFonts w:ascii="Times New Roman" w:hAnsi="Times New Roman" w:cs="Times New Roman"/>
          <w:bCs/>
          <w:sz w:val="24"/>
          <w:szCs w:val="24"/>
        </w:rPr>
        <w:t xml:space="preserve"> future methods to increase the storage capacity of green roofs will be important</w:t>
      </w:r>
      <w:r>
        <w:rPr>
          <w:rFonts w:ascii="Times New Roman" w:hAnsi="Times New Roman" w:cs="Times New Roman"/>
          <w:bCs/>
          <w:sz w:val="24"/>
          <w:szCs w:val="24"/>
        </w:rPr>
        <w:t xml:space="preserve"> in addition to </w:t>
      </w:r>
      <w:r w:rsidR="00086B7A">
        <w:rPr>
          <w:rFonts w:ascii="Times New Roman" w:hAnsi="Times New Roman" w:cs="Times New Roman"/>
          <w:bCs/>
          <w:sz w:val="24"/>
          <w:szCs w:val="24"/>
        </w:rPr>
        <w:t xml:space="preserve">considering their areal extent and spatial configuration. As one example, </w:t>
      </w:r>
      <w:r w:rsidR="00086B7A">
        <w:rPr>
          <w:rFonts w:ascii="Times New Roman" w:hAnsi="Times New Roman" w:cs="Times New Roman"/>
          <w:bCs/>
          <w:sz w:val="24"/>
          <w:szCs w:val="24"/>
        </w:rPr>
        <w:fldChar w:fldCharType="begin"/>
      </w:r>
      <w:r w:rsidR="00086B7A">
        <w:rPr>
          <w:rFonts w:ascii="Times New Roman" w:hAnsi="Times New Roman" w:cs="Times New Roman"/>
          <w:bCs/>
          <w:sz w:val="24"/>
          <w:szCs w:val="24"/>
        </w:rPr>
        <w:instrText xml:space="preserve"> ADDIN EN.CITE &lt;EndNote&gt;&lt;Cite AuthorYear="1"&gt;&lt;Author&gt;Bollman&lt;/Author&gt;&lt;Year&gt;2019&lt;/Year&gt;&lt;RecNum&gt;31&lt;/RecNum&gt;&lt;DisplayText&gt;Bollman et al. (2019)&lt;/DisplayText&gt;&lt;record&gt;&lt;rec-number&gt;31&lt;/rec-number&gt;&lt;foreign-keys&gt;&lt;key app="EN" db-id="vxswrvz902xafmet90nv2wrlvesvv0zrsd99" timestamp="1584555450"&gt;31&lt;/key&gt;&lt;/foreign-keys&gt;&lt;ref-type name="Journal Article"&gt;17&lt;/ref-type&gt;&lt;contributors&gt;&lt;authors&gt;&lt;author&gt;Bollman, Michael A&lt;/author&gt;&lt;author&gt;DeSantis, Grace E&lt;/author&gt;&lt;author&gt;DuChanois, Ryan M&lt;/author&gt;&lt;author&gt;Etten-Bohm, Montana&lt;/author&gt;&lt;author&gt;Olszyk, David M&lt;/author&gt;&lt;author&gt;Lambrinos, John G&lt;/author&gt;&lt;author&gt;Mayer, Paul M&lt;/author&gt;&lt;/authors&gt;&lt;/contributors&gt;&lt;titles&gt;&lt;title&gt;A framework for optimizing hydrologic performance of green roof media&lt;/title&gt;&lt;secondary-title&gt;Ecological Engineering&lt;/secondary-title&gt;&lt;/titles&gt;&lt;periodical&gt;&lt;full-title&gt;Ecological engineering&lt;/full-title&gt;&lt;/periodical&gt;&lt;pages&gt;105589&lt;/pages&gt;&lt;volume&gt;140&lt;/volume&gt;&lt;dates&gt;&lt;year&gt;2019&lt;/year&gt;&lt;/dates&gt;&lt;isbn&gt;0925-8574&lt;/isbn&gt;&lt;urls&gt;&lt;/urls&gt;&lt;/record&gt;&lt;/Cite&gt;&lt;/EndNote&gt;</w:instrText>
      </w:r>
      <w:r w:rsidR="00086B7A">
        <w:rPr>
          <w:rFonts w:ascii="Times New Roman" w:hAnsi="Times New Roman" w:cs="Times New Roman"/>
          <w:bCs/>
          <w:sz w:val="24"/>
          <w:szCs w:val="24"/>
        </w:rPr>
        <w:fldChar w:fldCharType="separate"/>
      </w:r>
      <w:r w:rsidR="00086B7A">
        <w:rPr>
          <w:rFonts w:ascii="Times New Roman" w:hAnsi="Times New Roman" w:cs="Times New Roman"/>
          <w:bCs/>
          <w:noProof/>
          <w:sz w:val="24"/>
          <w:szCs w:val="24"/>
        </w:rPr>
        <w:t>Bollman et al. (2019)</w:t>
      </w:r>
      <w:r w:rsidR="00086B7A">
        <w:rPr>
          <w:rFonts w:ascii="Times New Roman" w:hAnsi="Times New Roman" w:cs="Times New Roman"/>
          <w:bCs/>
          <w:sz w:val="24"/>
          <w:szCs w:val="24"/>
        </w:rPr>
        <w:fldChar w:fldCharType="end"/>
      </w:r>
      <w:r w:rsidR="00086B7A">
        <w:rPr>
          <w:rFonts w:ascii="Times New Roman" w:hAnsi="Times New Roman" w:cs="Times New Roman"/>
          <w:bCs/>
          <w:sz w:val="24"/>
          <w:szCs w:val="24"/>
        </w:rPr>
        <w:t xml:space="preserve"> created various </w:t>
      </w:r>
      <w:r>
        <w:rPr>
          <w:rFonts w:ascii="Times New Roman" w:hAnsi="Times New Roman" w:cs="Times New Roman"/>
          <w:bCs/>
          <w:sz w:val="24"/>
          <w:szCs w:val="24"/>
        </w:rPr>
        <w:t xml:space="preserve">green roof soil media </w:t>
      </w:r>
      <w:r w:rsidR="00086B7A">
        <w:rPr>
          <w:rFonts w:ascii="Times New Roman" w:hAnsi="Times New Roman" w:cs="Times New Roman"/>
          <w:bCs/>
          <w:sz w:val="24"/>
          <w:szCs w:val="24"/>
        </w:rPr>
        <w:t xml:space="preserve">mixtures </w:t>
      </w:r>
      <w:r w:rsidR="000B6CB4">
        <w:rPr>
          <w:rFonts w:ascii="Times New Roman" w:hAnsi="Times New Roman" w:cs="Times New Roman"/>
          <w:bCs/>
          <w:sz w:val="24"/>
          <w:szCs w:val="24"/>
        </w:rPr>
        <w:t xml:space="preserve">that </w:t>
      </w:r>
      <w:r w:rsidR="00086B7A">
        <w:rPr>
          <w:rFonts w:ascii="Times New Roman" w:hAnsi="Times New Roman" w:cs="Times New Roman"/>
          <w:bCs/>
          <w:sz w:val="24"/>
          <w:szCs w:val="24"/>
        </w:rPr>
        <w:t>optimize</w:t>
      </w:r>
      <w:r w:rsidR="000B6CB4">
        <w:rPr>
          <w:rFonts w:ascii="Times New Roman" w:hAnsi="Times New Roman" w:cs="Times New Roman"/>
          <w:bCs/>
          <w:sz w:val="24"/>
          <w:szCs w:val="24"/>
        </w:rPr>
        <w:t>d</w:t>
      </w:r>
      <w:r>
        <w:rPr>
          <w:rFonts w:ascii="Times New Roman" w:hAnsi="Times New Roman" w:cs="Times New Roman"/>
          <w:bCs/>
          <w:sz w:val="24"/>
          <w:szCs w:val="24"/>
        </w:rPr>
        <w:t xml:space="preserve"> </w:t>
      </w:r>
      <w:r w:rsidR="00A206F3">
        <w:rPr>
          <w:rFonts w:ascii="Times New Roman" w:hAnsi="Times New Roman" w:cs="Times New Roman"/>
          <w:bCs/>
          <w:sz w:val="24"/>
          <w:szCs w:val="24"/>
        </w:rPr>
        <w:t xml:space="preserve">water </w:t>
      </w:r>
      <w:r>
        <w:rPr>
          <w:rFonts w:ascii="Times New Roman" w:hAnsi="Times New Roman" w:cs="Times New Roman"/>
          <w:bCs/>
          <w:sz w:val="24"/>
          <w:szCs w:val="24"/>
        </w:rPr>
        <w:t xml:space="preserve">storage capacity </w:t>
      </w:r>
      <w:r w:rsidR="00086B7A">
        <w:rPr>
          <w:rFonts w:ascii="Times New Roman" w:hAnsi="Times New Roman" w:cs="Times New Roman"/>
          <w:bCs/>
          <w:sz w:val="24"/>
          <w:szCs w:val="24"/>
        </w:rPr>
        <w:t xml:space="preserve">and </w:t>
      </w:r>
      <w:r w:rsidR="00A206F3">
        <w:rPr>
          <w:rFonts w:ascii="Times New Roman" w:hAnsi="Times New Roman" w:cs="Times New Roman"/>
          <w:bCs/>
          <w:sz w:val="24"/>
          <w:szCs w:val="24"/>
        </w:rPr>
        <w:t xml:space="preserve">wet </w:t>
      </w:r>
      <w:r>
        <w:rPr>
          <w:rFonts w:ascii="Times New Roman" w:hAnsi="Times New Roman" w:cs="Times New Roman"/>
          <w:bCs/>
          <w:sz w:val="24"/>
          <w:szCs w:val="24"/>
        </w:rPr>
        <w:t>weight</w:t>
      </w:r>
      <w:r w:rsidR="00086B7A">
        <w:rPr>
          <w:rFonts w:ascii="Times New Roman" w:hAnsi="Times New Roman" w:cs="Times New Roman"/>
          <w:bCs/>
          <w:sz w:val="24"/>
          <w:szCs w:val="24"/>
        </w:rPr>
        <w:t xml:space="preserve">, amongst other parameters. These types of </w:t>
      </w:r>
      <w:r w:rsidR="00E6186D">
        <w:rPr>
          <w:rFonts w:ascii="Times New Roman" w:hAnsi="Times New Roman" w:cs="Times New Roman"/>
          <w:bCs/>
          <w:sz w:val="24"/>
          <w:szCs w:val="24"/>
        </w:rPr>
        <w:t xml:space="preserve">studies, in addition to their incorporation into watershed models, will contribute to improving the effectiveness of green roofs across all scales. </w:t>
      </w:r>
      <w:r>
        <w:rPr>
          <w:rFonts w:ascii="Times New Roman" w:hAnsi="Times New Roman" w:cs="Times New Roman"/>
          <w:bCs/>
          <w:sz w:val="24"/>
          <w:szCs w:val="24"/>
        </w:rPr>
        <w:t xml:space="preserve"> </w:t>
      </w:r>
    </w:p>
    <w:p w14:paraId="09B3DBD7" w14:textId="1370672C" w:rsidR="004A36E8" w:rsidRDefault="00086B7A" w:rsidP="003643E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mechanistic watershed models, in general, and spatially explicit versions, specifically, have been proven capable for simulating GI across watershed scales, one drawback is </w:t>
      </w:r>
      <w:r w:rsidR="00E6186D">
        <w:rPr>
          <w:rFonts w:ascii="Times New Roman" w:hAnsi="Times New Roman" w:cs="Times New Roman"/>
          <w:sz w:val="24"/>
          <w:szCs w:val="24"/>
        </w:rPr>
        <w:t>their</w:t>
      </w:r>
      <w:r>
        <w:rPr>
          <w:rFonts w:ascii="Times New Roman" w:hAnsi="Times New Roman" w:cs="Times New Roman"/>
          <w:sz w:val="24"/>
          <w:szCs w:val="24"/>
        </w:rPr>
        <w:t xml:space="preserve"> long </w:t>
      </w:r>
      <w:r w:rsidR="00E6186D">
        <w:rPr>
          <w:rFonts w:ascii="Times New Roman" w:hAnsi="Times New Roman" w:cs="Times New Roman"/>
          <w:sz w:val="24"/>
          <w:szCs w:val="24"/>
        </w:rPr>
        <w:t xml:space="preserve">computational </w:t>
      </w:r>
      <w:r>
        <w:rPr>
          <w:rFonts w:ascii="Times New Roman" w:hAnsi="Times New Roman" w:cs="Times New Roman"/>
          <w:sz w:val="24"/>
          <w:szCs w:val="24"/>
        </w:rPr>
        <w:t>runtimes</w:t>
      </w:r>
      <w:r w:rsidR="00E6186D">
        <w:rPr>
          <w:rFonts w:ascii="Times New Roman" w:hAnsi="Times New Roman" w:cs="Times New Roman"/>
          <w:sz w:val="24"/>
          <w:szCs w:val="24"/>
        </w:rPr>
        <w:t xml:space="preserve">. In our study, runtimes per scenario were </w:t>
      </w:r>
      <w:r>
        <w:rPr>
          <w:rFonts w:ascii="Times New Roman" w:hAnsi="Times New Roman" w:cs="Times New Roman"/>
          <w:sz w:val="24"/>
          <w:szCs w:val="24"/>
        </w:rPr>
        <w:t xml:space="preserve">6.5, 13, 18.5, and 57 hours for Taylor, Pipers, Longfellow, and Thornton watersheds, respectively. </w:t>
      </w:r>
      <w:r w:rsidR="00E6186D">
        <w:rPr>
          <w:rFonts w:ascii="Times New Roman" w:hAnsi="Times New Roman" w:cs="Times New Roman"/>
          <w:sz w:val="24"/>
          <w:szCs w:val="24"/>
        </w:rPr>
        <w:t>Future research on statistical meta-models</w:t>
      </w:r>
      <w:r w:rsidR="00E46269">
        <w:rPr>
          <w:rFonts w:ascii="Times New Roman" w:hAnsi="Times New Roman" w:cs="Times New Roman"/>
          <w:sz w:val="24"/>
          <w:szCs w:val="24"/>
        </w:rPr>
        <w:t xml:space="preserve"> (e.g.,</w:t>
      </w:r>
      <w:r w:rsidR="00E6186D">
        <w:rPr>
          <w:rFonts w:ascii="Times New Roman" w:hAnsi="Times New Roman" w:cs="Times New Roman"/>
          <w:sz w:val="24"/>
          <w:szCs w:val="24"/>
        </w:rPr>
        <w:t xml:space="preserve"> </w:t>
      </w:r>
      <w:r w:rsidR="00E46269">
        <w:rPr>
          <w:rFonts w:ascii="Times New Roman" w:hAnsi="Times New Roman" w:cs="Times New Roman"/>
          <w:sz w:val="24"/>
          <w:szCs w:val="24"/>
        </w:rPr>
        <w:fldChar w:fldCharType="begin"/>
      </w:r>
      <w:r w:rsidR="00E46269">
        <w:rPr>
          <w:rFonts w:ascii="Times New Roman" w:hAnsi="Times New Roman" w:cs="Times New Roman"/>
          <w:sz w:val="24"/>
          <w:szCs w:val="24"/>
        </w:rPr>
        <w:instrText xml:space="preserve"> ADDIN EN.CITE &lt;EndNote&gt;&lt;Cite AuthorYear="1"&gt;&lt;Author&gt;Semiromi&lt;/Author&gt;&lt;Year&gt;2018&lt;/Year&gt;&lt;RecNum&gt;32&lt;/RecNum&gt;&lt;DisplayText&gt;Semiromi et al. (2018)&lt;/DisplayText&gt;&lt;record&gt;&lt;rec-number&gt;32&lt;/rec-number&gt;&lt;foreign-keys&gt;&lt;key app="EN" db-id="vxswrvz902xafmet90nv2wrlvesvv0zrsd99" timestamp="1584556742"&gt;32&lt;/key&gt;&lt;/foreign-keys&gt;&lt;ref-type name="Journal Article"&gt;17&lt;/ref-type&gt;&lt;contributors&gt;&lt;authors&gt;&lt;author&gt;Semiromi, Majid Taie&lt;/author&gt;&lt;author&gt;Omidvar, Sorush&lt;/author&gt;&lt;author&gt;Kamali, Bahareh&lt;/author&gt;&lt;/authors&gt;&lt;/contributors&gt;&lt;titles&gt;&lt;title&gt;Reducing Computational Costs of Automatic Calibration of Rainfall-Runoff Models: Meta-Models or High-Performance Computers?&lt;/title&gt;&lt;secondary-title&gt;Water&lt;/secondary-title&gt;&lt;/titles&gt;&lt;periodical&gt;&lt;full-title&gt;Water&lt;/full-title&gt;&lt;/periodical&gt;&lt;pages&gt;1440&lt;/pages&gt;&lt;volume&gt;10&lt;/volume&gt;&lt;number&gt;10&lt;/number&gt;&lt;dates&gt;&lt;year&gt;2018&lt;/year&gt;&lt;/dates&gt;&lt;urls&gt;&lt;/urls&gt;&lt;/record&gt;&lt;/Cite&gt;&lt;/EndNote&gt;</w:instrText>
      </w:r>
      <w:r w:rsidR="00E46269">
        <w:rPr>
          <w:rFonts w:ascii="Times New Roman" w:hAnsi="Times New Roman" w:cs="Times New Roman"/>
          <w:sz w:val="24"/>
          <w:szCs w:val="24"/>
        </w:rPr>
        <w:fldChar w:fldCharType="separate"/>
      </w:r>
      <w:r w:rsidR="00E46269">
        <w:rPr>
          <w:rFonts w:ascii="Times New Roman" w:hAnsi="Times New Roman" w:cs="Times New Roman"/>
          <w:noProof/>
          <w:sz w:val="24"/>
          <w:szCs w:val="24"/>
        </w:rPr>
        <w:t>Semiromi et al. (2018)</w:t>
      </w:r>
      <w:r w:rsidR="00E46269">
        <w:rPr>
          <w:rFonts w:ascii="Times New Roman" w:hAnsi="Times New Roman" w:cs="Times New Roman"/>
          <w:sz w:val="24"/>
          <w:szCs w:val="24"/>
        </w:rPr>
        <w:fldChar w:fldCharType="end"/>
      </w:r>
      <w:r w:rsidR="00E46269">
        <w:rPr>
          <w:rFonts w:ascii="Times New Roman" w:hAnsi="Times New Roman" w:cs="Times New Roman"/>
          <w:sz w:val="24"/>
          <w:szCs w:val="24"/>
        </w:rPr>
        <w:t xml:space="preserve">) </w:t>
      </w:r>
      <w:r w:rsidR="003643EB">
        <w:rPr>
          <w:rFonts w:ascii="Times New Roman" w:hAnsi="Times New Roman" w:cs="Times New Roman"/>
          <w:sz w:val="24"/>
          <w:szCs w:val="24"/>
        </w:rPr>
        <w:t>should therefore be considered in order to</w:t>
      </w:r>
      <w:r w:rsidR="00E6186D">
        <w:rPr>
          <w:rFonts w:ascii="Times New Roman" w:hAnsi="Times New Roman" w:cs="Times New Roman"/>
          <w:sz w:val="24"/>
          <w:szCs w:val="24"/>
        </w:rPr>
        <w:t xml:space="preserve"> characterize the relationships between drivers and responses</w:t>
      </w:r>
      <w:r w:rsidR="003643EB">
        <w:rPr>
          <w:rFonts w:ascii="Times New Roman" w:hAnsi="Times New Roman" w:cs="Times New Roman"/>
          <w:sz w:val="24"/>
          <w:szCs w:val="24"/>
        </w:rPr>
        <w:t xml:space="preserve"> specifically embodied in mechanistic models but in a more scalable and computationally efficient manner. </w:t>
      </w:r>
    </w:p>
    <w:p w14:paraId="45E1A489" w14:textId="4FC1D529" w:rsidR="00957522" w:rsidRDefault="00354F12" w:rsidP="00D71B98">
      <w:pPr>
        <w:spacing w:line="480" w:lineRule="auto"/>
        <w:ind w:firstLine="720"/>
        <w:rPr>
          <w:rFonts w:ascii="Times New Roman" w:hAnsi="Times New Roman" w:cs="Times New Roman"/>
          <w:sz w:val="24"/>
          <w:szCs w:val="24"/>
        </w:rPr>
      </w:pPr>
      <w:r w:rsidRPr="00354F12">
        <w:rPr>
          <w:rFonts w:ascii="Times New Roman" w:hAnsi="Times New Roman" w:cs="Times New Roman"/>
          <w:sz w:val="24"/>
          <w:szCs w:val="24"/>
        </w:rPr>
        <w:lastRenderedPageBreak/>
        <w:t xml:space="preserve">In general, green roofs can be effective at reducing stormwater runoff, </w:t>
      </w:r>
      <w:r w:rsidR="00145EDD">
        <w:rPr>
          <w:rFonts w:ascii="Times New Roman" w:hAnsi="Times New Roman" w:cs="Times New Roman"/>
          <w:sz w:val="24"/>
          <w:szCs w:val="24"/>
        </w:rPr>
        <w:t xml:space="preserve">and </w:t>
      </w:r>
      <w:r w:rsidRPr="00354F12">
        <w:rPr>
          <w:rFonts w:ascii="Times New Roman" w:hAnsi="Times New Roman" w:cs="Times New Roman"/>
          <w:sz w:val="24"/>
          <w:szCs w:val="24"/>
        </w:rPr>
        <w:t>their effectiveness is limited by both their areal extent and storage capacity. While these results are applicable to city planners working in urban watersheds near Puget Sound</w:t>
      </w:r>
      <w:r w:rsidR="00BA3450">
        <w:rPr>
          <w:rFonts w:ascii="Times New Roman" w:hAnsi="Times New Roman" w:cs="Times New Roman"/>
          <w:sz w:val="24"/>
          <w:szCs w:val="24"/>
        </w:rPr>
        <w:t>, o</w:t>
      </w:r>
      <w:r w:rsidRPr="00354F12">
        <w:rPr>
          <w:rFonts w:ascii="Times New Roman" w:hAnsi="Times New Roman" w:cs="Times New Roman"/>
          <w:sz w:val="24"/>
          <w:szCs w:val="24"/>
        </w:rPr>
        <w:t>ur results showed that green roof implementation can be an effective stormwater management tool in highly urban areas</w:t>
      </w:r>
      <w:r w:rsidR="00D71B98">
        <w:rPr>
          <w:rFonts w:ascii="Times New Roman" w:hAnsi="Times New Roman" w:cs="Times New Roman"/>
          <w:sz w:val="24"/>
          <w:szCs w:val="24"/>
        </w:rPr>
        <w:t>,</w:t>
      </w:r>
      <w:r w:rsidRPr="00354F12">
        <w:rPr>
          <w:rFonts w:ascii="Times New Roman" w:hAnsi="Times New Roman" w:cs="Times New Roman"/>
          <w:sz w:val="24"/>
          <w:szCs w:val="24"/>
        </w:rPr>
        <w:t xml:space="preserve"> and we demonstrated that our modeling approach can be used to assess the watershed-scale hydrologic impacts of the widespread adoption of green roofs across large in other metropolitan areas.</w:t>
      </w:r>
    </w:p>
    <w:p w14:paraId="61D3705F" w14:textId="77777777" w:rsidR="00A3531C" w:rsidRDefault="00A3531C" w:rsidP="00A3531C">
      <w:pPr>
        <w:spacing w:line="480" w:lineRule="auto"/>
        <w:rPr>
          <w:rFonts w:ascii="Times New Roman" w:hAnsi="Times New Roman" w:cs="Times New Roman"/>
          <w:b/>
          <w:sz w:val="24"/>
          <w:szCs w:val="24"/>
        </w:rPr>
      </w:pPr>
    </w:p>
    <w:p w14:paraId="3209BADB" w14:textId="03147578" w:rsidR="00A3531C" w:rsidRPr="00A3531C" w:rsidRDefault="00A3531C" w:rsidP="00A3531C">
      <w:pPr>
        <w:spacing w:line="480" w:lineRule="auto"/>
        <w:rPr>
          <w:rFonts w:ascii="Times New Roman" w:hAnsi="Times New Roman" w:cs="Times New Roman"/>
          <w:b/>
          <w:bCs/>
          <w:sz w:val="24"/>
          <w:szCs w:val="24"/>
        </w:rPr>
      </w:pPr>
      <w:r w:rsidRPr="00A3531C">
        <w:rPr>
          <w:rFonts w:ascii="Times New Roman" w:hAnsi="Times New Roman" w:cs="Times New Roman"/>
          <w:b/>
          <w:bCs/>
          <w:sz w:val="24"/>
          <w:szCs w:val="24"/>
        </w:rPr>
        <w:t xml:space="preserve">Acknowledgements </w:t>
      </w:r>
    </w:p>
    <w:p w14:paraId="18FCEAEA" w14:textId="2DBCBBBA" w:rsidR="00A3531C" w:rsidRPr="00A3531C" w:rsidRDefault="00A3531C" w:rsidP="00A3531C">
      <w:pPr>
        <w:spacing w:line="480" w:lineRule="auto"/>
        <w:rPr>
          <w:rFonts w:ascii="Times New Roman" w:hAnsi="Times New Roman" w:cs="Times New Roman"/>
          <w:sz w:val="24"/>
          <w:szCs w:val="24"/>
        </w:rPr>
      </w:pPr>
      <w:r>
        <w:rPr>
          <w:rFonts w:ascii="Times New Roman" w:hAnsi="Times New Roman" w:cs="Times New Roman"/>
          <w:sz w:val="24"/>
          <w:szCs w:val="24"/>
        </w:rPr>
        <w:t xml:space="preserve">Heather Golden made numerous constructive comments on earlier drafts of the manuscript.  </w:t>
      </w:r>
      <w:r w:rsidRPr="00A3531C">
        <w:rPr>
          <w:rFonts w:ascii="Times New Roman" w:hAnsi="Times New Roman" w:cs="Times New Roman"/>
          <w:sz w:val="24"/>
          <w:szCs w:val="24"/>
        </w:rPr>
        <w:t>The views expressed in this article are those of the authors and do not necessarily represent the views or policies of the U.S. Environmental Protection Agency.</w:t>
      </w:r>
      <w:r>
        <w:rPr>
          <w:rFonts w:ascii="Times New Roman" w:hAnsi="Times New Roman" w:cs="Times New Roman"/>
          <w:sz w:val="24"/>
          <w:szCs w:val="24"/>
        </w:rPr>
        <w:t xml:space="preserve"> </w:t>
      </w:r>
      <w:r w:rsidRPr="00A3531C">
        <w:rPr>
          <w:rFonts w:ascii="Times New Roman" w:hAnsi="Times New Roman" w:cs="Times New Roman"/>
          <w:sz w:val="24"/>
          <w:szCs w:val="24"/>
        </w:rPr>
        <w:t xml:space="preserve"> Any mention of trade names, products, or services does not imply an endorsement by the U.S. Government or the U.S. Environmental Protection Agency. </w:t>
      </w:r>
      <w:r>
        <w:rPr>
          <w:rFonts w:ascii="Times New Roman" w:hAnsi="Times New Roman" w:cs="Times New Roman"/>
          <w:sz w:val="24"/>
          <w:szCs w:val="24"/>
        </w:rPr>
        <w:t xml:space="preserve"> </w:t>
      </w:r>
      <w:r w:rsidRPr="00A3531C">
        <w:rPr>
          <w:rFonts w:ascii="Times New Roman" w:hAnsi="Times New Roman" w:cs="Times New Roman"/>
          <w:sz w:val="24"/>
          <w:szCs w:val="24"/>
        </w:rPr>
        <w:t>The EPA</w:t>
      </w:r>
      <w:r>
        <w:rPr>
          <w:rFonts w:ascii="Times New Roman" w:hAnsi="Times New Roman" w:cs="Times New Roman"/>
          <w:sz w:val="24"/>
          <w:szCs w:val="24"/>
        </w:rPr>
        <w:t xml:space="preserve"> </w:t>
      </w:r>
      <w:r w:rsidRPr="00A3531C">
        <w:rPr>
          <w:rFonts w:ascii="Times New Roman" w:hAnsi="Times New Roman" w:cs="Times New Roman"/>
          <w:sz w:val="24"/>
          <w:szCs w:val="24"/>
        </w:rPr>
        <w:t>does not endorse any commercial products, services, or enterprises."</w:t>
      </w:r>
    </w:p>
    <w:p w14:paraId="5A1B546B" w14:textId="77777777" w:rsidR="00D71B98" w:rsidRPr="00794D8C" w:rsidRDefault="00D71B98" w:rsidP="00D71B98">
      <w:pPr>
        <w:spacing w:line="480" w:lineRule="auto"/>
        <w:ind w:firstLine="720"/>
        <w:rPr>
          <w:rFonts w:ascii="Times New Roman" w:hAnsi="Times New Roman" w:cs="Times New Roman"/>
          <w:sz w:val="24"/>
          <w:szCs w:val="24"/>
        </w:rPr>
      </w:pPr>
    </w:p>
    <w:p w14:paraId="69B97EAD" w14:textId="6FAE1F26" w:rsidR="009958D3" w:rsidRPr="00D71B98" w:rsidRDefault="009958D3" w:rsidP="00794D8C">
      <w:pPr>
        <w:spacing w:line="480" w:lineRule="auto"/>
        <w:rPr>
          <w:rFonts w:ascii="Times New Roman" w:hAnsi="Times New Roman" w:cs="Times New Roman"/>
          <w:b/>
          <w:sz w:val="24"/>
          <w:szCs w:val="24"/>
        </w:rPr>
      </w:pPr>
      <w:r w:rsidRPr="00D71B98">
        <w:rPr>
          <w:rFonts w:ascii="Times New Roman" w:hAnsi="Times New Roman" w:cs="Times New Roman"/>
          <w:b/>
          <w:sz w:val="24"/>
          <w:szCs w:val="24"/>
        </w:rPr>
        <w:t xml:space="preserve">References </w:t>
      </w:r>
    </w:p>
    <w:p w14:paraId="6C5CE9FA" w14:textId="77777777" w:rsidR="008935D2" w:rsidRPr="008935D2" w:rsidRDefault="00234F4D" w:rsidP="008935D2">
      <w:pPr>
        <w:pStyle w:val="EndNoteBibliography"/>
        <w:spacing w:after="360"/>
      </w:pPr>
      <w:r w:rsidRPr="00D71B98">
        <w:rPr>
          <w:rFonts w:ascii="Times New Roman" w:hAnsi="Times New Roman" w:cs="Times New Roman"/>
          <w:sz w:val="24"/>
          <w:szCs w:val="24"/>
        </w:rPr>
        <w:fldChar w:fldCharType="begin"/>
      </w:r>
      <w:r w:rsidRPr="00D71B98">
        <w:rPr>
          <w:rFonts w:ascii="Times New Roman" w:hAnsi="Times New Roman" w:cs="Times New Roman"/>
          <w:sz w:val="24"/>
          <w:szCs w:val="24"/>
        </w:rPr>
        <w:instrText xml:space="preserve"> ADDIN EN.REFLIST </w:instrText>
      </w:r>
      <w:r w:rsidRPr="00D71B98">
        <w:rPr>
          <w:rFonts w:ascii="Times New Roman" w:hAnsi="Times New Roman" w:cs="Times New Roman"/>
          <w:sz w:val="24"/>
          <w:szCs w:val="24"/>
        </w:rPr>
        <w:fldChar w:fldCharType="separate"/>
      </w:r>
      <w:r w:rsidR="008935D2" w:rsidRPr="008935D2">
        <w:t>Abdelnour, A., B. McKane, R., Stieglitz, M., Pan, F., Cheng, Y., 2013. Effects of harvest on carbon and nitrogen dynamics in a Pacific Northwest forest catchment. Water Resources Research 49, 1292-1313.</w:t>
      </w:r>
    </w:p>
    <w:p w14:paraId="38423D35" w14:textId="77777777" w:rsidR="008935D2" w:rsidRPr="008935D2" w:rsidRDefault="008935D2" w:rsidP="008935D2">
      <w:pPr>
        <w:pStyle w:val="EndNoteBibliography"/>
        <w:spacing w:after="360"/>
      </w:pPr>
      <w:r w:rsidRPr="008935D2">
        <w:t>Abdelnour, A., Stieglitz, M., Pan, F., McKane, R., 2011. Catchment hydrological responses to forest harvest amount and spatial pattern. Water Resources Research 47, W09521.</w:t>
      </w:r>
    </w:p>
    <w:p w14:paraId="02BCCB36" w14:textId="77777777" w:rsidR="008935D2" w:rsidRPr="008935D2" w:rsidRDefault="008935D2" w:rsidP="008935D2">
      <w:pPr>
        <w:pStyle w:val="EndNoteBibliography"/>
        <w:spacing w:after="360"/>
      </w:pPr>
      <w:r w:rsidRPr="008935D2">
        <w:t>Akther, M., He, J., Chu, A., Huang, J., Van Duin, B., 2018. A review of green roof applications for managing urban stormwater in different climatic zones. Sustainability 10, 2864.</w:t>
      </w:r>
    </w:p>
    <w:p w14:paraId="650E612B" w14:textId="77777777" w:rsidR="008935D2" w:rsidRPr="008935D2" w:rsidRDefault="008935D2" w:rsidP="008935D2">
      <w:pPr>
        <w:pStyle w:val="EndNoteBibliography"/>
        <w:spacing w:after="360"/>
      </w:pPr>
      <w:r w:rsidRPr="008935D2">
        <w:lastRenderedPageBreak/>
        <w:t>Barnhart, B.L., Mckane, R., Brookes, A., Schumaker, N., Papenfus, M., Pettus, P., Halama, J., Powers, B., Djang, K., Groskinsky, B., 2015. Integrated Modeling to Assess the Ecological and Air Quality Trade-offs of Agricultural Burning in the Flint Hills of Eastern Kansas, AGU Fall Meeting Abstracts.</w:t>
      </w:r>
    </w:p>
    <w:p w14:paraId="3C643011" w14:textId="77777777" w:rsidR="008935D2" w:rsidRPr="008935D2" w:rsidRDefault="008935D2" w:rsidP="008935D2">
      <w:pPr>
        <w:pStyle w:val="EndNoteBibliography"/>
        <w:spacing w:after="360"/>
      </w:pPr>
      <w:r w:rsidRPr="008935D2">
        <w:t>Berardi, U., GhaffarianHoseini, A., GhaffarianHoseini, A., 2014. State-of-the-art analysis of the environmental benefits of green roofs. Applied Energy 115, 411-428.</w:t>
      </w:r>
    </w:p>
    <w:p w14:paraId="6CA0B514" w14:textId="77777777" w:rsidR="008935D2" w:rsidRPr="008935D2" w:rsidRDefault="008935D2" w:rsidP="008935D2">
      <w:pPr>
        <w:pStyle w:val="EndNoteBibliography"/>
        <w:spacing w:after="360"/>
      </w:pPr>
      <w:r w:rsidRPr="008935D2">
        <w:t>Bollman, M.A., DeSantis, G.E., DuChanois, R.M., Etten-Bohm, M., Olszyk, D.M., Lambrinos, J.G., Mayer, P.M., 2019. A framework for optimizing hydrologic performance of green roof media. Ecological Engineering 140, 105589.</w:t>
      </w:r>
    </w:p>
    <w:p w14:paraId="2BD50A3C" w14:textId="77777777" w:rsidR="008935D2" w:rsidRPr="008935D2" w:rsidRDefault="008935D2" w:rsidP="008935D2">
      <w:pPr>
        <w:pStyle w:val="EndNoteBibliography"/>
        <w:spacing w:after="360"/>
      </w:pPr>
      <w:r w:rsidRPr="008935D2">
        <w:t>Burszta-Adamiak, E., Mrowiec, M., 2013. Modelling of green roofs' hydrologic performance using EPA's SWMM. Water Science and Technology 68, 36-42.</w:t>
      </w:r>
    </w:p>
    <w:p w14:paraId="21FAFB05" w14:textId="77777777" w:rsidR="008935D2" w:rsidRPr="008935D2" w:rsidRDefault="008935D2" w:rsidP="008935D2">
      <w:pPr>
        <w:pStyle w:val="EndNoteBibliography"/>
        <w:spacing w:after="360"/>
      </w:pPr>
      <w:r w:rsidRPr="008935D2">
        <w:t>Carey, R.O., Hochmuth, G.J., Martinez, C.J., Boyer, T.H., Nair, V.D., Dukes, M.D., Toor, G.S., Shober, A.L., Cisar, J.L., Trenholm, L.E., 2012. A review of turfgrass fertilizer management practices: Implications for urban water quality. HortTechnology 22, 280-291.</w:t>
      </w:r>
    </w:p>
    <w:p w14:paraId="00608296" w14:textId="77777777" w:rsidR="008935D2" w:rsidRPr="008935D2" w:rsidRDefault="008935D2" w:rsidP="008935D2">
      <w:pPr>
        <w:pStyle w:val="EndNoteBibliography"/>
        <w:spacing w:after="360"/>
      </w:pPr>
      <w:r w:rsidRPr="008935D2">
        <w:t>Carson, T., Keeley, M., Marasco, D.E., McGillis, W., Culligan, P., 2017. Assessing methods for predicting green roof rainfall capture: A comparison between full-scale observations and four hydrologic models. Urban Water Journal 14, 589-603.</w:t>
      </w:r>
    </w:p>
    <w:p w14:paraId="3BA92CC6" w14:textId="77777777" w:rsidR="008935D2" w:rsidRPr="008935D2" w:rsidRDefault="008935D2" w:rsidP="008935D2">
      <w:pPr>
        <w:pStyle w:val="EndNoteBibliography"/>
        <w:spacing w:after="360"/>
      </w:pPr>
      <w:r w:rsidRPr="008935D2">
        <w:t>Carter, T., Jackson, C.R., 2007. Vegetated roofs for stormwater management at multiple spatial scales. Landscape and urban planning 80, 84-94.</w:t>
      </w:r>
    </w:p>
    <w:p w14:paraId="59592B6B" w14:textId="77777777" w:rsidR="008935D2" w:rsidRPr="008935D2" w:rsidRDefault="008935D2" w:rsidP="008935D2">
      <w:pPr>
        <w:pStyle w:val="EndNoteBibliography"/>
        <w:spacing w:after="360"/>
      </w:pPr>
      <w:r w:rsidRPr="008935D2">
        <w:t>Cipolla, S.S., Maglionico, M., Stojkov, I., 2016. A long-term hydrological modelling of an extensive green roof by means of SWMM. Ecological engineering 95, 876-887.</w:t>
      </w:r>
    </w:p>
    <w:p w14:paraId="3493F391" w14:textId="77777777" w:rsidR="008935D2" w:rsidRPr="008935D2" w:rsidRDefault="008935D2" w:rsidP="008935D2">
      <w:pPr>
        <w:pStyle w:val="EndNoteBibliography"/>
        <w:spacing w:after="360"/>
      </w:pPr>
      <w:r w:rsidRPr="008935D2">
        <w:t>Deb, K., Pratap, A., Agarwal, S., Meyarivan, T., 2002. A fast and elitist multiobjective genetic algorithm: NSGA-II. IEEE transactions on evolutionary computation 6, 182-197.</w:t>
      </w:r>
    </w:p>
    <w:p w14:paraId="0F90DA60" w14:textId="77777777" w:rsidR="008935D2" w:rsidRPr="008935D2" w:rsidRDefault="008935D2" w:rsidP="008935D2">
      <w:pPr>
        <w:pStyle w:val="EndNoteBibliography"/>
        <w:spacing w:after="360"/>
      </w:pPr>
      <w:r w:rsidRPr="008935D2">
        <w:t>Ercolani, G., Chiaradia, E.A., Gandolfi, C., Castelli, F., Masseroni, D., 2018. Evaluating performances of green roofs for stormwater runoff mitigation in a high flood risk urban catchment. Journal of Hydrology 566, 830-845.</w:t>
      </w:r>
    </w:p>
    <w:p w14:paraId="48587C93" w14:textId="77777777" w:rsidR="008935D2" w:rsidRPr="008935D2" w:rsidRDefault="008935D2" w:rsidP="008935D2">
      <w:pPr>
        <w:pStyle w:val="EndNoteBibliography"/>
        <w:spacing w:after="360"/>
      </w:pPr>
      <w:r w:rsidRPr="008935D2">
        <w:t>ESRI, 2014. ArcGIS Desktop: Release 10.3. Environmental Systems Research Institute, Redlands, CA.</w:t>
      </w:r>
    </w:p>
    <w:p w14:paraId="46B93476" w14:textId="77777777" w:rsidR="008935D2" w:rsidRPr="008935D2" w:rsidRDefault="008935D2" w:rsidP="008935D2">
      <w:pPr>
        <w:pStyle w:val="EndNoteBibliography"/>
        <w:spacing w:after="360"/>
      </w:pPr>
      <w:r w:rsidRPr="008935D2">
        <w:t>Getter, K.L., Rowe, D.B., Robertson, G.P., Cregg, B.M., Andresen, J.A., 2009. Carbon sequestration potential of extensive green roofs. Environmental science &amp; technology 43, 7564-7570.</w:t>
      </w:r>
    </w:p>
    <w:p w14:paraId="3F27767B" w14:textId="77777777" w:rsidR="008935D2" w:rsidRPr="008935D2" w:rsidRDefault="008935D2" w:rsidP="008935D2">
      <w:pPr>
        <w:pStyle w:val="EndNoteBibliography"/>
        <w:spacing w:after="360"/>
      </w:pPr>
      <w:r w:rsidRPr="008935D2">
        <w:t>Golden, H., Knightes, C., Conrads, P., Davis, G., Feaster, T., Journey, C., Benedict, S., Brigham, M., Bradley, P., 2012. Characterizing mercury concentrations and fluxes in a Coastal Plain watershed: Insights from dynamic modeling and data. Journal of Geophysical Research: Biogeosciences 117.</w:t>
      </w:r>
    </w:p>
    <w:p w14:paraId="7943B574" w14:textId="77777777" w:rsidR="008935D2" w:rsidRPr="008935D2" w:rsidRDefault="008935D2" w:rsidP="008935D2">
      <w:pPr>
        <w:pStyle w:val="EndNoteBibliography"/>
        <w:spacing w:after="360"/>
      </w:pPr>
      <w:r w:rsidRPr="008935D2">
        <w:lastRenderedPageBreak/>
        <w:t>Golden, H.E., Hoghooghi, N., 2018. Green infrastructure and its catchment‐scale effects: an emerging science. Wiley Interdisciplinary Reviews: Water 5, e1254.</w:t>
      </w:r>
    </w:p>
    <w:p w14:paraId="62D7D8CA" w14:textId="77777777" w:rsidR="008935D2" w:rsidRPr="008935D2" w:rsidRDefault="008935D2" w:rsidP="008935D2">
      <w:pPr>
        <w:pStyle w:val="EndNoteBibliography"/>
        <w:spacing w:after="360"/>
      </w:pPr>
      <w:r w:rsidRPr="008935D2">
        <w:t>Golden, H.E., Lane, C.R., Amatya, D.M., Bandilla, K.W., Kiperwas, H.R., Knightes, C.D., Ssegane, H., 2014. Hydrologic connectivity between geographically isolated wetlands and surface water systems: A review of select modeling methods. Environmental Modelling &amp; Software 53, 190-206.</w:t>
      </w:r>
    </w:p>
    <w:p w14:paraId="7EE57064" w14:textId="1CA0AF40" w:rsidR="008935D2" w:rsidRPr="008935D2" w:rsidRDefault="008935D2" w:rsidP="008935D2">
      <w:pPr>
        <w:pStyle w:val="EndNoteBibliography"/>
        <w:spacing w:after="360"/>
      </w:pPr>
      <w:r w:rsidRPr="008935D2">
        <w:t xml:space="preserve">Hadka, D., 2014. MOEA framework user guide. </w:t>
      </w:r>
      <w:hyperlink r:id="rId10" w:history="1">
        <w:r w:rsidRPr="008935D2">
          <w:rPr>
            <w:rStyle w:val="Hyperlink"/>
          </w:rPr>
          <w:t>http://moeaframework.org/</w:t>
        </w:r>
      </w:hyperlink>
      <w:r w:rsidRPr="008935D2">
        <w:t>.</w:t>
      </w:r>
    </w:p>
    <w:p w14:paraId="329CA2BD" w14:textId="77777777" w:rsidR="008935D2" w:rsidRPr="008935D2" w:rsidRDefault="008935D2" w:rsidP="008935D2">
      <w:pPr>
        <w:pStyle w:val="EndNoteBibliography"/>
        <w:spacing w:after="360"/>
      </w:pPr>
      <w:r w:rsidRPr="008935D2">
        <w:t>Hamon, W.R., 1960. Estimating potential evapotranspiration. Massachusetts Institute of Technology.</w:t>
      </w:r>
    </w:p>
    <w:p w14:paraId="320DF55B" w14:textId="77777777" w:rsidR="008935D2" w:rsidRPr="008935D2" w:rsidRDefault="008935D2" w:rsidP="008935D2">
      <w:pPr>
        <w:pStyle w:val="EndNoteBibliography"/>
        <w:spacing w:after="360"/>
      </w:pPr>
      <w:r w:rsidRPr="008935D2">
        <w:t>Her, Y., Jeong, J., Arnold, J., Gosselink, L., Glick, R., Jaber, F., 2017. A new framework for modeling decentralized low impact developments using Soil and Water Assessment Tool. Environmental modelling &amp; software 96, 305-322.</w:t>
      </w:r>
    </w:p>
    <w:p w14:paraId="37EAE556" w14:textId="77777777" w:rsidR="008935D2" w:rsidRPr="008935D2" w:rsidRDefault="008935D2" w:rsidP="008935D2">
      <w:pPr>
        <w:pStyle w:val="EndNoteBibliography"/>
        <w:spacing w:after="360"/>
      </w:pPr>
      <w:r w:rsidRPr="008935D2">
        <w:t>Hilten, R.N., Lawrence, T.M., Tollner, E.W., 2008. Modeling stormwater runoff from green roofs with HYDRUS-1D. Journal of hydrology 358, 288-293.</w:t>
      </w:r>
    </w:p>
    <w:p w14:paraId="732953AE" w14:textId="77777777" w:rsidR="008935D2" w:rsidRPr="008935D2" w:rsidRDefault="008935D2" w:rsidP="008935D2">
      <w:pPr>
        <w:pStyle w:val="EndNoteBibliography"/>
        <w:spacing w:after="360"/>
      </w:pPr>
      <w:r w:rsidRPr="008935D2">
        <w:t>Hoghooghi, N., Golden, H., Bledsoe, B., Barnhart, B., Brookes, A., Djang, K., Halama, J., McKane, R., Nietch, C., Pettus, P., 2018. Cumulative Effects of Low Impact Development on Watershed Hydrology in a Mixed Land-Cover System. Water 10, 991.</w:t>
      </w:r>
    </w:p>
    <w:p w14:paraId="1EAED3B5" w14:textId="77777777" w:rsidR="008935D2" w:rsidRPr="008935D2" w:rsidRDefault="008935D2" w:rsidP="008935D2">
      <w:pPr>
        <w:pStyle w:val="EndNoteBibliography"/>
        <w:spacing w:after="360"/>
      </w:pPr>
      <w:r w:rsidRPr="008935D2">
        <w:t>Hufkens, K., Basler, D., Milliman, T., Melaas, E.K., Richardson, A.D., 2018. An integrated phenology modelling framework in R. Methods in Ecology and Evolution 9, 1276-1285.</w:t>
      </w:r>
    </w:p>
    <w:p w14:paraId="48757710" w14:textId="77777777" w:rsidR="008935D2" w:rsidRPr="008935D2" w:rsidRDefault="008935D2" w:rsidP="008935D2">
      <w:pPr>
        <w:pStyle w:val="EndNoteBibliography"/>
        <w:spacing w:after="360"/>
      </w:pPr>
      <w:r w:rsidRPr="008935D2">
        <w:t>Knightes, C.D., Golden, H.E., Journey, C.A., Davis, G.M., Conrads, P.A., Marvin-DiPasquale, M., Brigham, M.E., Bradley, P.M., 2014. Mercury and methylmercury stream concentrations in a Coastal Plain watershed: A multi-scale simulation analysis. Environmental pollution 187, 182-192.</w:t>
      </w:r>
    </w:p>
    <w:p w14:paraId="1B750F71" w14:textId="77777777" w:rsidR="008935D2" w:rsidRPr="008935D2" w:rsidRDefault="008935D2" w:rsidP="008935D2">
      <w:pPr>
        <w:pStyle w:val="EndNoteBibliography"/>
        <w:spacing w:after="360"/>
      </w:pPr>
      <w:r w:rsidRPr="008935D2">
        <w:t>Li, Y., Babcock Jr, R.W., 2014. Green roof hydrologic performance and modeling: a review. Water science and technology 69, 727-738.</w:t>
      </w:r>
    </w:p>
    <w:p w14:paraId="67959EC9" w14:textId="77777777" w:rsidR="008935D2" w:rsidRPr="008935D2" w:rsidRDefault="008935D2" w:rsidP="008935D2">
      <w:pPr>
        <w:pStyle w:val="EndNoteBibliography"/>
        <w:spacing w:after="360"/>
      </w:pPr>
      <w:r w:rsidRPr="008935D2">
        <w:t>Li, Y., Babcock Jr, R.W., 2015. Modeling hydrologic performance of a green roof system with HYDRUS-2D. Journal of Environmental Engineering 141, 04015036.</w:t>
      </w:r>
    </w:p>
    <w:p w14:paraId="6359462F" w14:textId="4FC206B1" w:rsidR="008935D2" w:rsidRPr="008935D2" w:rsidRDefault="008935D2" w:rsidP="008935D2">
      <w:pPr>
        <w:pStyle w:val="EndNoteBibliography"/>
        <w:spacing w:after="360"/>
      </w:pPr>
      <w:r w:rsidRPr="008935D2">
        <w:t xml:space="preserve">Magnusson Klemencic Associates, Seattle Public Utilities, 2008. Memo Draft - Green Roof Media Recommended Specifications. </w:t>
      </w:r>
      <w:hyperlink r:id="rId11" w:history="1">
        <w:r w:rsidRPr="008935D2">
          <w:rPr>
            <w:rStyle w:val="Hyperlink"/>
          </w:rPr>
          <w:t>http://www.seattle.gov/dpd/cs/groups/pan/@pan/documents/web_informational/p2371388.pdf</w:t>
        </w:r>
      </w:hyperlink>
      <w:r w:rsidRPr="008935D2">
        <w:t>.</w:t>
      </w:r>
    </w:p>
    <w:p w14:paraId="0BC7ED00" w14:textId="77777777" w:rsidR="008935D2" w:rsidRPr="008935D2" w:rsidRDefault="008935D2" w:rsidP="008935D2">
      <w:pPr>
        <w:pStyle w:val="EndNoteBibliography"/>
        <w:spacing w:after="360"/>
      </w:pPr>
      <w:r w:rsidRPr="008935D2">
        <w:t>Martin-Mikle, C.J., de Beurs, K.M., Julian, J.P., Mayer, P.M., 2015. Identifying priority sites for low impact development (LID) in a mixed-use watershed. Landscape and urban planning 140, 29-41.</w:t>
      </w:r>
    </w:p>
    <w:p w14:paraId="222EAD09" w14:textId="5664CDC5" w:rsidR="008935D2" w:rsidRPr="008935D2" w:rsidRDefault="008935D2" w:rsidP="008935D2">
      <w:pPr>
        <w:pStyle w:val="EndNoteBibliography"/>
        <w:spacing w:after="360"/>
      </w:pPr>
      <w:r w:rsidRPr="008935D2">
        <w:lastRenderedPageBreak/>
        <w:t xml:space="preserve">McIntosh, A., 2010. Green roofs in Seattle: A survey of vegetated roofs and rooftop gardens.  </w:t>
      </w:r>
      <w:hyperlink r:id="rId12" w:history="1">
        <w:r w:rsidRPr="008935D2">
          <w:rPr>
            <w:rStyle w:val="Hyperlink"/>
          </w:rPr>
          <w:t>https://www.seattle.gov/Documents/Departments/OSE/Green-Roofs-In-Seattle.pdf</w:t>
        </w:r>
      </w:hyperlink>
      <w:r w:rsidRPr="008935D2">
        <w:t>, 1-8.</w:t>
      </w:r>
    </w:p>
    <w:p w14:paraId="7F7D5669" w14:textId="77777777" w:rsidR="008935D2" w:rsidRPr="008935D2" w:rsidRDefault="008935D2" w:rsidP="008935D2">
      <w:pPr>
        <w:pStyle w:val="EndNoteBibliography"/>
        <w:spacing w:after="360"/>
      </w:pPr>
      <w:r w:rsidRPr="008935D2">
        <w:t>McKane, R., Brookes, A., Djang, K., Halama, J., Pettus, P.B., Papenfus, M., Phillips, D., Dewitt, T., Brown, C.A., Stecher, H., 2014a. Quantifying ecosystem service tradeoffs in response to alternative land use and climate scenarios: Pacific Northwest applications of the VELMA ecohydrological model. Presented at Salish Sea Ecosystem Conference, Seattle, WA, April 30-May 2, 2014.</w:t>
      </w:r>
    </w:p>
    <w:p w14:paraId="2F710C67" w14:textId="77777777" w:rsidR="008935D2" w:rsidRPr="008935D2" w:rsidRDefault="008935D2" w:rsidP="008935D2">
      <w:pPr>
        <w:pStyle w:val="EndNoteBibliography"/>
        <w:spacing w:after="360"/>
      </w:pPr>
      <w:r w:rsidRPr="008935D2">
        <w:t>McKane, R., Brookes, A., Djang, K., Stieglitz, M., Abdelnour, A., Pan, F., Halama, J., Pettus, P., Phillips, D., 2014b. Velma Version 2.0: User Manual and Technical Documentation. Environmental Protection Agency Office of Research and Development National Health and Environmental Effects Research Laboratory, Corvallis, OR, USA.</w:t>
      </w:r>
    </w:p>
    <w:p w14:paraId="23BFB892" w14:textId="77777777" w:rsidR="008935D2" w:rsidRPr="008935D2" w:rsidRDefault="008935D2" w:rsidP="008935D2">
      <w:pPr>
        <w:pStyle w:val="EndNoteBibliography"/>
        <w:spacing w:after="360"/>
      </w:pPr>
      <w:r w:rsidRPr="008935D2">
        <w:t>McKane, R., Brookes, A., Djang, K., Stieglitz, M., Abdelnour, A., Pan, F., Halama, J., Pettus, P., Phillips, D., Barnhart, B., Phan, V., In Preparation. VELMA Version 2.1: User Manual and Technical Documentation. Environmental Protection Agency Office of Research and Development National Health and Environmental Effects Research Laboratory, Corvallis, Oregon, USA.</w:t>
      </w:r>
    </w:p>
    <w:p w14:paraId="3DCC53DB" w14:textId="77777777" w:rsidR="008935D2" w:rsidRPr="008935D2" w:rsidRDefault="008935D2" w:rsidP="008935D2">
      <w:pPr>
        <w:pStyle w:val="EndNoteBibliography"/>
        <w:spacing w:after="360"/>
      </w:pPr>
      <w:r w:rsidRPr="008935D2">
        <w:t>Milesi, C., Running, S.W., Elvidge, C.D., Dietz, J.B., Tuttle, B.T., Nemani, R.R., 2005. Mapping and modeling the biogeochemical cycling of turf grasses in the United States. Environmental management 36, 426-438.</w:t>
      </w:r>
    </w:p>
    <w:p w14:paraId="0C98BDE7" w14:textId="4520E227" w:rsidR="008935D2" w:rsidRPr="008935D2" w:rsidRDefault="008935D2" w:rsidP="008935D2">
      <w:pPr>
        <w:pStyle w:val="EndNoteBibliography"/>
        <w:spacing w:after="360"/>
      </w:pPr>
      <w:r w:rsidRPr="008935D2">
        <w:t xml:space="preserve">NOAA, 2016. Global Historical Climatology Network. </w:t>
      </w:r>
      <w:hyperlink r:id="rId13" w:history="1">
        <w:r w:rsidRPr="008935D2">
          <w:rPr>
            <w:rStyle w:val="Hyperlink"/>
          </w:rPr>
          <w:t>https://www.ncdc.noaa.gov/data-access</w:t>
        </w:r>
      </w:hyperlink>
      <w:r w:rsidRPr="008935D2">
        <w:t>.</w:t>
      </w:r>
    </w:p>
    <w:p w14:paraId="4772DFE1" w14:textId="77777777" w:rsidR="008935D2" w:rsidRPr="008935D2" w:rsidRDefault="008935D2" w:rsidP="008935D2">
      <w:pPr>
        <w:pStyle w:val="EndNoteBibliography"/>
        <w:spacing w:after="360"/>
      </w:pPr>
      <w:r w:rsidRPr="008935D2">
        <w:t>Pan, F., Stieglitz, M., McKane, R.B., 2012. An algorithm for treating flat areas and depressions in digital elevation models using linear interpolation. Water Resources Research 48, W00L10, doi:10.1029/2011WR010735.</w:t>
      </w:r>
    </w:p>
    <w:p w14:paraId="4F05278E" w14:textId="77777777" w:rsidR="008935D2" w:rsidRPr="008935D2" w:rsidRDefault="008935D2" w:rsidP="008935D2">
      <w:pPr>
        <w:pStyle w:val="EndNoteBibliography"/>
        <w:spacing w:after="360"/>
      </w:pPr>
      <w:r w:rsidRPr="008935D2">
        <w:t>Passeport, E., Vidon, P., Forshay, K.J., Harris, L., Kaushal, S.S., Kellogg, D.Q., Lazar, J., Mayer, P., Stander, E.K., 2013. Ecological engineering practices for the reduction of excess nitrogen in human-influenced landscapes: A guide for watershed managers. Environmental management 51, 392-413.</w:t>
      </w:r>
    </w:p>
    <w:p w14:paraId="473BC2C2" w14:textId="3891A758" w:rsidR="008935D2" w:rsidRPr="008935D2" w:rsidRDefault="008935D2" w:rsidP="008935D2">
      <w:pPr>
        <w:pStyle w:val="EndNoteBibliography"/>
        <w:spacing w:after="360"/>
      </w:pPr>
      <w:r w:rsidRPr="008935D2">
        <w:t xml:space="preserve">Python Software Foundation, 2016. Python Language Reference.  </w:t>
      </w:r>
      <w:hyperlink r:id="rId14" w:history="1">
        <w:r w:rsidRPr="008935D2">
          <w:rPr>
            <w:rStyle w:val="Hyperlink"/>
          </w:rPr>
          <w:t>https://www.python.org/</w:t>
        </w:r>
      </w:hyperlink>
      <w:r w:rsidRPr="008935D2">
        <w:t>.</w:t>
      </w:r>
    </w:p>
    <w:p w14:paraId="7E9D6AC8" w14:textId="64865EE3" w:rsidR="008935D2" w:rsidRPr="008935D2" w:rsidRDefault="008935D2" w:rsidP="008935D2">
      <w:pPr>
        <w:pStyle w:val="EndNoteBibliography"/>
        <w:spacing w:after="360"/>
      </w:pPr>
      <w:r w:rsidRPr="008935D2">
        <w:t xml:space="preserve">R Core Team, 2013. R: A language and environment for statistical computing. </w:t>
      </w:r>
      <w:hyperlink r:id="rId15" w:history="1">
        <w:r w:rsidRPr="008935D2">
          <w:rPr>
            <w:rStyle w:val="Hyperlink"/>
          </w:rPr>
          <w:t>https://www.r-project.org/</w:t>
        </w:r>
      </w:hyperlink>
      <w:r w:rsidRPr="008935D2">
        <w:t>.</w:t>
      </w:r>
    </w:p>
    <w:p w14:paraId="10436961" w14:textId="0832CE3A" w:rsidR="008935D2" w:rsidRPr="008935D2" w:rsidRDefault="008935D2" w:rsidP="008935D2">
      <w:pPr>
        <w:pStyle w:val="EndNoteBibliography"/>
        <w:spacing w:after="360"/>
      </w:pPr>
      <w:r w:rsidRPr="008935D2">
        <w:t xml:space="preserve">Rooflite, 2020. Certified Green Roof Media, </w:t>
      </w:r>
      <w:hyperlink r:id="rId16" w:history="1">
        <w:r w:rsidRPr="008935D2">
          <w:rPr>
            <w:rStyle w:val="Hyperlink"/>
          </w:rPr>
          <w:t>https://www.rooflitesoil.com</w:t>
        </w:r>
      </w:hyperlink>
      <w:r w:rsidRPr="008935D2">
        <w:t>.</w:t>
      </w:r>
    </w:p>
    <w:p w14:paraId="5296AD49" w14:textId="77777777" w:rsidR="008935D2" w:rsidRPr="008935D2" w:rsidRDefault="008935D2" w:rsidP="008935D2">
      <w:pPr>
        <w:pStyle w:val="EndNoteBibliography"/>
        <w:spacing w:after="360"/>
      </w:pPr>
      <w:r w:rsidRPr="008935D2">
        <w:t>Sarkar, S., Butcher, J.B., Johnson, T.E., Clark, C.M., 2018. Simulated Sensitivity of Urban Green Infrastructure Practices to Climate Change. Earth Interactions 22 (2018), 13:11-37.</w:t>
      </w:r>
    </w:p>
    <w:p w14:paraId="269351A3" w14:textId="618979DC" w:rsidR="008935D2" w:rsidRPr="008935D2" w:rsidRDefault="008935D2" w:rsidP="008935D2">
      <w:pPr>
        <w:pStyle w:val="EndNoteBibliography"/>
        <w:spacing w:after="360"/>
      </w:pPr>
      <w:r w:rsidRPr="008935D2">
        <w:t xml:space="preserve">Seattle Public Utilities, 2016. </w:t>
      </w:r>
      <w:hyperlink r:id="rId17" w:history="1">
        <w:r w:rsidRPr="008935D2">
          <w:rPr>
            <w:rStyle w:val="Hyperlink"/>
          </w:rPr>
          <w:t>https://www.seattle.gov/utilities</w:t>
        </w:r>
      </w:hyperlink>
      <w:r w:rsidRPr="008935D2">
        <w:t>.</w:t>
      </w:r>
    </w:p>
    <w:p w14:paraId="0B2F4452" w14:textId="77777777" w:rsidR="008935D2" w:rsidRPr="008935D2" w:rsidRDefault="008935D2" w:rsidP="008935D2">
      <w:pPr>
        <w:pStyle w:val="EndNoteBibliography"/>
        <w:spacing w:after="360"/>
      </w:pPr>
      <w:r w:rsidRPr="008935D2">
        <w:lastRenderedPageBreak/>
        <w:t>Semiromi, M.T., Omidvar, S., Kamali, B., 2018. Reducing Computational Costs of Automatic Calibration of Rainfall-Runoff Models: Meta-Models or High-Performance Computers? Water 10, 1440.</w:t>
      </w:r>
    </w:p>
    <w:p w14:paraId="5B1C3073" w14:textId="77777777" w:rsidR="008935D2" w:rsidRPr="008935D2" w:rsidRDefault="008935D2" w:rsidP="008935D2">
      <w:pPr>
        <w:pStyle w:val="EndNoteBibliography"/>
        <w:spacing w:after="360"/>
      </w:pPr>
      <w:r w:rsidRPr="008935D2">
        <w:t>Speak, A., Rothwell, J., Lindley, S., Smith, C., 2013. Rainwater runoff retention on an aged intensive green roof. Science of the Total Environment 461, 28-38.</w:t>
      </w:r>
    </w:p>
    <w:p w14:paraId="47040CD1" w14:textId="77777777" w:rsidR="008935D2" w:rsidRPr="008935D2" w:rsidRDefault="008935D2" w:rsidP="008935D2">
      <w:pPr>
        <w:pStyle w:val="EndNoteBibliography"/>
        <w:spacing w:after="360"/>
      </w:pPr>
      <w:r w:rsidRPr="008935D2">
        <w:t>Styers, D.M., Moskal, L.M., Richardson, J.J., Halabisky, M.A., 2014. Evaluation of the contribution of LiDAR data and postclassification procedures to object-based classification accuracy. Journal of Applied Remote Sensing 8, 083529.</w:t>
      </w:r>
    </w:p>
    <w:p w14:paraId="3C19F672" w14:textId="77777777" w:rsidR="008935D2" w:rsidRPr="008935D2" w:rsidRDefault="008935D2" w:rsidP="008935D2">
      <w:pPr>
        <w:pStyle w:val="EndNoteBibliography"/>
        <w:spacing w:after="360"/>
      </w:pPr>
      <w:r w:rsidRPr="008935D2">
        <w:t>Thornton, M., Thornton, P., Wei, Y., Vose, R., Boyer, A., 2017. Daymet: Station-Level Inputs and Model Predicted Values for North America, Version 3. ORNL DAAC, Oak Ridge, Tennessee, USA.</w:t>
      </w:r>
    </w:p>
    <w:p w14:paraId="472A236D" w14:textId="77777777" w:rsidR="008935D2" w:rsidRPr="008935D2" w:rsidRDefault="008935D2" w:rsidP="008935D2">
      <w:pPr>
        <w:pStyle w:val="EndNoteBibliography"/>
        <w:spacing w:after="360"/>
      </w:pPr>
      <w:r w:rsidRPr="008935D2">
        <w:t>Tzoulas, K., Korpela, K., Venn, S., Yli-Pelkonen, V., Kaźmierczak, A., Niemela, J., James, P., 2007. Promoting ecosystem and human health in urban areas using Green Infrastructure: A literature review. Landscape and urban planning 81, 167-178.</w:t>
      </w:r>
    </w:p>
    <w:p w14:paraId="026FE2B7" w14:textId="084ED938" w:rsidR="008935D2" w:rsidRPr="008935D2" w:rsidRDefault="008935D2" w:rsidP="008935D2">
      <w:pPr>
        <w:pStyle w:val="EndNoteBibliography"/>
        <w:spacing w:after="360"/>
      </w:pPr>
      <w:r w:rsidRPr="008935D2">
        <w:t xml:space="preserve">US EPA, 2016. City green: Innovative green infrastructure solutions for downtowns and infill locations. EPA230R16001 </w:t>
      </w:r>
      <w:hyperlink r:id="rId18" w:history="1">
        <w:r w:rsidRPr="008935D2">
          <w:rPr>
            <w:rStyle w:val="Hyperlink"/>
          </w:rPr>
          <w:t>https://www.epa.gov/sites/production/files/2016-06/documents/city_green_0.pdf</w:t>
        </w:r>
      </w:hyperlink>
      <w:r w:rsidRPr="008935D2">
        <w:t>.</w:t>
      </w:r>
    </w:p>
    <w:p w14:paraId="7A3110B8" w14:textId="77777777" w:rsidR="008935D2" w:rsidRPr="008935D2" w:rsidRDefault="008935D2" w:rsidP="008935D2">
      <w:pPr>
        <w:pStyle w:val="EndNoteBibliography"/>
      </w:pPr>
      <w:r w:rsidRPr="008935D2">
        <w:t>Woznicki, S.A., Hondula, K.L., Jarnagin, S.T., 2018. Effectiveness of landscape‐based green infrastructure for stormwater management in suburban catchments. Hydrological processes 32, 2346-2361.</w:t>
      </w:r>
    </w:p>
    <w:p w14:paraId="1D424293" w14:textId="0E9B62FC" w:rsidR="008E03E8" w:rsidRPr="00D71B98" w:rsidRDefault="00234F4D" w:rsidP="00D71B98">
      <w:pPr>
        <w:pStyle w:val="EndNoteBibliography"/>
        <w:rPr>
          <w:rFonts w:ascii="Times New Roman" w:hAnsi="Times New Roman" w:cs="Times New Roman"/>
          <w:sz w:val="24"/>
          <w:szCs w:val="24"/>
        </w:rPr>
      </w:pPr>
      <w:r w:rsidRPr="00D71B98">
        <w:rPr>
          <w:rFonts w:ascii="Times New Roman" w:hAnsi="Times New Roman" w:cs="Times New Roman"/>
          <w:sz w:val="24"/>
          <w:szCs w:val="24"/>
        </w:rPr>
        <w:fldChar w:fldCharType="end"/>
      </w:r>
      <w:r w:rsidR="0031368C" w:rsidRPr="00D71B98">
        <w:rPr>
          <w:rFonts w:ascii="Times New Roman" w:hAnsi="Times New Roman" w:cs="Times New Roman"/>
          <w:sz w:val="24"/>
          <w:szCs w:val="24"/>
        </w:rPr>
        <w:fldChar w:fldCharType="begin"/>
      </w:r>
      <w:r w:rsidR="0031368C" w:rsidRPr="00D71B98">
        <w:rPr>
          <w:rFonts w:ascii="Times New Roman" w:hAnsi="Times New Roman" w:cs="Times New Roman"/>
          <w:sz w:val="24"/>
          <w:szCs w:val="24"/>
        </w:rPr>
        <w:instrText xml:space="preserve"> ADDIN </w:instrText>
      </w:r>
      <w:r w:rsidR="0031368C" w:rsidRPr="00D71B98">
        <w:rPr>
          <w:rFonts w:ascii="Times New Roman" w:hAnsi="Times New Roman" w:cs="Times New Roman"/>
          <w:sz w:val="24"/>
          <w:szCs w:val="24"/>
        </w:rPr>
        <w:fldChar w:fldCharType="end"/>
      </w:r>
    </w:p>
    <w:sectPr w:rsidR="008E03E8" w:rsidRPr="00D71B98" w:rsidSect="00794D8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26A1"/>
    <w:multiLevelType w:val="hybridMultilevel"/>
    <w:tmpl w:val="6994D3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E5195"/>
    <w:multiLevelType w:val="multilevel"/>
    <w:tmpl w:val="341E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217EF"/>
    <w:multiLevelType w:val="multilevel"/>
    <w:tmpl w:val="C5B405D0"/>
    <w:lvl w:ilvl="0">
      <w:start w:val="2"/>
      <w:numFmt w:val="decimal"/>
      <w:lvlText w:val="%1."/>
      <w:lvlJc w:val="left"/>
      <w:pPr>
        <w:ind w:left="360" w:hanging="360"/>
      </w:pPr>
      <w:rPr>
        <w:rFonts w:cstheme="minorHAnsi" w:hint="default"/>
      </w:rPr>
    </w:lvl>
    <w:lvl w:ilvl="1">
      <w:start w:val="1"/>
      <w:numFmt w:val="decimal"/>
      <w:lvlText w:val="%1.%2."/>
      <w:lvlJc w:val="left"/>
      <w:pPr>
        <w:ind w:left="1080" w:hanging="360"/>
      </w:pPr>
      <w:rPr>
        <w:rFonts w:cstheme="minorHAnsi" w:hint="default"/>
      </w:rPr>
    </w:lvl>
    <w:lvl w:ilvl="2">
      <w:start w:val="1"/>
      <w:numFmt w:val="decimal"/>
      <w:lvlText w:val="%1.%2.%3."/>
      <w:lvlJc w:val="left"/>
      <w:pPr>
        <w:ind w:left="2160" w:hanging="720"/>
      </w:pPr>
      <w:rPr>
        <w:rFonts w:cstheme="minorHAnsi" w:hint="default"/>
      </w:rPr>
    </w:lvl>
    <w:lvl w:ilvl="3">
      <w:start w:val="1"/>
      <w:numFmt w:val="decimal"/>
      <w:lvlText w:val="%1.%2.%3.%4."/>
      <w:lvlJc w:val="left"/>
      <w:pPr>
        <w:ind w:left="2880" w:hanging="720"/>
      </w:pPr>
      <w:rPr>
        <w:rFonts w:cstheme="minorHAnsi" w:hint="default"/>
      </w:rPr>
    </w:lvl>
    <w:lvl w:ilvl="4">
      <w:start w:val="1"/>
      <w:numFmt w:val="decimal"/>
      <w:lvlText w:val="%1.%2.%3.%4.%5."/>
      <w:lvlJc w:val="left"/>
      <w:pPr>
        <w:ind w:left="3960" w:hanging="1080"/>
      </w:pPr>
      <w:rPr>
        <w:rFonts w:cstheme="minorHAnsi" w:hint="default"/>
      </w:rPr>
    </w:lvl>
    <w:lvl w:ilvl="5">
      <w:start w:val="1"/>
      <w:numFmt w:val="decimal"/>
      <w:lvlText w:val="%1.%2.%3.%4.%5.%6."/>
      <w:lvlJc w:val="left"/>
      <w:pPr>
        <w:ind w:left="4680" w:hanging="1080"/>
      </w:pPr>
      <w:rPr>
        <w:rFonts w:cstheme="minorHAnsi" w:hint="default"/>
      </w:rPr>
    </w:lvl>
    <w:lvl w:ilvl="6">
      <w:start w:val="1"/>
      <w:numFmt w:val="decimal"/>
      <w:lvlText w:val="%1.%2.%3.%4.%5.%6.%7."/>
      <w:lvlJc w:val="left"/>
      <w:pPr>
        <w:ind w:left="5760" w:hanging="1440"/>
      </w:pPr>
      <w:rPr>
        <w:rFonts w:cstheme="minorHAnsi" w:hint="default"/>
      </w:rPr>
    </w:lvl>
    <w:lvl w:ilvl="7">
      <w:start w:val="1"/>
      <w:numFmt w:val="decimal"/>
      <w:lvlText w:val="%1.%2.%3.%4.%5.%6.%7.%8."/>
      <w:lvlJc w:val="left"/>
      <w:pPr>
        <w:ind w:left="6480" w:hanging="1440"/>
      </w:pPr>
      <w:rPr>
        <w:rFonts w:cstheme="minorHAnsi" w:hint="default"/>
      </w:rPr>
    </w:lvl>
    <w:lvl w:ilvl="8">
      <w:start w:val="1"/>
      <w:numFmt w:val="decimal"/>
      <w:lvlText w:val="%1.%2.%3.%4.%5.%6.%7.%8.%9."/>
      <w:lvlJc w:val="left"/>
      <w:pPr>
        <w:ind w:left="7560" w:hanging="1800"/>
      </w:pPr>
      <w:rPr>
        <w:rFonts w:cstheme="minorHAnsi" w:hint="default"/>
      </w:rPr>
    </w:lvl>
  </w:abstractNum>
  <w:abstractNum w:abstractNumId="3" w15:restartNumberingAfterBreak="0">
    <w:nsid w:val="1C5359C0"/>
    <w:multiLevelType w:val="multilevel"/>
    <w:tmpl w:val="ED70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310C5"/>
    <w:multiLevelType w:val="hybridMultilevel"/>
    <w:tmpl w:val="D75C8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A95799"/>
    <w:multiLevelType w:val="multilevel"/>
    <w:tmpl w:val="D2882E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dley Barnhart">
    <w15:presenceInfo w15:providerId="AD" w15:userId="S::BBarnhart@ncasi.org::3cd0782d-9ad4-4f2c-94de-9215b0e782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nvironmental Mgm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vxswrvz902xafmet90nv2wrlvesvv0zrsd99&quot;&gt;My EndNote Library&lt;record-ids&gt;&lt;item&gt;4&lt;/item&gt;&lt;item&gt;5&lt;/item&gt;&lt;item&gt;6&lt;/item&gt;&lt;item&gt;7&lt;/item&gt;&lt;item&gt;8&lt;/item&gt;&lt;item&gt;12&lt;/item&gt;&lt;item&gt;14&lt;/item&gt;&lt;item&gt;15&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2&lt;/item&gt;&lt;item&gt;43&lt;/item&gt;&lt;item&gt;44&lt;/item&gt;&lt;item&gt;45&lt;/item&gt;&lt;item&gt;46&lt;/item&gt;&lt;/record-ids&gt;&lt;/item&gt;&lt;/Libraries&gt;"/>
  </w:docVars>
  <w:rsids>
    <w:rsidRoot w:val="00AF67E0"/>
    <w:rsid w:val="000031CF"/>
    <w:rsid w:val="00010305"/>
    <w:rsid w:val="00011D41"/>
    <w:rsid w:val="00012A9E"/>
    <w:rsid w:val="0001364C"/>
    <w:rsid w:val="00014F85"/>
    <w:rsid w:val="00026562"/>
    <w:rsid w:val="00031883"/>
    <w:rsid w:val="00034C0B"/>
    <w:rsid w:val="00037941"/>
    <w:rsid w:val="00040AC7"/>
    <w:rsid w:val="000516E6"/>
    <w:rsid w:val="00053EBB"/>
    <w:rsid w:val="00064323"/>
    <w:rsid w:val="00066457"/>
    <w:rsid w:val="00067B39"/>
    <w:rsid w:val="000718C5"/>
    <w:rsid w:val="000721B4"/>
    <w:rsid w:val="000741FA"/>
    <w:rsid w:val="00084F49"/>
    <w:rsid w:val="00086B7A"/>
    <w:rsid w:val="0009424D"/>
    <w:rsid w:val="00097439"/>
    <w:rsid w:val="000A03E8"/>
    <w:rsid w:val="000A12C9"/>
    <w:rsid w:val="000A2986"/>
    <w:rsid w:val="000A3B25"/>
    <w:rsid w:val="000B0AA6"/>
    <w:rsid w:val="000B104A"/>
    <w:rsid w:val="000B29A5"/>
    <w:rsid w:val="000B54CF"/>
    <w:rsid w:val="000B6CB4"/>
    <w:rsid w:val="000C3249"/>
    <w:rsid w:val="000C4C40"/>
    <w:rsid w:val="000D00EF"/>
    <w:rsid w:val="000D4BFB"/>
    <w:rsid w:val="000D6274"/>
    <w:rsid w:val="000F41CF"/>
    <w:rsid w:val="000F731A"/>
    <w:rsid w:val="00100624"/>
    <w:rsid w:val="00102A36"/>
    <w:rsid w:val="00102CE0"/>
    <w:rsid w:val="00106ECE"/>
    <w:rsid w:val="00112056"/>
    <w:rsid w:val="0011334C"/>
    <w:rsid w:val="00115625"/>
    <w:rsid w:val="00120134"/>
    <w:rsid w:val="001202D5"/>
    <w:rsid w:val="0012317D"/>
    <w:rsid w:val="001263FE"/>
    <w:rsid w:val="001302ED"/>
    <w:rsid w:val="00133954"/>
    <w:rsid w:val="00135CA7"/>
    <w:rsid w:val="001360B6"/>
    <w:rsid w:val="00145084"/>
    <w:rsid w:val="00145EDD"/>
    <w:rsid w:val="00151A9D"/>
    <w:rsid w:val="001672FC"/>
    <w:rsid w:val="00171366"/>
    <w:rsid w:val="00173BB0"/>
    <w:rsid w:val="00174068"/>
    <w:rsid w:val="00183F24"/>
    <w:rsid w:val="00187097"/>
    <w:rsid w:val="00195E5A"/>
    <w:rsid w:val="001A3E54"/>
    <w:rsid w:val="001A448D"/>
    <w:rsid w:val="001A71F2"/>
    <w:rsid w:val="001B423A"/>
    <w:rsid w:val="001B75B1"/>
    <w:rsid w:val="001C08EF"/>
    <w:rsid w:val="001C0FEF"/>
    <w:rsid w:val="001C362B"/>
    <w:rsid w:val="001C516D"/>
    <w:rsid w:val="001D3621"/>
    <w:rsid w:val="001E575F"/>
    <w:rsid w:val="001E75FD"/>
    <w:rsid w:val="001F28BB"/>
    <w:rsid w:val="001F5BE1"/>
    <w:rsid w:val="00205417"/>
    <w:rsid w:val="002076EF"/>
    <w:rsid w:val="00207EB7"/>
    <w:rsid w:val="00211DB0"/>
    <w:rsid w:val="00212449"/>
    <w:rsid w:val="00212A96"/>
    <w:rsid w:val="002170E7"/>
    <w:rsid w:val="00220039"/>
    <w:rsid w:val="0022531B"/>
    <w:rsid w:val="00226B45"/>
    <w:rsid w:val="00227863"/>
    <w:rsid w:val="00227CAB"/>
    <w:rsid w:val="00234F4D"/>
    <w:rsid w:val="00237AB2"/>
    <w:rsid w:val="00250EAB"/>
    <w:rsid w:val="00257B9B"/>
    <w:rsid w:val="00264D12"/>
    <w:rsid w:val="00265797"/>
    <w:rsid w:val="00265D5E"/>
    <w:rsid w:val="00266014"/>
    <w:rsid w:val="00280807"/>
    <w:rsid w:val="00281083"/>
    <w:rsid w:val="00283EEE"/>
    <w:rsid w:val="00284E35"/>
    <w:rsid w:val="00286E33"/>
    <w:rsid w:val="002B01BA"/>
    <w:rsid w:val="002B11E4"/>
    <w:rsid w:val="002B4C27"/>
    <w:rsid w:val="002B647D"/>
    <w:rsid w:val="002B7CA6"/>
    <w:rsid w:val="002C1442"/>
    <w:rsid w:val="002C7EA6"/>
    <w:rsid w:val="002D1356"/>
    <w:rsid w:val="002D4DD4"/>
    <w:rsid w:val="002E2B26"/>
    <w:rsid w:val="002E36BA"/>
    <w:rsid w:val="002E76D8"/>
    <w:rsid w:val="002F2850"/>
    <w:rsid w:val="002F6056"/>
    <w:rsid w:val="002F7093"/>
    <w:rsid w:val="002F7ECF"/>
    <w:rsid w:val="00301077"/>
    <w:rsid w:val="00301B3A"/>
    <w:rsid w:val="00301D32"/>
    <w:rsid w:val="00303B80"/>
    <w:rsid w:val="003058C7"/>
    <w:rsid w:val="003058FE"/>
    <w:rsid w:val="00307122"/>
    <w:rsid w:val="0031368C"/>
    <w:rsid w:val="00315DBC"/>
    <w:rsid w:val="00320697"/>
    <w:rsid w:val="00340A2F"/>
    <w:rsid w:val="00347F16"/>
    <w:rsid w:val="003525F3"/>
    <w:rsid w:val="00354F12"/>
    <w:rsid w:val="0036001F"/>
    <w:rsid w:val="003643EB"/>
    <w:rsid w:val="003653B4"/>
    <w:rsid w:val="003721CE"/>
    <w:rsid w:val="00372A89"/>
    <w:rsid w:val="003736EA"/>
    <w:rsid w:val="00374EF7"/>
    <w:rsid w:val="003751BB"/>
    <w:rsid w:val="0037668A"/>
    <w:rsid w:val="003833A1"/>
    <w:rsid w:val="0039159A"/>
    <w:rsid w:val="003918E8"/>
    <w:rsid w:val="003921BD"/>
    <w:rsid w:val="003925EA"/>
    <w:rsid w:val="003A14D5"/>
    <w:rsid w:val="003A15D2"/>
    <w:rsid w:val="003A769C"/>
    <w:rsid w:val="003A78A6"/>
    <w:rsid w:val="003A7C36"/>
    <w:rsid w:val="003B120C"/>
    <w:rsid w:val="003C23C4"/>
    <w:rsid w:val="003C37B1"/>
    <w:rsid w:val="003D3BEB"/>
    <w:rsid w:val="003D4D00"/>
    <w:rsid w:val="003D6C15"/>
    <w:rsid w:val="003E6023"/>
    <w:rsid w:val="003F16A9"/>
    <w:rsid w:val="003F1A38"/>
    <w:rsid w:val="003F715D"/>
    <w:rsid w:val="003F7CD3"/>
    <w:rsid w:val="003F7FEC"/>
    <w:rsid w:val="00400B75"/>
    <w:rsid w:val="0041176A"/>
    <w:rsid w:val="004163D0"/>
    <w:rsid w:val="004221D9"/>
    <w:rsid w:val="00423576"/>
    <w:rsid w:val="004260A1"/>
    <w:rsid w:val="004279B2"/>
    <w:rsid w:val="00430939"/>
    <w:rsid w:val="0043111A"/>
    <w:rsid w:val="00432C52"/>
    <w:rsid w:val="00433D99"/>
    <w:rsid w:val="0043544A"/>
    <w:rsid w:val="00436150"/>
    <w:rsid w:val="004375CB"/>
    <w:rsid w:val="00441CDC"/>
    <w:rsid w:val="00447AB8"/>
    <w:rsid w:val="004502E4"/>
    <w:rsid w:val="004505F0"/>
    <w:rsid w:val="00455C36"/>
    <w:rsid w:val="004561B2"/>
    <w:rsid w:val="00457073"/>
    <w:rsid w:val="00467176"/>
    <w:rsid w:val="004724F2"/>
    <w:rsid w:val="00472FC9"/>
    <w:rsid w:val="004773CB"/>
    <w:rsid w:val="004801CF"/>
    <w:rsid w:val="004812D2"/>
    <w:rsid w:val="0048158E"/>
    <w:rsid w:val="004833E1"/>
    <w:rsid w:val="00483403"/>
    <w:rsid w:val="00483F9D"/>
    <w:rsid w:val="004906C2"/>
    <w:rsid w:val="004A26CC"/>
    <w:rsid w:val="004A36E8"/>
    <w:rsid w:val="004A6210"/>
    <w:rsid w:val="004B543D"/>
    <w:rsid w:val="004B6EB5"/>
    <w:rsid w:val="004C19B4"/>
    <w:rsid w:val="004D4D58"/>
    <w:rsid w:val="004D74A1"/>
    <w:rsid w:val="004E4CA3"/>
    <w:rsid w:val="004F02C9"/>
    <w:rsid w:val="004F15FA"/>
    <w:rsid w:val="004F41B5"/>
    <w:rsid w:val="004F7190"/>
    <w:rsid w:val="005029A2"/>
    <w:rsid w:val="00502D97"/>
    <w:rsid w:val="005078B7"/>
    <w:rsid w:val="0051005B"/>
    <w:rsid w:val="00512AF3"/>
    <w:rsid w:val="005149A1"/>
    <w:rsid w:val="00517223"/>
    <w:rsid w:val="005238A9"/>
    <w:rsid w:val="00530F86"/>
    <w:rsid w:val="00533DD2"/>
    <w:rsid w:val="00534335"/>
    <w:rsid w:val="00535CBC"/>
    <w:rsid w:val="0054020D"/>
    <w:rsid w:val="00544AFA"/>
    <w:rsid w:val="00550DDE"/>
    <w:rsid w:val="005554AB"/>
    <w:rsid w:val="00555BC8"/>
    <w:rsid w:val="00556003"/>
    <w:rsid w:val="00560D3E"/>
    <w:rsid w:val="00560D61"/>
    <w:rsid w:val="00566052"/>
    <w:rsid w:val="005667B1"/>
    <w:rsid w:val="00571B2E"/>
    <w:rsid w:val="00575170"/>
    <w:rsid w:val="005775C0"/>
    <w:rsid w:val="00583631"/>
    <w:rsid w:val="0059262C"/>
    <w:rsid w:val="00592F8A"/>
    <w:rsid w:val="00594D94"/>
    <w:rsid w:val="00597F33"/>
    <w:rsid w:val="005A08EC"/>
    <w:rsid w:val="005C09E9"/>
    <w:rsid w:val="005C5D3A"/>
    <w:rsid w:val="005D1311"/>
    <w:rsid w:val="005D17B8"/>
    <w:rsid w:val="005D2275"/>
    <w:rsid w:val="005D6448"/>
    <w:rsid w:val="005D689E"/>
    <w:rsid w:val="005D70E2"/>
    <w:rsid w:val="005D7BC6"/>
    <w:rsid w:val="005E6830"/>
    <w:rsid w:val="005E797D"/>
    <w:rsid w:val="005F1B05"/>
    <w:rsid w:val="005F44CA"/>
    <w:rsid w:val="005F51BE"/>
    <w:rsid w:val="005F6AB9"/>
    <w:rsid w:val="005F7391"/>
    <w:rsid w:val="0060333D"/>
    <w:rsid w:val="00605E60"/>
    <w:rsid w:val="006077C1"/>
    <w:rsid w:val="00614BAE"/>
    <w:rsid w:val="0062412E"/>
    <w:rsid w:val="00624E56"/>
    <w:rsid w:val="0062680F"/>
    <w:rsid w:val="00626B2C"/>
    <w:rsid w:val="0063280E"/>
    <w:rsid w:val="006409B0"/>
    <w:rsid w:val="006444A9"/>
    <w:rsid w:val="006542DE"/>
    <w:rsid w:val="006657BB"/>
    <w:rsid w:val="0067411D"/>
    <w:rsid w:val="00674DA6"/>
    <w:rsid w:val="0067657C"/>
    <w:rsid w:val="00676BB4"/>
    <w:rsid w:val="006803DF"/>
    <w:rsid w:val="0068050D"/>
    <w:rsid w:val="006831A2"/>
    <w:rsid w:val="006912B3"/>
    <w:rsid w:val="00691ED0"/>
    <w:rsid w:val="00693339"/>
    <w:rsid w:val="00694EE9"/>
    <w:rsid w:val="00697508"/>
    <w:rsid w:val="006A0865"/>
    <w:rsid w:val="006A420E"/>
    <w:rsid w:val="006A7011"/>
    <w:rsid w:val="006A7B52"/>
    <w:rsid w:val="006B03AE"/>
    <w:rsid w:val="006B1CA7"/>
    <w:rsid w:val="006B2CE0"/>
    <w:rsid w:val="006B2D84"/>
    <w:rsid w:val="006B345A"/>
    <w:rsid w:val="006B3D2E"/>
    <w:rsid w:val="006B4AAC"/>
    <w:rsid w:val="006B6D42"/>
    <w:rsid w:val="006C29BF"/>
    <w:rsid w:val="006C4378"/>
    <w:rsid w:val="006C774F"/>
    <w:rsid w:val="006C7D4D"/>
    <w:rsid w:val="006E59D3"/>
    <w:rsid w:val="006E6C66"/>
    <w:rsid w:val="006F173F"/>
    <w:rsid w:val="006F211C"/>
    <w:rsid w:val="006F532E"/>
    <w:rsid w:val="006F5DE2"/>
    <w:rsid w:val="007044B4"/>
    <w:rsid w:val="00705A68"/>
    <w:rsid w:val="007143EF"/>
    <w:rsid w:val="00717632"/>
    <w:rsid w:val="007230B4"/>
    <w:rsid w:val="0072400F"/>
    <w:rsid w:val="00724B88"/>
    <w:rsid w:val="0072612B"/>
    <w:rsid w:val="007319B2"/>
    <w:rsid w:val="00735036"/>
    <w:rsid w:val="00737121"/>
    <w:rsid w:val="00737319"/>
    <w:rsid w:val="0073740B"/>
    <w:rsid w:val="0074055E"/>
    <w:rsid w:val="00740EF9"/>
    <w:rsid w:val="00743721"/>
    <w:rsid w:val="00761DD0"/>
    <w:rsid w:val="00761E74"/>
    <w:rsid w:val="007630C6"/>
    <w:rsid w:val="00763F53"/>
    <w:rsid w:val="00764E14"/>
    <w:rsid w:val="007709E7"/>
    <w:rsid w:val="00773849"/>
    <w:rsid w:val="00774B55"/>
    <w:rsid w:val="0078208C"/>
    <w:rsid w:val="00782B34"/>
    <w:rsid w:val="007876CC"/>
    <w:rsid w:val="00794D8C"/>
    <w:rsid w:val="00796FF8"/>
    <w:rsid w:val="00797D62"/>
    <w:rsid w:val="007A6B8F"/>
    <w:rsid w:val="007C43FC"/>
    <w:rsid w:val="007C45F7"/>
    <w:rsid w:val="007C5B6C"/>
    <w:rsid w:val="007D5C15"/>
    <w:rsid w:val="007D6C4F"/>
    <w:rsid w:val="007E15F8"/>
    <w:rsid w:val="007E50B4"/>
    <w:rsid w:val="007F316A"/>
    <w:rsid w:val="007F6881"/>
    <w:rsid w:val="008004A5"/>
    <w:rsid w:val="00804FFA"/>
    <w:rsid w:val="00814197"/>
    <w:rsid w:val="008145B3"/>
    <w:rsid w:val="00814FC1"/>
    <w:rsid w:val="00815D1A"/>
    <w:rsid w:val="00816BEA"/>
    <w:rsid w:val="008210C1"/>
    <w:rsid w:val="008220FA"/>
    <w:rsid w:val="0082696F"/>
    <w:rsid w:val="008300BF"/>
    <w:rsid w:val="00831C19"/>
    <w:rsid w:val="00840A67"/>
    <w:rsid w:val="00843484"/>
    <w:rsid w:val="008469F5"/>
    <w:rsid w:val="00852AAA"/>
    <w:rsid w:val="00852CE1"/>
    <w:rsid w:val="0086519E"/>
    <w:rsid w:val="00884AF7"/>
    <w:rsid w:val="00884F5D"/>
    <w:rsid w:val="008923D7"/>
    <w:rsid w:val="00892D05"/>
    <w:rsid w:val="008935D2"/>
    <w:rsid w:val="008A63BF"/>
    <w:rsid w:val="008B3E67"/>
    <w:rsid w:val="008B6FB4"/>
    <w:rsid w:val="008C3AEC"/>
    <w:rsid w:val="008C4428"/>
    <w:rsid w:val="008C61A3"/>
    <w:rsid w:val="008C7A5E"/>
    <w:rsid w:val="008D1879"/>
    <w:rsid w:val="008D1AD1"/>
    <w:rsid w:val="008D1DE7"/>
    <w:rsid w:val="008D2F95"/>
    <w:rsid w:val="008D3DE7"/>
    <w:rsid w:val="008D42F7"/>
    <w:rsid w:val="008D43B3"/>
    <w:rsid w:val="008E03E8"/>
    <w:rsid w:val="008E3095"/>
    <w:rsid w:val="008E592F"/>
    <w:rsid w:val="008E7F4E"/>
    <w:rsid w:val="008F00B6"/>
    <w:rsid w:val="009006EA"/>
    <w:rsid w:val="00902118"/>
    <w:rsid w:val="00902ECA"/>
    <w:rsid w:val="0091553F"/>
    <w:rsid w:val="00924427"/>
    <w:rsid w:val="0092634D"/>
    <w:rsid w:val="0093239B"/>
    <w:rsid w:val="00932C6B"/>
    <w:rsid w:val="0093355E"/>
    <w:rsid w:val="00940B2A"/>
    <w:rsid w:val="00943329"/>
    <w:rsid w:val="0095335C"/>
    <w:rsid w:val="009565AD"/>
    <w:rsid w:val="00957522"/>
    <w:rsid w:val="00962C4B"/>
    <w:rsid w:val="00963450"/>
    <w:rsid w:val="0096784C"/>
    <w:rsid w:val="0097614B"/>
    <w:rsid w:val="009834D0"/>
    <w:rsid w:val="0098474F"/>
    <w:rsid w:val="009861F1"/>
    <w:rsid w:val="00992A3A"/>
    <w:rsid w:val="00993455"/>
    <w:rsid w:val="009958D3"/>
    <w:rsid w:val="009A0058"/>
    <w:rsid w:val="009A5487"/>
    <w:rsid w:val="009B0A18"/>
    <w:rsid w:val="009B0DD0"/>
    <w:rsid w:val="009C0A5B"/>
    <w:rsid w:val="009C1596"/>
    <w:rsid w:val="009C33D8"/>
    <w:rsid w:val="009C5BAF"/>
    <w:rsid w:val="009D46BB"/>
    <w:rsid w:val="009D48DE"/>
    <w:rsid w:val="009E5CD6"/>
    <w:rsid w:val="009E6589"/>
    <w:rsid w:val="009F1B23"/>
    <w:rsid w:val="009F200B"/>
    <w:rsid w:val="009F642A"/>
    <w:rsid w:val="009F7EBA"/>
    <w:rsid w:val="00A022FC"/>
    <w:rsid w:val="00A02E63"/>
    <w:rsid w:val="00A060D7"/>
    <w:rsid w:val="00A14BBD"/>
    <w:rsid w:val="00A17BBD"/>
    <w:rsid w:val="00A206F3"/>
    <w:rsid w:val="00A227A3"/>
    <w:rsid w:val="00A26CED"/>
    <w:rsid w:val="00A27D18"/>
    <w:rsid w:val="00A30141"/>
    <w:rsid w:val="00A31D7A"/>
    <w:rsid w:val="00A32B2B"/>
    <w:rsid w:val="00A3531C"/>
    <w:rsid w:val="00A353C3"/>
    <w:rsid w:val="00A366F5"/>
    <w:rsid w:val="00A44D77"/>
    <w:rsid w:val="00A46D14"/>
    <w:rsid w:val="00A501D1"/>
    <w:rsid w:val="00A555C6"/>
    <w:rsid w:val="00A56DD5"/>
    <w:rsid w:val="00A60427"/>
    <w:rsid w:val="00A65A7C"/>
    <w:rsid w:val="00A71A30"/>
    <w:rsid w:val="00A740EA"/>
    <w:rsid w:val="00A74ACA"/>
    <w:rsid w:val="00A755ED"/>
    <w:rsid w:val="00A81A7D"/>
    <w:rsid w:val="00A81C7C"/>
    <w:rsid w:val="00A826FD"/>
    <w:rsid w:val="00A8302B"/>
    <w:rsid w:val="00A8661F"/>
    <w:rsid w:val="00A91798"/>
    <w:rsid w:val="00A9313A"/>
    <w:rsid w:val="00A94935"/>
    <w:rsid w:val="00A96300"/>
    <w:rsid w:val="00AA193C"/>
    <w:rsid w:val="00AA54AD"/>
    <w:rsid w:val="00AA7BC5"/>
    <w:rsid w:val="00AB292E"/>
    <w:rsid w:val="00AB4ADC"/>
    <w:rsid w:val="00AB51BB"/>
    <w:rsid w:val="00AB6F74"/>
    <w:rsid w:val="00AB6FE1"/>
    <w:rsid w:val="00AC12CD"/>
    <w:rsid w:val="00AC6792"/>
    <w:rsid w:val="00AD1A98"/>
    <w:rsid w:val="00AD27EF"/>
    <w:rsid w:val="00AD2B0A"/>
    <w:rsid w:val="00AD4A97"/>
    <w:rsid w:val="00AD669B"/>
    <w:rsid w:val="00AD6F89"/>
    <w:rsid w:val="00AD78EE"/>
    <w:rsid w:val="00AE1095"/>
    <w:rsid w:val="00AE21FA"/>
    <w:rsid w:val="00AE22E6"/>
    <w:rsid w:val="00AE2726"/>
    <w:rsid w:val="00AE4A77"/>
    <w:rsid w:val="00AF211C"/>
    <w:rsid w:val="00AF67E0"/>
    <w:rsid w:val="00AF6B77"/>
    <w:rsid w:val="00B00B64"/>
    <w:rsid w:val="00B03F7D"/>
    <w:rsid w:val="00B04F3B"/>
    <w:rsid w:val="00B06590"/>
    <w:rsid w:val="00B07A7A"/>
    <w:rsid w:val="00B104D5"/>
    <w:rsid w:val="00B106C1"/>
    <w:rsid w:val="00B11548"/>
    <w:rsid w:val="00B1189F"/>
    <w:rsid w:val="00B14A9C"/>
    <w:rsid w:val="00B22C67"/>
    <w:rsid w:val="00B23DE1"/>
    <w:rsid w:val="00B24A8A"/>
    <w:rsid w:val="00B3711D"/>
    <w:rsid w:val="00B37F09"/>
    <w:rsid w:val="00B4143C"/>
    <w:rsid w:val="00B45CCD"/>
    <w:rsid w:val="00B508A6"/>
    <w:rsid w:val="00B51693"/>
    <w:rsid w:val="00B577FC"/>
    <w:rsid w:val="00B639D2"/>
    <w:rsid w:val="00B6582C"/>
    <w:rsid w:val="00B771EE"/>
    <w:rsid w:val="00B7766D"/>
    <w:rsid w:val="00B82301"/>
    <w:rsid w:val="00B84117"/>
    <w:rsid w:val="00B85E0B"/>
    <w:rsid w:val="00B86928"/>
    <w:rsid w:val="00B90019"/>
    <w:rsid w:val="00B90D1C"/>
    <w:rsid w:val="00B9751B"/>
    <w:rsid w:val="00BA3450"/>
    <w:rsid w:val="00BA4DC8"/>
    <w:rsid w:val="00BA5C6B"/>
    <w:rsid w:val="00BB0B43"/>
    <w:rsid w:val="00BB2C80"/>
    <w:rsid w:val="00BB2D3D"/>
    <w:rsid w:val="00BB6C0C"/>
    <w:rsid w:val="00BB7A50"/>
    <w:rsid w:val="00BC2591"/>
    <w:rsid w:val="00BC70F1"/>
    <w:rsid w:val="00BC78FE"/>
    <w:rsid w:val="00BD1A64"/>
    <w:rsid w:val="00BD4DC1"/>
    <w:rsid w:val="00BE6C63"/>
    <w:rsid w:val="00BF10E1"/>
    <w:rsid w:val="00BF11F2"/>
    <w:rsid w:val="00BF1236"/>
    <w:rsid w:val="00BF68BA"/>
    <w:rsid w:val="00C00DA2"/>
    <w:rsid w:val="00C02746"/>
    <w:rsid w:val="00C06800"/>
    <w:rsid w:val="00C06E07"/>
    <w:rsid w:val="00C114DE"/>
    <w:rsid w:val="00C12536"/>
    <w:rsid w:val="00C1272C"/>
    <w:rsid w:val="00C16DF9"/>
    <w:rsid w:val="00C214B1"/>
    <w:rsid w:val="00C222E6"/>
    <w:rsid w:val="00C2794C"/>
    <w:rsid w:val="00C32402"/>
    <w:rsid w:val="00C32BE6"/>
    <w:rsid w:val="00C33EDD"/>
    <w:rsid w:val="00C35887"/>
    <w:rsid w:val="00C40FD7"/>
    <w:rsid w:val="00C41A93"/>
    <w:rsid w:val="00C45CE5"/>
    <w:rsid w:val="00C4741B"/>
    <w:rsid w:val="00C50246"/>
    <w:rsid w:val="00C52D52"/>
    <w:rsid w:val="00C53E92"/>
    <w:rsid w:val="00C54987"/>
    <w:rsid w:val="00C55400"/>
    <w:rsid w:val="00C556FF"/>
    <w:rsid w:val="00C6167E"/>
    <w:rsid w:val="00C62D65"/>
    <w:rsid w:val="00C63B9C"/>
    <w:rsid w:val="00C64A88"/>
    <w:rsid w:val="00C659B2"/>
    <w:rsid w:val="00C65E2C"/>
    <w:rsid w:val="00C6604F"/>
    <w:rsid w:val="00C72EC2"/>
    <w:rsid w:val="00C74D1A"/>
    <w:rsid w:val="00C75BEC"/>
    <w:rsid w:val="00C76FE1"/>
    <w:rsid w:val="00C77D35"/>
    <w:rsid w:val="00C834C5"/>
    <w:rsid w:val="00C85E3C"/>
    <w:rsid w:val="00C8700B"/>
    <w:rsid w:val="00C8771A"/>
    <w:rsid w:val="00C92A87"/>
    <w:rsid w:val="00CB186F"/>
    <w:rsid w:val="00CB1EB0"/>
    <w:rsid w:val="00CB2C29"/>
    <w:rsid w:val="00CB6768"/>
    <w:rsid w:val="00CB7E2C"/>
    <w:rsid w:val="00CD25A8"/>
    <w:rsid w:val="00CD2AD7"/>
    <w:rsid w:val="00CD5801"/>
    <w:rsid w:val="00CD732F"/>
    <w:rsid w:val="00CE2F86"/>
    <w:rsid w:val="00CE3A23"/>
    <w:rsid w:val="00CE4120"/>
    <w:rsid w:val="00CE5303"/>
    <w:rsid w:val="00CF2F93"/>
    <w:rsid w:val="00CF31B8"/>
    <w:rsid w:val="00CF4B2D"/>
    <w:rsid w:val="00CF6511"/>
    <w:rsid w:val="00CF76A8"/>
    <w:rsid w:val="00D02DD9"/>
    <w:rsid w:val="00D02EE8"/>
    <w:rsid w:val="00D06476"/>
    <w:rsid w:val="00D07FEE"/>
    <w:rsid w:val="00D10716"/>
    <w:rsid w:val="00D220D6"/>
    <w:rsid w:val="00D2591A"/>
    <w:rsid w:val="00D3033E"/>
    <w:rsid w:val="00D30D2B"/>
    <w:rsid w:val="00D40C0F"/>
    <w:rsid w:val="00D42328"/>
    <w:rsid w:val="00D44C5E"/>
    <w:rsid w:val="00D47C86"/>
    <w:rsid w:val="00D52B0C"/>
    <w:rsid w:val="00D53CAA"/>
    <w:rsid w:val="00D540C6"/>
    <w:rsid w:val="00D54DAF"/>
    <w:rsid w:val="00D66478"/>
    <w:rsid w:val="00D71B98"/>
    <w:rsid w:val="00D741EF"/>
    <w:rsid w:val="00D7750E"/>
    <w:rsid w:val="00D806BE"/>
    <w:rsid w:val="00D97E04"/>
    <w:rsid w:val="00DA20E9"/>
    <w:rsid w:val="00DB3627"/>
    <w:rsid w:val="00DC00D1"/>
    <w:rsid w:val="00DC2A65"/>
    <w:rsid w:val="00DC479D"/>
    <w:rsid w:val="00DC63FC"/>
    <w:rsid w:val="00DC7EB5"/>
    <w:rsid w:val="00DD55E1"/>
    <w:rsid w:val="00DD5C6D"/>
    <w:rsid w:val="00DF6FE0"/>
    <w:rsid w:val="00E04413"/>
    <w:rsid w:val="00E04822"/>
    <w:rsid w:val="00E14265"/>
    <w:rsid w:val="00E15DD7"/>
    <w:rsid w:val="00E177C9"/>
    <w:rsid w:val="00E21996"/>
    <w:rsid w:val="00E22F01"/>
    <w:rsid w:val="00E24AE6"/>
    <w:rsid w:val="00E25056"/>
    <w:rsid w:val="00E27C2E"/>
    <w:rsid w:val="00E32758"/>
    <w:rsid w:val="00E43F0F"/>
    <w:rsid w:val="00E46269"/>
    <w:rsid w:val="00E565B5"/>
    <w:rsid w:val="00E56F3B"/>
    <w:rsid w:val="00E6186D"/>
    <w:rsid w:val="00E63BD6"/>
    <w:rsid w:val="00E64454"/>
    <w:rsid w:val="00E71FF4"/>
    <w:rsid w:val="00E77219"/>
    <w:rsid w:val="00E821FA"/>
    <w:rsid w:val="00E936D7"/>
    <w:rsid w:val="00E937E2"/>
    <w:rsid w:val="00E948F9"/>
    <w:rsid w:val="00EA32C2"/>
    <w:rsid w:val="00EB14E4"/>
    <w:rsid w:val="00EB38FB"/>
    <w:rsid w:val="00EB5527"/>
    <w:rsid w:val="00EB73C1"/>
    <w:rsid w:val="00EC35C4"/>
    <w:rsid w:val="00EC6E70"/>
    <w:rsid w:val="00ED11AC"/>
    <w:rsid w:val="00ED6EB2"/>
    <w:rsid w:val="00EE1113"/>
    <w:rsid w:val="00EE1F2C"/>
    <w:rsid w:val="00EE3D66"/>
    <w:rsid w:val="00EF5790"/>
    <w:rsid w:val="00F040A4"/>
    <w:rsid w:val="00F05AEE"/>
    <w:rsid w:val="00F06387"/>
    <w:rsid w:val="00F12C5B"/>
    <w:rsid w:val="00F141FF"/>
    <w:rsid w:val="00F360CA"/>
    <w:rsid w:val="00F370AC"/>
    <w:rsid w:val="00F426D4"/>
    <w:rsid w:val="00F42C91"/>
    <w:rsid w:val="00F510C1"/>
    <w:rsid w:val="00F51281"/>
    <w:rsid w:val="00F51AD2"/>
    <w:rsid w:val="00F54E86"/>
    <w:rsid w:val="00F60083"/>
    <w:rsid w:val="00F65354"/>
    <w:rsid w:val="00F67398"/>
    <w:rsid w:val="00F7038F"/>
    <w:rsid w:val="00F71A35"/>
    <w:rsid w:val="00F751C7"/>
    <w:rsid w:val="00F76B04"/>
    <w:rsid w:val="00F77891"/>
    <w:rsid w:val="00F80D09"/>
    <w:rsid w:val="00F847B7"/>
    <w:rsid w:val="00F91BE6"/>
    <w:rsid w:val="00F924DF"/>
    <w:rsid w:val="00F96558"/>
    <w:rsid w:val="00FD1B0A"/>
    <w:rsid w:val="00FD284D"/>
    <w:rsid w:val="00FD69BB"/>
    <w:rsid w:val="00FE0132"/>
    <w:rsid w:val="00FE075F"/>
    <w:rsid w:val="00FE10C4"/>
    <w:rsid w:val="00FE1903"/>
    <w:rsid w:val="00FE3461"/>
    <w:rsid w:val="00FF0DD3"/>
    <w:rsid w:val="00FF2884"/>
    <w:rsid w:val="00FF6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868FF"/>
  <w15:chartTrackingRefBased/>
  <w15:docId w15:val="{AA45CF33-FAC7-4DA5-A841-53F97F71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7E0"/>
    <w:pPr>
      <w:ind w:left="720"/>
      <w:contextualSpacing/>
    </w:pPr>
  </w:style>
  <w:style w:type="table" w:styleId="TableGrid">
    <w:name w:val="Table Grid"/>
    <w:basedOn w:val="TableNormal"/>
    <w:uiPriority w:val="59"/>
    <w:rsid w:val="00084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1A448D"/>
    <w:rPr>
      <w:sz w:val="16"/>
      <w:szCs w:val="16"/>
    </w:rPr>
  </w:style>
  <w:style w:type="paragraph" w:styleId="CommentText">
    <w:name w:val="annotation text"/>
    <w:basedOn w:val="Normal"/>
    <w:link w:val="CommentTextChar"/>
    <w:uiPriority w:val="99"/>
    <w:unhideWhenUsed/>
    <w:rsid w:val="001A448D"/>
    <w:pPr>
      <w:spacing w:line="240" w:lineRule="auto"/>
    </w:pPr>
    <w:rPr>
      <w:sz w:val="20"/>
      <w:szCs w:val="20"/>
    </w:rPr>
  </w:style>
  <w:style w:type="character" w:customStyle="1" w:styleId="CommentTextChar">
    <w:name w:val="Comment Text Char"/>
    <w:basedOn w:val="DefaultParagraphFont"/>
    <w:link w:val="CommentText"/>
    <w:uiPriority w:val="99"/>
    <w:rsid w:val="001A448D"/>
    <w:rPr>
      <w:sz w:val="20"/>
      <w:szCs w:val="20"/>
    </w:rPr>
  </w:style>
  <w:style w:type="paragraph" w:styleId="CommentSubject">
    <w:name w:val="annotation subject"/>
    <w:basedOn w:val="CommentText"/>
    <w:next w:val="CommentText"/>
    <w:link w:val="CommentSubjectChar"/>
    <w:uiPriority w:val="99"/>
    <w:semiHidden/>
    <w:unhideWhenUsed/>
    <w:rsid w:val="001A448D"/>
    <w:rPr>
      <w:b/>
      <w:bCs/>
    </w:rPr>
  </w:style>
  <w:style w:type="character" w:customStyle="1" w:styleId="CommentSubjectChar">
    <w:name w:val="Comment Subject Char"/>
    <w:basedOn w:val="CommentTextChar"/>
    <w:link w:val="CommentSubject"/>
    <w:uiPriority w:val="99"/>
    <w:semiHidden/>
    <w:rsid w:val="001A448D"/>
    <w:rPr>
      <w:b/>
      <w:bCs/>
      <w:sz w:val="20"/>
      <w:szCs w:val="20"/>
    </w:rPr>
  </w:style>
  <w:style w:type="paragraph" w:styleId="BalloonText">
    <w:name w:val="Balloon Text"/>
    <w:basedOn w:val="Normal"/>
    <w:link w:val="BalloonTextChar"/>
    <w:uiPriority w:val="99"/>
    <w:semiHidden/>
    <w:unhideWhenUsed/>
    <w:qFormat/>
    <w:rsid w:val="001A44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1A448D"/>
    <w:rPr>
      <w:rFonts w:ascii="Segoe UI" w:hAnsi="Segoe UI" w:cs="Segoe UI"/>
      <w:sz w:val="18"/>
      <w:szCs w:val="18"/>
    </w:rPr>
  </w:style>
  <w:style w:type="character" w:styleId="PlaceholderText">
    <w:name w:val="Placeholder Text"/>
    <w:basedOn w:val="DefaultParagraphFont"/>
    <w:uiPriority w:val="99"/>
    <w:semiHidden/>
    <w:rsid w:val="00A60427"/>
    <w:rPr>
      <w:color w:val="808080"/>
    </w:rPr>
  </w:style>
  <w:style w:type="character" w:styleId="Hyperlink">
    <w:name w:val="Hyperlink"/>
    <w:basedOn w:val="DefaultParagraphFont"/>
    <w:uiPriority w:val="99"/>
    <w:unhideWhenUsed/>
    <w:rsid w:val="009958D3"/>
    <w:rPr>
      <w:color w:val="0563C1" w:themeColor="hyperlink"/>
      <w:u w:val="single"/>
    </w:rPr>
  </w:style>
  <w:style w:type="character" w:styleId="UnresolvedMention">
    <w:name w:val="Unresolved Mention"/>
    <w:basedOn w:val="DefaultParagraphFont"/>
    <w:uiPriority w:val="99"/>
    <w:semiHidden/>
    <w:unhideWhenUsed/>
    <w:rsid w:val="00AD1A98"/>
    <w:rPr>
      <w:color w:val="605E5C"/>
      <w:shd w:val="clear" w:color="auto" w:fill="E1DFDD"/>
    </w:rPr>
  </w:style>
  <w:style w:type="paragraph" w:customStyle="1" w:styleId="MDPI21heading1">
    <w:name w:val="MDPI_2.1_heading1"/>
    <w:basedOn w:val="Normal"/>
    <w:qFormat/>
    <w:rsid w:val="00097439"/>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lang w:eastAsia="de-DE" w:bidi="en-US"/>
    </w:rPr>
  </w:style>
  <w:style w:type="paragraph" w:styleId="NormalWeb">
    <w:name w:val="Normal (Web)"/>
    <w:basedOn w:val="Normal"/>
    <w:uiPriority w:val="99"/>
    <w:semiHidden/>
    <w:unhideWhenUsed/>
    <w:rsid w:val="008300BF"/>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EndNoteBibliographyTitle">
    <w:name w:val="EndNote Bibliography Title"/>
    <w:basedOn w:val="Normal"/>
    <w:link w:val="EndNoteBibliographyTitleChar"/>
    <w:rsid w:val="00234F4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34F4D"/>
    <w:rPr>
      <w:rFonts w:ascii="Calibri" w:hAnsi="Calibri" w:cs="Calibri"/>
      <w:noProof/>
    </w:rPr>
  </w:style>
  <w:style w:type="paragraph" w:customStyle="1" w:styleId="EndNoteBibliography">
    <w:name w:val="EndNote Bibliography"/>
    <w:basedOn w:val="Normal"/>
    <w:link w:val="EndNoteBibliographyChar"/>
    <w:rsid w:val="00234F4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34F4D"/>
    <w:rPr>
      <w:rFonts w:ascii="Calibri" w:hAnsi="Calibri" w:cs="Calibri"/>
      <w:noProof/>
    </w:rPr>
  </w:style>
  <w:style w:type="character" w:styleId="LineNumber">
    <w:name w:val="line number"/>
    <w:basedOn w:val="DefaultParagraphFont"/>
    <w:uiPriority w:val="99"/>
    <w:semiHidden/>
    <w:unhideWhenUsed/>
    <w:rsid w:val="00794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167190">
      <w:bodyDiv w:val="1"/>
      <w:marLeft w:val="0"/>
      <w:marRight w:val="0"/>
      <w:marTop w:val="0"/>
      <w:marBottom w:val="0"/>
      <w:divBdr>
        <w:top w:val="none" w:sz="0" w:space="0" w:color="auto"/>
        <w:left w:val="none" w:sz="0" w:space="0" w:color="auto"/>
        <w:bottom w:val="none" w:sz="0" w:space="0" w:color="auto"/>
        <w:right w:val="none" w:sz="0" w:space="0" w:color="auto"/>
      </w:divBdr>
    </w:div>
    <w:div w:id="279730444">
      <w:bodyDiv w:val="1"/>
      <w:marLeft w:val="0"/>
      <w:marRight w:val="0"/>
      <w:marTop w:val="0"/>
      <w:marBottom w:val="0"/>
      <w:divBdr>
        <w:top w:val="none" w:sz="0" w:space="0" w:color="auto"/>
        <w:left w:val="none" w:sz="0" w:space="0" w:color="auto"/>
        <w:bottom w:val="none" w:sz="0" w:space="0" w:color="auto"/>
        <w:right w:val="none" w:sz="0" w:space="0" w:color="auto"/>
      </w:divBdr>
    </w:div>
    <w:div w:id="286546767">
      <w:bodyDiv w:val="1"/>
      <w:marLeft w:val="0"/>
      <w:marRight w:val="0"/>
      <w:marTop w:val="0"/>
      <w:marBottom w:val="0"/>
      <w:divBdr>
        <w:top w:val="none" w:sz="0" w:space="0" w:color="auto"/>
        <w:left w:val="none" w:sz="0" w:space="0" w:color="auto"/>
        <w:bottom w:val="none" w:sz="0" w:space="0" w:color="auto"/>
        <w:right w:val="none" w:sz="0" w:space="0" w:color="auto"/>
      </w:divBdr>
      <w:divsChild>
        <w:div w:id="1029449271">
          <w:marLeft w:val="0"/>
          <w:marRight w:val="0"/>
          <w:marTop w:val="0"/>
          <w:marBottom w:val="0"/>
          <w:divBdr>
            <w:top w:val="none" w:sz="0" w:space="0" w:color="auto"/>
            <w:left w:val="none" w:sz="0" w:space="0" w:color="auto"/>
            <w:bottom w:val="none" w:sz="0" w:space="0" w:color="auto"/>
            <w:right w:val="none" w:sz="0" w:space="0" w:color="auto"/>
          </w:divBdr>
          <w:divsChild>
            <w:div w:id="1398091164">
              <w:marLeft w:val="0"/>
              <w:marRight w:val="0"/>
              <w:marTop w:val="0"/>
              <w:marBottom w:val="0"/>
              <w:divBdr>
                <w:top w:val="none" w:sz="0" w:space="0" w:color="auto"/>
                <w:left w:val="none" w:sz="0" w:space="0" w:color="auto"/>
                <w:bottom w:val="none" w:sz="0" w:space="0" w:color="auto"/>
                <w:right w:val="none" w:sz="0" w:space="0" w:color="auto"/>
              </w:divBdr>
              <w:divsChild>
                <w:div w:id="1639802449">
                  <w:marLeft w:val="0"/>
                  <w:marRight w:val="0"/>
                  <w:marTop w:val="0"/>
                  <w:marBottom w:val="0"/>
                  <w:divBdr>
                    <w:top w:val="none" w:sz="0" w:space="0" w:color="auto"/>
                    <w:left w:val="none" w:sz="0" w:space="0" w:color="auto"/>
                    <w:bottom w:val="none" w:sz="0" w:space="0" w:color="auto"/>
                    <w:right w:val="none" w:sz="0" w:space="0" w:color="auto"/>
                  </w:divBdr>
                  <w:divsChild>
                    <w:div w:id="6641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68894">
      <w:bodyDiv w:val="1"/>
      <w:marLeft w:val="0"/>
      <w:marRight w:val="0"/>
      <w:marTop w:val="0"/>
      <w:marBottom w:val="0"/>
      <w:divBdr>
        <w:top w:val="none" w:sz="0" w:space="0" w:color="auto"/>
        <w:left w:val="none" w:sz="0" w:space="0" w:color="auto"/>
        <w:bottom w:val="none" w:sz="0" w:space="0" w:color="auto"/>
        <w:right w:val="none" w:sz="0" w:space="0" w:color="auto"/>
      </w:divBdr>
    </w:div>
    <w:div w:id="360470867">
      <w:bodyDiv w:val="1"/>
      <w:marLeft w:val="0"/>
      <w:marRight w:val="0"/>
      <w:marTop w:val="0"/>
      <w:marBottom w:val="0"/>
      <w:divBdr>
        <w:top w:val="none" w:sz="0" w:space="0" w:color="auto"/>
        <w:left w:val="none" w:sz="0" w:space="0" w:color="auto"/>
        <w:bottom w:val="none" w:sz="0" w:space="0" w:color="auto"/>
        <w:right w:val="none" w:sz="0" w:space="0" w:color="auto"/>
      </w:divBdr>
    </w:div>
    <w:div w:id="506597273">
      <w:bodyDiv w:val="1"/>
      <w:marLeft w:val="0"/>
      <w:marRight w:val="0"/>
      <w:marTop w:val="0"/>
      <w:marBottom w:val="0"/>
      <w:divBdr>
        <w:top w:val="none" w:sz="0" w:space="0" w:color="auto"/>
        <w:left w:val="none" w:sz="0" w:space="0" w:color="auto"/>
        <w:bottom w:val="none" w:sz="0" w:space="0" w:color="auto"/>
        <w:right w:val="none" w:sz="0" w:space="0" w:color="auto"/>
      </w:divBdr>
    </w:div>
    <w:div w:id="943272136">
      <w:bodyDiv w:val="1"/>
      <w:marLeft w:val="0"/>
      <w:marRight w:val="0"/>
      <w:marTop w:val="0"/>
      <w:marBottom w:val="0"/>
      <w:divBdr>
        <w:top w:val="none" w:sz="0" w:space="0" w:color="auto"/>
        <w:left w:val="none" w:sz="0" w:space="0" w:color="auto"/>
        <w:bottom w:val="none" w:sz="0" w:space="0" w:color="auto"/>
        <w:right w:val="none" w:sz="0" w:space="0" w:color="auto"/>
      </w:divBdr>
    </w:div>
    <w:div w:id="1751005791">
      <w:bodyDiv w:val="1"/>
      <w:marLeft w:val="0"/>
      <w:marRight w:val="0"/>
      <w:marTop w:val="0"/>
      <w:marBottom w:val="0"/>
      <w:divBdr>
        <w:top w:val="none" w:sz="0" w:space="0" w:color="auto"/>
        <w:left w:val="none" w:sz="0" w:space="0" w:color="auto"/>
        <w:bottom w:val="none" w:sz="0" w:space="0" w:color="auto"/>
        <w:right w:val="none" w:sz="0" w:space="0" w:color="auto"/>
      </w:divBdr>
      <w:divsChild>
        <w:div w:id="1339044857">
          <w:marLeft w:val="0"/>
          <w:marRight w:val="0"/>
          <w:marTop w:val="0"/>
          <w:marBottom w:val="0"/>
          <w:divBdr>
            <w:top w:val="none" w:sz="0" w:space="0" w:color="auto"/>
            <w:left w:val="none" w:sz="0" w:space="0" w:color="auto"/>
            <w:bottom w:val="none" w:sz="0" w:space="0" w:color="auto"/>
            <w:right w:val="none" w:sz="0" w:space="0" w:color="auto"/>
          </w:divBdr>
          <w:divsChild>
            <w:div w:id="436367857">
              <w:marLeft w:val="0"/>
              <w:marRight w:val="0"/>
              <w:marTop w:val="0"/>
              <w:marBottom w:val="0"/>
              <w:divBdr>
                <w:top w:val="none" w:sz="0" w:space="0" w:color="auto"/>
                <w:left w:val="none" w:sz="0" w:space="0" w:color="auto"/>
                <w:bottom w:val="none" w:sz="0" w:space="0" w:color="auto"/>
                <w:right w:val="none" w:sz="0" w:space="0" w:color="auto"/>
              </w:divBdr>
              <w:divsChild>
                <w:div w:id="2117945536">
                  <w:marLeft w:val="0"/>
                  <w:marRight w:val="0"/>
                  <w:marTop w:val="0"/>
                  <w:marBottom w:val="0"/>
                  <w:divBdr>
                    <w:top w:val="none" w:sz="0" w:space="0" w:color="auto"/>
                    <w:left w:val="none" w:sz="0" w:space="0" w:color="auto"/>
                    <w:bottom w:val="none" w:sz="0" w:space="0" w:color="auto"/>
                    <w:right w:val="none" w:sz="0" w:space="0" w:color="auto"/>
                  </w:divBdr>
                  <w:divsChild>
                    <w:div w:id="15912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060644">
      <w:bodyDiv w:val="1"/>
      <w:marLeft w:val="0"/>
      <w:marRight w:val="0"/>
      <w:marTop w:val="0"/>
      <w:marBottom w:val="0"/>
      <w:divBdr>
        <w:top w:val="none" w:sz="0" w:space="0" w:color="auto"/>
        <w:left w:val="none" w:sz="0" w:space="0" w:color="auto"/>
        <w:bottom w:val="none" w:sz="0" w:space="0" w:color="auto"/>
        <w:right w:val="none" w:sz="0" w:space="0" w:color="auto"/>
      </w:divBdr>
    </w:div>
    <w:div w:id="1901089796">
      <w:bodyDiv w:val="1"/>
      <w:marLeft w:val="0"/>
      <w:marRight w:val="0"/>
      <w:marTop w:val="0"/>
      <w:marBottom w:val="0"/>
      <w:divBdr>
        <w:top w:val="none" w:sz="0" w:space="0" w:color="auto"/>
        <w:left w:val="none" w:sz="0" w:space="0" w:color="auto"/>
        <w:bottom w:val="none" w:sz="0" w:space="0" w:color="auto"/>
        <w:right w:val="none" w:sz="0" w:space="0" w:color="auto"/>
      </w:divBdr>
    </w:div>
    <w:div w:id="205967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ncdc.noaa.gov/data-access" TargetMode="External"/><Relationship Id="rId18" Type="http://schemas.openxmlformats.org/officeDocument/2006/relationships/hyperlink" Target="https://www.epa.gov/sites/production/files/2016-06/documents/city_green_0.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seattle.gov/Documents/Departments/OSE/Green-Roofs-In-Seattle.pdf" TargetMode="External"/><Relationship Id="rId17" Type="http://schemas.openxmlformats.org/officeDocument/2006/relationships/hyperlink" Target="https://www.seattle.gov/utilities" TargetMode="External"/><Relationship Id="rId2" Type="http://schemas.openxmlformats.org/officeDocument/2006/relationships/customXml" Target="../customXml/item2.xml"/><Relationship Id="rId16" Type="http://schemas.openxmlformats.org/officeDocument/2006/relationships/hyperlink" Target="https://www.rooflitesoil.com"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www.seattle.gov/dpd/cs/groups/pan/@pan/documents/web_informational/p2371388.pdf" TargetMode="External"/><Relationship Id="rId5" Type="http://schemas.openxmlformats.org/officeDocument/2006/relationships/customXml" Target="../customXml/item5.xml"/><Relationship Id="rId15" Type="http://schemas.openxmlformats.org/officeDocument/2006/relationships/hyperlink" Target="https://www.r-project.org/" TargetMode="External"/><Relationship Id="rId10" Type="http://schemas.openxmlformats.org/officeDocument/2006/relationships/hyperlink" Target="http://moeaframework.org/"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ECD0C82949252D4E8329437D5D2B63B9" ma:contentTypeVersion="34" ma:contentTypeDescription="Create a new document." ma:contentTypeScope="" ma:versionID="f532c8b8f96b316a512f547e5fbe8d69">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b79f242a-2420-47c6-9d8a-6c0977b1a787" xmlns:ns7="9856fd56-de22-43eb-8782-f6690a0847a7" targetNamespace="http://schemas.microsoft.com/office/2006/metadata/properties" ma:root="true" ma:fieldsID="3d18524b0871089870c026da3d8051fc" ns1:_="" ns3:_="" ns4:_="" ns5:_="" ns6:_="" ns7:_="">
    <xsd:import namespace="http://schemas.microsoft.com/sharepoint/v3"/>
    <xsd:import namespace="4ffa91fb-a0ff-4ac5-b2db-65c790d184a4"/>
    <xsd:import namespace="http://schemas.microsoft.com/sharepoint.v3"/>
    <xsd:import namespace="http://schemas.microsoft.com/sharepoint/v3/fields"/>
    <xsd:import namespace="b79f242a-2420-47c6-9d8a-6c0977b1a787"/>
    <xsd:import namespace="9856fd56-de22-43eb-8782-f6690a0847a7"/>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SharedWithUsers" minOccurs="0"/>
                <xsd:element ref="ns6:SharingHintHash" minOccurs="0"/>
                <xsd:element ref="ns6:SharedWithDetails" minOccurs="0"/>
                <xsd:element ref="ns7:MediaServiceMetadata" minOccurs="0"/>
                <xsd:element ref="ns7:MediaServiceFastMetadata" minOccurs="0"/>
                <xsd:element ref="ns6:Records_x0020_Status" minOccurs="0"/>
                <xsd:element ref="ns6:Records_x0020_Date" minOccurs="0"/>
                <xsd:element ref="ns7:MediaServiceAutoTags" minOccurs="0"/>
                <xsd:element ref="ns7:MediaServiceGenerationTime" minOccurs="0"/>
                <xsd:element ref="ns7:MediaServiceEventHashCode" minOccurs="0"/>
                <xsd:element ref="ns7:MediaServiceOCR" minOccurs="0"/>
                <xsd:element ref="ns7:MediaServiceDateTaken" minOccurs="0"/>
                <xsd:element ref="ns7:MediaServiceLocation" minOccurs="0"/>
                <xsd:element ref="ns7:MediaServiceAutoKeyPoints" minOccurs="0"/>
                <xsd:element ref="ns7: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ddf8601a-1749-4a02-b60a-abd094107138}" ma:internalName="TaxCatchAllLabel" ma:readOnly="true" ma:showField="CatchAllDataLabel" ma:web="b79f242a-2420-47c6-9d8a-6c0977b1a787">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ddf8601a-1749-4a02-b60a-abd094107138}" ma:internalName="TaxCatchAll" ma:showField="CatchAllData" ma:web="b79f242a-2420-47c6-9d8a-6c0977b1a78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9f242a-2420-47c6-9d8a-6c0977b1a787"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29" nillable="true" ma:displayName="Sharing Hint Hash" ma:internalName="SharingHintHash" ma:readOnly="true">
      <xsd:simpleType>
        <xsd:restriction base="dms:Text"/>
      </xsd:simpleType>
    </xsd:element>
    <xsd:element name="SharedWithDetails" ma:index="30" nillable="true" ma:displayName="Shared With Details" ma:description="" ma:internalName="SharedWithDetails" ma:readOnly="true">
      <xsd:simpleType>
        <xsd:restriction base="dms:Note">
          <xsd:maxLength value="255"/>
        </xsd:restriction>
      </xsd:simpleType>
    </xsd:element>
    <xsd:element name="Records_x0020_Status" ma:index="33" nillable="true" ma:displayName="Records Status" ma:default="Pending" ma:internalName="Records_x0020_Status">
      <xsd:simpleType>
        <xsd:restriction base="dms:Text"/>
      </xsd:simpleType>
    </xsd:element>
    <xsd:element name="Records_x0020_Date" ma:index="34"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856fd56-de22-43eb-8782-f6690a0847a7" elementFormDefault="qualified">
    <xsd:import namespace="http://schemas.microsoft.com/office/2006/documentManagement/types"/>
    <xsd:import namespace="http://schemas.microsoft.com/office/infopath/2007/PartnerControls"/>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element name="MediaServiceAutoTags" ma:index="35" nillable="true" ma:displayName="Tags" ma:internalName="MediaServiceAutoTags" ma:readOnly="true">
      <xsd:simpleType>
        <xsd:restriction base="dms:Text"/>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OCR" ma:index="38" nillable="true" ma:displayName="Extracted Text" ma:internalName="MediaServiceOCR" ma:readOnly="true">
      <xsd:simpleType>
        <xsd:restriction base="dms:Note">
          <xsd:maxLength value="255"/>
        </xsd:restriction>
      </xsd:simpleType>
    </xsd:element>
    <xsd:element name="MediaServiceDateTaken" ma:index="39" nillable="true" ma:displayName="MediaServiceDateTaken" ma:hidden="true" ma:internalName="MediaServiceDateTaken" ma:readOnly="true">
      <xsd:simpleType>
        <xsd:restriction base="dms:Text"/>
      </xsd:simpleType>
    </xsd:element>
    <xsd:element name="MediaServiceLocation" ma:index="40" nillable="true" ma:displayName="Location" ma:internalName="MediaServiceLocation" ma:readOnly="true">
      <xsd:simpleType>
        <xsd:restriction base="dms:Text"/>
      </xsd:simpleType>
    </xsd:element>
    <xsd:element name="MediaServiceAutoKeyPoints" ma:index="41" nillable="true" ma:displayName="MediaServiceAutoKeyPoints" ma:hidden="true" ma:internalName="MediaServiceAutoKeyPoints" ma:readOnly="true">
      <xsd:simpleType>
        <xsd:restriction base="dms:Note"/>
      </xsd:simpleType>
    </xsd:element>
    <xsd:element name="MediaServiceKeyPoints" ma:index="4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Records_x0020_Status xmlns="b79f242a-2420-47c6-9d8a-6c0977b1a787">Pending</Records_x0020_Status>
    <Document_x0020_Creation_x0020_Date xmlns="4ffa91fb-a0ff-4ac5-b2db-65c790d184a4">2020-02-25T21:55:20+00:00</Document_x0020_Creation_x0020_Date>
    <EPA_x0020_Office xmlns="4ffa91fb-a0ff-4ac5-b2db-65c790d184a4" xsi:nil="true"/>
    <Records_x0020_Date xmlns="b79f242a-2420-47c6-9d8a-6c0977b1a787"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927A0-1B05-4AE2-BB97-DAF0E25102CB}">
  <ds:schemaRefs>
    <ds:schemaRef ds:uri="Microsoft.SharePoint.Taxonomy.ContentTypeSync"/>
  </ds:schemaRefs>
</ds:datastoreItem>
</file>

<file path=customXml/itemProps2.xml><?xml version="1.0" encoding="utf-8"?>
<ds:datastoreItem xmlns:ds="http://schemas.openxmlformats.org/officeDocument/2006/customXml" ds:itemID="{7257C5C2-272F-40BD-B130-BF02A68065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b79f242a-2420-47c6-9d8a-6c0977b1a787"/>
    <ds:schemaRef ds:uri="9856fd56-de22-43eb-8782-f6690a0847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B5326A-34FD-4EEE-BE8F-398BDECB4971}">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b79f242a-2420-47c6-9d8a-6c0977b1a787"/>
    <ds:schemaRef ds:uri="http://schemas.microsoft.com/sharepoint.v3"/>
  </ds:schemaRefs>
</ds:datastoreItem>
</file>

<file path=customXml/itemProps4.xml><?xml version="1.0" encoding="utf-8"?>
<ds:datastoreItem xmlns:ds="http://schemas.openxmlformats.org/officeDocument/2006/customXml" ds:itemID="{42AE357B-D3EB-4568-B89B-4A6A51BA8EE3}">
  <ds:schemaRefs>
    <ds:schemaRef ds:uri="http://schemas.microsoft.com/sharepoint/v3/contenttype/forms"/>
  </ds:schemaRefs>
</ds:datastoreItem>
</file>

<file path=customXml/itemProps5.xml><?xml version="1.0" encoding="utf-8"?>
<ds:datastoreItem xmlns:ds="http://schemas.openxmlformats.org/officeDocument/2006/customXml" ds:itemID="{488F6841-690B-472E-9DF6-8D83B6128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23</Pages>
  <Words>14080</Words>
  <Characters>80258</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Bradley Barnhart</cp:lastModifiedBy>
  <cp:revision>5</cp:revision>
  <dcterms:created xsi:type="dcterms:W3CDTF">2020-06-30T13:44:00Z</dcterms:created>
  <dcterms:modified xsi:type="dcterms:W3CDTF">2020-07-01T14:44:00Z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0x010100ECD0C82949252D4E8329437D5D2B63B9</vt:lpwstr>
  </property>
</Properties>
</file>