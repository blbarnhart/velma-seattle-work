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6C97B016" w:rsidR="00843484" w:rsidRPr="00794D8C" w:rsidRDefault="00EC35C4" w:rsidP="00794D8C">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E4AC22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4063E00A"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 xml:space="preserve">. </w:t>
      </w:r>
      <w:commentRangeStart w:id="1"/>
      <w:del w:id="2" w:author="Paul Mayer" w:date="2020-03-19T16:06:00Z">
        <w:r w:rsidDel="007D6C4F">
          <w:rPr>
            <w:rFonts w:ascii="Times New Roman" w:hAnsi="Times New Roman" w:cs="Times New Roman"/>
            <w:sz w:val="24"/>
            <w:szCs w:val="24"/>
          </w:rPr>
          <w:delText xml:space="preserve">While numerous </w:delText>
        </w:r>
        <w:r w:rsidR="001A71F2" w:rsidDel="007D6C4F">
          <w:rPr>
            <w:rFonts w:ascii="Times New Roman" w:hAnsi="Times New Roman" w:cs="Times New Roman"/>
            <w:sz w:val="24"/>
            <w:szCs w:val="24"/>
          </w:rPr>
          <w:delText xml:space="preserve">experimental and modeling </w:delText>
        </w:r>
        <w:r w:rsidDel="007D6C4F">
          <w:rPr>
            <w:rFonts w:ascii="Times New Roman" w:hAnsi="Times New Roman" w:cs="Times New Roman"/>
            <w:sz w:val="24"/>
            <w:szCs w:val="24"/>
          </w:rPr>
          <w:delText xml:space="preserve">studies </w:delText>
        </w:r>
        <w:r w:rsidR="001A71F2" w:rsidDel="007D6C4F">
          <w:rPr>
            <w:rFonts w:ascii="Times New Roman" w:hAnsi="Times New Roman" w:cs="Times New Roman"/>
            <w:sz w:val="24"/>
            <w:szCs w:val="24"/>
          </w:rPr>
          <w:delText>have examined the ability of green roofs to retain and delay stormwater at small scales</w:delText>
        </w:r>
      </w:del>
      <w:commentRangeEnd w:id="1"/>
      <w:r w:rsidR="00AC6792">
        <w:rPr>
          <w:rStyle w:val="CommentReference"/>
        </w:rPr>
        <w:commentReference w:id="1"/>
      </w:r>
      <w:del w:id="3" w:author="Paul Mayer" w:date="2020-03-19T16:06:00Z">
        <w:r w:rsidR="001A71F2" w:rsidDel="007D6C4F">
          <w:rPr>
            <w:rFonts w:ascii="Times New Roman" w:hAnsi="Times New Roman" w:cs="Times New Roman"/>
            <w:sz w:val="24"/>
            <w:szCs w:val="24"/>
          </w:rPr>
          <w:delText xml:space="preserve">, </w:delText>
        </w:r>
      </w:del>
      <w:del w:id="4" w:author="Paul Mayer" w:date="2020-03-19T16:07:00Z">
        <w:r w:rsidR="001A71F2" w:rsidDel="007D6C4F">
          <w:rPr>
            <w:rFonts w:ascii="Times New Roman" w:hAnsi="Times New Roman" w:cs="Times New Roman"/>
            <w:sz w:val="24"/>
            <w:szCs w:val="24"/>
          </w:rPr>
          <w:delText>f</w:delText>
        </w:r>
      </w:del>
      <w:ins w:id="5" w:author="Paul Mayer" w:date="2020-03-19T16:07:00Z">
        <w:r w:rsidR="007D6C4F">
          <w:rPr>
            <w:rFonts w:ascii="Times New Roman" w:hAnsi="Times New Roman" w:cs="Times New Roman"/>
            <w:sz w:val="24"/>
            <w:szCs w:val="24"/>
          </w:rPr>
          <w:t>However, f</w:t>
        </w:r>
      </w:ins>
      <w:r w:rsidR="001A71F2">
        <w:rPr>
          <w:rFonts w:ascii="Times New Roman" w:hAnsi="Times New Roman" w:cs="Times New Roman"/>
          <w:sz w:val="24"/>
          <w:szCs w:val="24"/>
        </w:rPr>
        <w:t xml:space="preserve">ew studies have evaluated the performance of large-scale adoption of green roofs across entire watersheds. </w:t>
      </w:r>
      <w:ins w:id="6" w:author="Paul Mayer" w:date="2020-03-19T16:08:00Z">
        <w:r w:rsidR="007D6C4F">
          <w:rPr>
            <w:rFonts w:ascii="Times New Roman" w:hAnsi="Times New Roman" w:cs="Times New Roman"/>
            <w:sz w:val="24"/>
            <w:szCs w:val="24"/>
          </w:rPr>
          <w:t xml:space="preserve"> Therefore, in this study, we examined the </w:t>
        </w:r>
      </w:ins>
      <w:ins w:id="7" w:author="Paul Mayer" w:date="2020-03-19T16:09:00Z">
        <w:r w:rsidR="007D6C4F">
          <w:rPr>
            <w:rFonts w:ascii="Times New Roman" w:hAnsi="Times New Roman" w:cs="Times New Roman"/>
            <w:sz w:val="24"/>
            <w:szCs w:val="24"/>
          </w:rPr>
          <w:t xml:space="preserve">effectiveness of </w:t>
        </w:r>
      </w:ins>
      <w:ins w:id="8" w:author="Paul Mayer" w:date="2020-03-19T16:10:00Z">
        <w:r w:rsidR="007D6C4F">
          <w:rPr>
            <w:rFonts w:ascii="Times New Roman" w:hAnsi="Times New Roman" w:cs="Times New Roman"/>
            <w:sz w:val="24"/>
            <w:szCs w:val="24"/>
          </w:rPr>
          <w:t>green roof</w:t>
        </w:r>
      </w:ins>
      <w:ins w:id="9" w:author="Paul Mayer" w:date="2020-03-19T16:12:00Z">
        <w:r w:rsidR="007D6C4F">
          <w:rPr>
            <w:rFonts w:ascii="Times New Roman" w:hAnsi="Times New Roman" w:cs="Times New Roman"/>
            <w:sz w:val="24"/>
            <w:szCs w:val="24"/>
          </w:rPr>
          <w:t xml:space="preserve">s to </w:t>
        </w:r>
      </w:ins>
      <w:ins w:id="10" w:author="Paul Mayer" w:date="2020-03-19T16:10:00Z">
        <w:r w:rsidR="007D6C4F">
          <w:rPr>
            <w:rFonts w:ascii="Times New Roman" w:hAnsi="Times New Roman" w:cs="Times New Roman"/>
            <w:sz w:val="24"/>
            <w:szCs w:val="24"/>
          </w:rPr>
          <w:t>attenuat</w:t>
        </w:r>
      </w:ins>
      <w:ins w:id="11" w:author="Paul Mayer" w:date="2020-03-19T16:12:00Z">
        <w:r w:rsidR="007D6C4F">
          <w:rPr>
            <w:rFonts w:ascii="Times New Roman" w:hAnsi="Times New Roman" w:cs="Times New Roman"/>
            <w:sz w:val="24"/>
            <w:szCs w:val="24"/>
          </w:rPr>
          <w:t>e</w:t>
        </w:r>
      </w:ins>
      <w:ins w:id="12" w:author="Paul Mayer" w:date="2020-03-19T16:10:00Z">
        <w:r w:rsidR="007D6C4F">
          <w:rPr>
            <w:rFonts w:ascii="Times New Roman" w:hAnsi="Times New Roman" w:cs="Times New Roman"/>
            <w:sz w:val="24"/>
            <w:szCs w:val="24"/>
          </w:rPr>
          <w:t xml:space="preserve"> stormwater runoff across a large metropolitan </w:t>
        </w:r>
      </w:ins>
      <w:ins w:id="13" w:author="Paul Mayer" w:date="2020-03-19T16:11:00Z">
        <w:r w:rsidR="007D6C4F">
          <w:rPr>
            <w:rFonts w:ascii="Times New Roman" w:hAnsi="Times New Roman" w:cs="Times New Roman"/>
            <w:sz w:val="24"/>
            <w:szCs w:val="24"/>
          </w:rPr>
          <w:t xml:space="preserve">area.  </w:t>
        </w:r>
      </w:ins>
      <w:del w:id="14" w:author="Paul Mayer" w:date="2020-03-19T16:12:00Z">
        <w:r w:rsidR="00455C36" w:rsidDel="007D6C4F">
          <w:rPr>
            <w:rFonts w:ascii="Times New Roman" w:hAnsi="Times New Roman" w:cs="Times New Roman"/>
            <w:sz w:val="24"/>
            <w:szCs w:val="24"/>
          </w:rPr>
          <w:delText>I</w:delText>
        </w:r>
        <w:r w:rsidR="00676BB4" w:rsidRPr="00794D8C" w:rsidDel="007D6C4F">
          <w:rPr>
            <w:rFonts w:ascii="Times New Roman" w:hAnsi="Times New Roman" w:cs="Times New Roman"/>
            <w:sz w:val="24"/>
            <w:szCs w:val="24"/>
          </w:rPr>
          <w:delText>n this study, w</w:delText>
        </w:r>
      </w:del>
      <w:ins w:id="15" w:author="Paul Mayer" w:date="2020-03-19T16:12:00Z">
        <w:r w:rsidR="007D6C4F">
          <w:rPr>
            <w:rFonts w:ascii="Times New Roman" w:hAnsi="Times New Roman" w:cs="Times New Roman"/>
            <w:sz w:val="24"/>
            <w:szCs w:val="24"/>
          </w:rPr>
          <w:t>W</w:t>
        </w:r>
      </w:ins>
      <w:r w:rsidR="001C362B" w:rsidRPr="00794D8C">
        <w:rPr>
          <w:rFonts w:ascii="Times New Roman" w:hAnsi="Times New Roman" w:cs="Times New Roman"/>
          <w:sz w:val="24"/>
          <w:szCs w:val="24"/>
        </w:rPr>
        <w:t>e utilize</w:t>
      </w:r>
      <w:ins w:id="16" w:author="Paul Mayer" w:date="2020-03-19T16:12:00Z">
        <w:r w:rsidR="007D6C4F">
          <w:rPr>
            <w:rFonts w:ascii="Times New Roman" w:hAnsi="Times New Roman" w:cs="Times New Roman"/>
            <w:sz w:val="24"/>
            <w:szCs w:val="24"/>
          </w:rPr>
          <w:t>d</w:t>
        </w:r>
      </w:ins>
      <w:r w:rsidR="001C362B" w:rsidRPr="00794D8C">
        <w:rPr>
          <w:rFonts w:ascii="Times New Roman" w:hAnsi="Times New Roman" w:cs="Times New Roman"/>
          <w:sz w:val="24"/>
          <w:szCs w:val="24"/>
        </w:rPr>
        <w:t xml:space="preserv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w:t>
      </w:r>
      <w:ins w:id="17" w:author="Paul Mayer" w:date="2020-03-19T16:12:00Z">
        <w:r w:rsidR="007D6C4F">
          <w:rPr>
            <w:rFonts w:ascii="Times New Roman" w:hAnsi="Times New Roman" w:cs="Times New Roman"/>
            <w:sz w:val="24"/>
            <w:szCs w:val="24"/>
          </w:rPr>
          <w:t xml:space="preserve">stormwater </w:t>
        </w:r>
      </w:ins>
      <w:r w:rsidR="001A71F2" w:rsidRPr="008A63BF">
        <w:rPr>
          <w:rFonts w:ascii="Times New Roman" w:hAnsi="Times New Roman" w:cs="Times New Roman"/>
          <w:sz w:val="24"/>
          <w:szCs w:val="24"/>
        </w:rPr>
        <w:t>hydrolog</w:t>
      </w:r>
      <w:ins w:id="18" w:author="Paul Mayer" w:date="2020-03-19T16:12:00Z">
        <w:r w:rsidR="007D6C4F">
          <w:rPr>
            <w:rFonts w:ascii="Times New Roman" w:hAnsi="Times New Roman" w:cs="Times New Roman"/>
            <w:sz w:val="24"/>
            <w:szCs w:val="24"/>
          </w:rPr>
          <w:t xml:space="preserve">y </w:t>
        </w:r>
      </w:ins>
      <w:del w:id="19" w:author="Paul Mayer" w:date="2020-03-19T16:12:00Z">
        <w:r w:rsidR="001A71F2" w:rsidRPr="008A63BF" w:rsidDel="007D6C4F">
          <w:rPr>
            <w:rFonts w:ascii="Times New Roman" w:hAnsi="Times New Roman" w:cs="Times New Roman"/>
            <w:sz w:val="24"/>
            <w:szCs w:val="24"/>
          </w:rPr>
          <w:delText>ic impacts</w:delText>
        </w:r>
      </w:del>
      <w:r w:rsidR="001A71F2" w:rsidRPr="008A63BF">
        <w:rPr>
          <w:rFonts w:ascii="Times New Roman" w:hAnsi="Times New Roman" w:cs="Times New Roman"/>
          <w:sz w:val="24"/>
          <w:szCs w:val="24"/>
        </w:rPr>
        <w:t xml:space="preserve"> 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1A71F2">
        <w:rPr>
          <w:rFonts w:ascii="Times New Roman" w:hAnsi="Times New Roman" w:cs="Times New Roman"/>
          <w:sz w:val="24"/>
          <w:szCs w:val="24"/>
        </w:rPr>
        <w:t xml:space="preserve"> We </w:t>
      </w:r>
      <w:ins w:id="20" w:author="Paul Mayer" w:date="2020-03-19T16:14:00Z">
        <w:r w:rsidR="007D6C4F">
          <w:rPr>
            <w:rFonts w:ascii="Times New Roman" w:hAnsi="Times New Roman" w:cs="Times New Roman"/>
            <w:sz w:val="24"/>
            <w:szCs w:val="24"/>
          </w:rPr>
          <w:t xml:space="preserve">simulated the effects of </w:t>
        </w:r>
      </w:ins>
      <w:ins w:id="21" w:author="Paul Mayer" w:date="2020-03-19T16:13:00Z">
        <w:r w:rsidR="007D6C4F">
          <w:rPr>
            <w:rFonts w:ascii="Times New Roman" w:hAnsi="Times New Roman" w:cs="Times New Roman"/>
            <w:sz w:val="24"/>
            <w:szCs w:val="24"/>
          </w:rPr>
          <w:t xml:space="preserve">two types of green roofs; </w:t>
        </w:r>
      </w:ins>
      <w:del w:id="22" w:author="Paul Mayer" w:date="2020-03-19T16:14:00Z">
        <w:r w:rsidR="001A71F2" w:rsidDel="007D6C4F">
          <w:rPr>
            <w:rFonts w:ascii="Times New Roman" w:hAnsi="Times New Roman" w:cs="Times New Roman"/>
            <w:sz w:val="24"/>
            <w:szCs w:val="24"/>
          </w:rPr>
          <w:delText xml:space="preserve">separately simulate the impacts of implementing </w:delText>
        </w:r>
      </w:del>
      <w:r w:rsidR="001A71F2">
        <w:rPr>
          <w:rFonts w:ascii="Times New Roman" w:hAnsi="Times New Roman" w:cs="Times New Roman"/>
          <w:sz w:val="24"/>
          <w:szCs w:val="24"/>
        </w:rPr>
        <w:t xml:space="preserve">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w:t>
      </w:r>
      <w:r w:rsidR="001A71F2">
        <w:rPr>
          <w:rFonts w:ascii="Times New Roman" w:hAnsi="Times New Roman" w:cs="Times New Roman"/>
          <w:sz w:val="24"/>
          <w:szCs w:val="24"/>
        </w:rPr>
        <w:lastRenderedPageBreak/>
        <w:t>vegetative cover, and intensive green roofs, which are characterized by deeper soil profiles and can support larger vegetation</w:t>
      </w:r>
      <w:r w:rsidR="007C5B6C">
        <w:rPr>
          <w:rFonts w:ascii="Times New Roman" w:hAnsi="Times New Roman" w:cs="Times New Roman"/>
          <w:sz w:val="24"/>
          <w:szCs w:val="24"/>
        </w:rPr>
        <w:t>. While buildings only comprise approximately 10% of the total area within each of these watersheds, our simulations show</w:t>
      </w:r>
      <w:ins w:id="23" w:author="Paul Mayer" w:date="2020-03-19T16:15:00Z">
        <w:r w:rsidR="007D6C4F">
          <w:rPr>
            <w:rFonts w:ascii="Times New Roman" w:hAnsi="Times New Roman" w:cs="Times New Roman"/>
            <w:sz w:val="24"/>
            <w:szCs w:val="24"/>
          </w:rPr>
          <w:t>ed</w:t>
        </w:r>
      </w:ins>
      <w:r w:rsidR="007C5B6C">
        <w:rPr>
          <w:rFonts w:ascii="Times New Roman" w:hAnsi="Times New Roman" w:cs="Times New Roman"/>
          <w:sz w:val="24"/>
          <w:szCs w:val="24"/>
        </w:rPr>
        <w:t xml:space="preserve">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 </w:t>
      </w:r>
      <w:r w:rsidR="006B2D84" w:rsidRPr="00794D8C">
        <w:rPr>
          <w:rFonts w:ascii="Times New Roman" w:hAnsi="Times New Roman" w:cs="Times New Roman"/>
          <w:sz w:val="24"/>
          <w:szCs w:val="24"/>
        </w:rPr>
        <w:t>We also show</w:t>
      </w:r>
      <w:ins w:id="24" w:author="Paul Mayer" w:date="2020-03-19T16:15:00Z">
        <w:r w:rsidR="007D6C4F">
          <w:rPr>
            <w:rFonts w:ascii="Times New Roman" w:hAnsi="Times New Roman" w:cs="Times New Roman"/>
            <w:sz w:val="24"/>
            <w:szCs w:val="24"/>
          </w:rPr>
          <w:t>ed</w:t>
        </w:r>
      </w:ins>
      <w:r w:rsidR="006B2D84" w:rsidRPr="00794D8C">
        <w:rPr>
          <w:rFonts w:ascii="Times New Roman" w:hAnsi="Times New Roman" w:cs="Times New Roman"/>
          <w:sz w:val="24"/>
          <w:szCs w:val="24"/>
        </w:rPr>
        <w:t xml:space="preserve">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xml:space="preserve">, </w:t>
      </w:r>
      <w:ins w:id="25" w:author="Paul Mayer" w:date="2020-03-19T16:15:00Z">
        <w:r w:rsidR="007D6C4F">
          <w:rPr>
            <w:rFonts w:ascii="Times New Roman" w:hAnsi="Times New Roman" w:cs="Times New Roman"/>
            <w:sz w:val="24"/>
            <w:szCs w:val="24"/>
          </w:rPr>
          <w:t>and</w:t>
        </w:r>
      </w:ins>
      <w:del w:id="26" w:author="Paul Mayer" w:date="2020-03-19T16:15:00Z">
        <w:r w:rsidR="007C5B6C" w:rsidDel="007D6C4F">
          <w:rPr>
            <w:rFonts w:ascii="Times New Roman" w:hAnsi="Times New Roman" w:cs="Times New Roman"/>
            <w:sz w:val="24"/>
            <w:szCs w:val="24"/>
          </w:rPr>
          <w:delText>but</w:delText>
        </w:r>
      </w:del>
      <w:r w:rsidR="007C5B6C">
        <w:rPr>
          <w:rFonts w:ascii="Times New Roman" w:hAnsi="Times New Roman" w:cs="Times New Roman"/>
          <w:sz w:val="24"/>
          <w:szCs w:val="24"/>
        </w:rPr>
        <w:t xml:space="preserve">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t>
      </w:r>
      <w:commentRangeStart w:id="27"/>
      <w:del w:id="28" w:author="Paul Mayer" w:date="2020-03-19T15:58:00Z">
        <w:r w:rsidR="007C5B6C" w:rsidDel="00A227A3">
          <w:rPr>
            <w:rFonts w:ascii="Times New Roman" w:hAnsi="Times New Roman" w:cs="Times New Roman"/>
            <w:sz w:val="24"/>
            <w:szCs w:val="24"/>
          </w:rPr>
          <w:delText>While t</w:delText>
        </w:r>
      </w:del>
      <w:del w:id="29" w:author="Paul Mayer" w:date="2020-03-19T15:59:00Z">
        <w:r w:rsidR="007C5B6C" w:rsidDel="00A227A3">
          <w:rPr>
            <w:rFonts w:ascii="Times New Roman" w:hAnsi="Times New Roman" w:cs="Times New Roman"/>
            <w:sz w:val="24"/>
            <w:szCs w:val="24"/>
          </w:rPr>
          <w:delText xml:space="preserve">hese results are </w:delText>
        </w:r>
      </w:del>
      <w:del w:id="30" w:author="Paul Mayer" w:date="2020-03-19T15:58:00Z">
        <w:r w:rsidR="007C5B6C" w:rsidDel="00A227A3">
          <w:rPr>
            <w:rFonts w:ascii="Times New Roman" w:hAnsi="Times New Roman" w:cs="Times New Roman"/>
            <w:sz w:val="24"/>
            <w:szCs w:val="24"/>
          </w:rPr>
          <w:delText xml:space="preserve">applicable to city planners working in </w:delText>
        </w:r>
      </w:del>
      <w:del w:id="31" w:author="Paul Mayer" w:date="2020-03-19T15:59:00Z">
        <w:r w:rsidR="007C5B6C" w:rsidDel="00A227A3">
          <w:rPr>
            <w:rFonts w:ascii="Times New Roman" w:hAnsi="Times New Roman" w:cs="Times New Roman"/>
            <w:sz w:val="24"/>
            <w:szCs w:val="24"/>
          </w:rPr>
          <w:delText>urban watersheds near Puget Sound,</w:delText>
        </w:r>
      </w:del>
      <w:commentRangeEnd w:id="27"/>
      <w:r w:rsidR="006B3D2E">
        <w:rPr>
          <w:rStyle w:val="CommentReference"/>
        </w:rPr>
        <w:commentReference w:id="27"/>
      </w:r>
      <w:del w:id="32" w:author="Paul Mayer" w:date="2020-03-19T15:59:00Z">
        <w:r w:rsidR="007C5B6C" w:rsidDel="00A227A3">
          <w:rPr>
            <w:rFonts w:ascii="Times New Roman" w:hAnsi="Times New Roman" w:cs="Times New Roman"/>
            <w:sz w:val="24"/>
            <w:szCs w:val="24"/>
          </w:rPr>
          <w:delText xml:space="preserve"> </w:delText>
        </w:r>
        <w:r w:rsidR="00455C36" w:rsidDel="00A227A3">
          <w:rPr>
            <w:rFonts w:ascii="Times New Roman" w:hAnsi="Times New Roman" w:cs="Times New Roman"/>
            <w:sz w:val="24"/>
            <w:szCs w:val="24"/>
          </w:rPr>
          <w:delText>o</w:delText>
        </w:r>
      </w:del>
      <w:ins w:id="33" w:author="Paul Mayer" w:date="2020-03-19T15:59:00Z">
        <w:r w:rsidR="00A227A3">
          <w:rPr>
            <w:rFonts w:ascii="Times New Roman" w:hAnsi="Times New Roman" w:cs="Times New Roman"/>
            <w:sz w:val="24"/>
            <w:szCs w:val="24"/>
          </w:rPr>
          <w:t xml:space="preserve"> </w:t>
        </w:r>
        <w:commentRangeStart w:id="34"/>
        <w:r w:rsidR="00A227A3">
          <w:rPr>
            <w:rFonts w:ascii="Times New Roman" w:hAnsi="Times New Roman" w:cs="Times New Roman"/>
            <w:sz w:val="24"/>
            <w:szCs w:val="24"/>
          </w:rPr>
          <w:t>O</w:t>
        </w:r>
      </w:ins>
      <w:r w:rsidR="00455C36">
        <w:rPr>
          <w:rFonts w:ascii="Times New Roman" w:hAnsi="Times New Roman" w:cs="Times New Roman"/>
          <w:sz w:val="24"/>
          <w:szCs w:val="24"/>
        </w:rPr>
        <w:t xml:space="preserve">ur </w:t>
      </w:r>
      <w:ins w:id="35" w:author="Paul Mayer" w:date="2020-03-19T16:01:00Z">
        <w:r w:rsidR="00A227A3">
          <w:rPr>
            <w:rFonts w:ascii="Times New Roman" w:hAnsi="Times New Roman" w:cs="Times New Roman"/>
            <w:sz w:val="24"/>
            <w:szCs w:val="24"/>
          </w:rPr>
          <w:t>results show</w:t>
        </w:r>
      </w:ins>
      <w:ins w:id="36" w:author="Paul Mayer" w:date="2020-03-19T16:15:00Z">
        <w:r w:rsidR="007D6C4F">
          <w:rPr>
            <w:rFonts w:ascii="Times New Roman" w:hAnsi="Times New Roman" w:cs="Times New Roman"/>
            <w:sz w:val="24"/>
            <w:szCs w:val="24"/>
          </w:rPr>
          <w:t>ed</w:t>
        </w:r>
      </w:ins>
      <w:ins w:id="37" w:author="Paul Mayer" w:date="2020-03-19T16:01:00Z">
        <w:r w:rsidR="00A227A3">
          <w:rPr>
            <w:rFonts w:ascii="Times New Roman" w:hAnsi="Times New Roman" w:cs="Times New Roman"/>
            <w:sz w:val="24"/>
            <w:szCs w:val="24"/>
          </w:rPr>
          <w:t xml:space="preserve"> that green roof implementation can be an effective stormwater management tool in highly urban areas and </w:t>
        </w:r>
      </w:ins>
      <w:ins w:id="38" w:author="Paul Mayer" w:date="2020-03-19T16:16:00Z">
        <w:r w:rsidR="00BF1236">
          <w:rPr>
            <w:rFonts w:ascii="Times New Roman" w:hAnsi="Times New Roman" w:cs="Times New Roman"/>
            <w:sz w:val="24"/>
            <w:szCs w:val="24"/>
          </w:rPr>
          <w:t xml:space="preserve">we demonstrated that </w:t>
        </w:r>
      </w:ins>
      <w:ins w:id="39" w:author="Paul Mayer" w:date="2020-03-19T16:01:00Z">
        <w:r w:rsidR="00A227A3">
          <w:rPr>
            <w:rFonts w:ascii="Times New Roman" w:hAnsi="Times New Roman" w:cs="Times New Roman"/>
            <w:sz w:val="24"/>
            <w:szCs w:val="24"/>
          </w:rPr>
          <w:t xml:space="preserve">our </w:t>
        </w:r>
      </w:ins>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w:t>
      </w:r>
      <w:ins w:id="40" w:author="Paul Mayer" w:date="2020-03-19T16:18:00Z">
        <w:r w:rsidR="004B6EB5">
          <w:rPr>
            <w:rFonts w:ascii="Times New Roman" w:hAnsi="Times New Roman" w:cs="Times New Roman"/>
            <w:sz w:val="24"/>
            <w:szCs w:val="24"/>
          </w:rPr>
          <w:t xml:space="preserve">across </w:t>
        </w:r>
        <w:r w:rsidR="008D1879">
          <w:rPr>
            <w:rFonts w:ascii="Times New Roman" w:hAnsi="Times New Roman" w:cs="Times New Roman"/>
            <w:sz w:val="24"/>
            <w:szCs w:val="24"/>
          </w:rPr>
          <w:t xml:space="preserve">large </w:t>
        </w:r>
      </w:ins>
      <w:del w:id="41" w:author="Paul Mayer" w:date="2020-03-19T16:18:00Z">
        <w:r w:rsidR="00455C36" w:rsidDel="008D1879">
          <w:rPr>
            <w:rFonts w:ascii="Times New Roman" w:hAnsi="Times New Roman" w:cs="Times New Roman"/>
            <w:sz w:val="24"/>
            <w:szCs w:val="24"/>
          </w:rPr>
          <w:delText xml:space="preserve">in other </w:delText>
        </w:r>
      </w:del>
      <w:r w:rsidR="00455C36">
        <w:rPr>
          <w:rFonts w:ascii="Times New Roman" w:hAnsi="Times New Roman" w:cs="Times New Roman"/>
          <w:sz w:val="24"/>
          <w:szCs w:val="24"/>
        </w:rPr>
        <w:t>metropolitan areas</w:t>
      </w:r>
      <w:commentRangeEnd w:id="34"/>
      <w:r w:rsidR="004D74A1">
        <w:rPr>
          <w:rStyle w:val="CommentReference"/>
        </w:rPr>
        <w:commentReference w:id="34"/>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223D59DC"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ins w:id="42" w:author="Paul Mayer" w:date="2020-03-19T16:22:00Z">
        <w:r w:rsidR="000516E6">
          <w:rPr>
            <w:rFonts w:ascii="Times New Roman" w:hAnsi="Times New Roman" w:cs="Times New Roman"/>
            <w:sz w:val="24"/>
            <w:szCs w:val="24"/>
          </w:rPr>
          <w:t xml:space="preserve">green roofs </w:t>
        </w:r>
        <w:r w:rsidR="00CD25A8">
          <w:rPr>
            <w:rFonts w:ascii="Times New Roman" w:hAnsi="Times New Roman" w:cs="Times New Roman"/>
            <w:sz w:val="24"/>
            <w:szCs w:val="24"/>
          </w:rPr>
          <w:t xml:space="preserve">are a type of </w:t>
        </w:r>
      </w:ins>
      <w:r w:rsidRPr="00794D8C">
        <w:rPr>
          <w:rFonts w:ascii="Times New Roman" w:hAnsi="Times New Roman" w:cs="Times New Roman"/>
          <w:sz w:val="24"/>
          <w:szCs w:val="24"/>
        </w:rPr>
        <w:t>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w:t>
      </w:r>
      <w:ins w:id="43" w:author="Paul Mayer" w:date="2020-03-19T16:23:00Z">
        <w:r w:rsidR="00C222E6">
          <w:rPr>
            <w:rFonts w:ascii="Times New Roman" w:hAnsi="Times New Roman" w:cs="Times New Roman"/>
            <w:sz w:val="24"/>
            <w:szCs w:val="24"/>
          </w:rPr>
          <w:t xml:space="preserve">that </w:t>
        </w:r>
      </w:ins>
      <w:ins w:id="44" w:author="Paul Mayer" w:date="2020-03-19T16:24:00Z">
        <w:r w:rsidR="008C61A3">
          <w:rPr>
            <w:rFonts w:ascii="Times New Roman" w:hAnsi="Times New Roman" w:cs="Times New Roman"/>
            <w:sz w:val="24"/>
            <w:szCs w:val="24"/>
          </w:rPr>
          <w:t xml:space="preserve">is considered </w:t>
        </w:r>
        <w:r w:rsidR="006F5DE2">
          <w:rPr>
            <w:rFonts w:ascii="Times New Roman" w:hAnsi="Times New Roman" w:cs="Times New Roman"/>
            <w:sz w:val="24"/>
            <w:szCs w:val="24"/>
          </w:rPr>
          <w:t>a</w:t>
        </w:r>
      </w:ins>
      <w:ins w:id="45" w:author="Paul Mayer" w:date="2020-03-19T16:25:00Z">
        <w:r w:rsidR="006F5DE2">
          <w:rPr>
            <w:rFonts w:ascii="Times New Roman" w:hAnsi="Times New Roman" w:cs="Times New Roman"/>
            <w:sz w:val="24"/>
            <w:szCs w:val="24"/>
          </w:rPr>
          <w:t xml:space="preserve"> best management practice (BMP) </w:t>
        </w:r>
        <w:r w:rsidR="006B1CA7">
          <w:rPr>
            <w:rFonts w:ascii="Times New Roman" w:hAnsi="Times New Roman" w:cs="Times New Roman"/>
            <w:sz w:val="24"/>
            <w:szCs w:val="24"/>
          </w:rPr>
          <w:t xml:space="preserve">for </w:t>
        </w:r>
      </w:ins>
      <w:del w:id="46" w:author="Paul Mayer" w:date="2020-03-19T16:24:00Z">
        <w:r w:rsidRPr="00794D8C" w:rsidDel="006F5DE2">
          <w:rPr>
            <w:rFonts w:ascii="Times New Roman" w:hAnsi="Times New Roman" w:cs="Times New Roman"/>
            <w:sz w:val="24"/>
            <w:szCs w:val="24"/>
          </w:rPr>
          <w:delText xml:space="preserve">has </w:delText>
        </w:r>
      </w:del>
      <w:del w:id="47" w:author="Paul Mayer" w:date="2020-03-19T16:25:00Z">
        <w:r w:rsidR="002B7CA6" w:rsidRPr="00794D8C" w:rsidDel="006B1CA7">
          <w:rPr>
            <w:rFonts w:ascii="Times New Roman" w:hAnsi="Times New Roman" w:cs="Times New Roman"/>
            <w:sz w:val="24"/>
            <w:szCs w:val="24"/>
          </w:rPr>
          <w:delText xml:space="preserve">gained attention as an urban management </w:delText>
        </w:r>
        <w:r w:rsidR="002B7CA6" w:rsidRPr="00794D8C" w:rsidDel="006B1CA7">
          <w:rPr>
            <w:rFonts w:ascii="Times New Roman" w:hAnsi="Times New Roman" w:cs="Times New Roman"/>
            <w:sz w:val="24"/>
            <w:szCs w:val="24"/>
          </w:rPr>
          <w:lastRenderedPageBreak/>
          <w:delText xml:space="preserve">option that can potentially </w:delText>
        </w:r>
      </w:del>
      <w:ins w:id="48" w:author="Paul Mayer" w:date="2020-03-19T16:25:00Z">
        <w:r w:rsidR="003925EA">
          <w:rPr>
            <w:rFonts w:ascii="Times New Roman" w:hAnsi="Times New Roman" w:cs="Times New Roman"/>
            <w:sz w:val="24"/>
            <w:szCs w:val="24"/>
          </w:rPr>
          <w:t xml:space="preserve">managing </w:t>
        </w:r>
      </w:ins>
      <w:del w:id="49" w:author="Paul Mayer" w:date="2020-03-19T16:25:00Z">
        <w:r w:rsidR="002B7CA6" w:rsidRPr="00794D8C" w:rsidDel="003925EA">
          <w:rPr>
            <w:rFonts w:ascii="Times New Roman" w:hAnsi="Times New Roman" w:cs="Times New Roman"/>
            <w:sz w:val="24"/>
            <w:szCs w:val="24"/>
          </w:rPr>
          <w:delText xml:space="preserve">reduce and delay </w:delText>
        </w:r>
      </w:del>
      <w:r w:rsidR="002B7CA6" w:rsidRPr="00794D8C">
        <w:rPr>
          <w:rFonts w:ascii="Times New Roman" w:hAnsi="Times New Roman" w:cs="Times New Roman"/>
          <w:sz w:val="24"/>
          <w:szCs w:val="24"/>
        </w:rPr>
        <w:t>storm runoff</w:t>
      </w:r>
      <w:r w:rsidR="006409B0" w:rsidRPr="00794D8C">
        <w:rPr>
          <w:rFonts w:ascii="Times New Roman" w:hAnsi="Times New Roman" w:cs="Times New Roman"/>
          <w:sz w:val="24"/>
          <w:szCs w:val="24"/>
        </w:rPr>
        <w:t xml:space="preserve"> </w:t>
      </w:r>
      <w:del w:id="50" w:author="Paul Mayer" w:date="2020-03-19T16:31:00Z">
        <w:r w:rsidR="006409B0" w:rsidRPr="00794D8C" w:rsidDel="00DC2A65">
          <w:rPr>
            <w:rFonts w:ascii="Times New Roman" w:hAnsi="Times New Roman" w:cs="Times New Roman"/>
            <w:sz w:val="24"/>
            <w:szCs w:val="24"/>
          </w:rPr>
          <w:delText xml:space="preserve">and provide </w:delText>
        </w:r>
      </w:del>
      <w:del w:id="51" w:author="Paul Mayer" w:date="2020-03-19T16:26:00Z">
        <w:r w:rsidR="006409B0" w:rsidRPr="00794D8C" w:rsidDel="0062412E">
          <w:rPr>
            <w:rFonts w:ascii="Times New Roman" w:hAnsi="Times New Roman" w:cs="Times New Roman"/>
            <w:sz w:val="24"/>
            <w:szCs w:val="24"/>
          </w:rPr>
          <w:delText>a</w:delText>
        </w:r>
      </w:del>
      <w:ins w:id="52" w:author="Paul Mayer" w:date="2020-03-19T16:31:00Z">
        <w:r w:rsidR="00DC2A65">
          <w:rPr>
            <w:rFonts w:ascii="Times New Roman" w:hAnsi="Times New Roman" w:cs="Times New Roman"/>
            <w:sz w:val="24"/>
            <w:szCs w:val="24"/>
          </w:rPr>
          <w:t>as well as</w:t>
        </w:r>
        <w:r w:rsidR="002E36BA">
          <w:rPr>
            <w:rFonts w:ascii="Times New Roman" w:hAnsi="Times New Roman" w:cs="Times New Roman"/>
            <w:sz w:val="24"/>
            <w:szCs w:val="24"/>
          </w:rPr>
          <w:t xml:space="preserve"> </w:t>
        </w:r>
      </w:ins>
      <w:del w:id="53" w:author="Paul Mayer" w:date="2020-03-19T16:26:00Z">
        <w:r w:rsidR="006409B0" w:rsidRPr="00794D8C" w:rsidDel="0062412E">
          <w:rPr>
            <w:rFonts w:ascii="Times New Roman" w:hAnsi="Times New Roman" w:cs="Times New Roman"/>
            <w:sz w:val="24"/>
            <w:szCs w:val="24"/>
          </w:rPr>
          <w:delText xml:space="preserve"> </w:delText>
        </w:r>
      </w:del>
      <w:del w:id="54" w:author="Paul Mayer" w:date="2020-03-19T16:27:00Z">
        <w:r w:rsidR="006409B0" w:rsidRPr="00794D8C" w:rsidDel="0062412E">
          <w:rPr>
            <w:rFonts w:ascii="Times New Roman" w:hAnsi="Times New Roman" w:cs="Times New Roman"/>
            <w:sz w:val="24"/>
            <w:szCs w:val="24"/>
          </w:rPr>
          <w:delText xml:space="preserve">host of </w:delText>
        </w:r>
      </w:del>
      <w:r w:rsidR="006409B0" w:rsidRPr="00794D8C">
        <w:rPr>
          <w:rFonts w:ascii="Times New Roman" w:hAnsi="Times New Roman" w:cs="Times New Roman"/>
          <w:sz w:val="24"/>
          <w:szCs w:val="24"/>
        </w:rPr>
        <w:t>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xml:space="preserve">, nutrient management, green space, </w:t>
      </w:r>
      <w:ins w:id="55" w:author="Paul Mayer" w:date="2020-03-19T16:27:00Z">
        <w:r w:rsidR="0062412E">
          <w:rPr>
            <w:rFonts w:ascii="Times New Roman" w:hAnsi="Times New Roman" w:cs="Times New Roman"/>
            <w:sz w:val="24"/>
            <w:szCs w:val="24"/>
          </w:rPr>
          <w:t xml:space="preserve">and </w:t>
        </w:r>
      </w:ins>
      <w:r w:rsidR="00BB6C0C">
        <w:rPr>
          <w:rFonts w:ascii="Times New Roman" w:hAnsi="Times New Roman" w:cs="Times New Roman"/>
          <w:sz w:val="24"/>
          <w:szCs w:val="24"/>
        </w:rPr>
        <w:t>recreation</w:t>
      </w:r>
      <w:del w:id="56" w:author="Paul Mayer" w:date="2020-03-19T16:27:00Z">
        <w:r w:rsidR="00467176" w:rsidRPr="00794D8C" w:rsidDel="0062412E">
          <w:rPr>
            <w:rFonts w:ascii="Times New Roman" w:hAnsi="Times New Roman" w:cs="Times New Roman"/>
            <w:sz w:val="24"/>
            <w:szCs w:val="24"/>
          </w:rPr>
          <w:delText xml:space="preserve"> and others</w:delText>
        </w:r>
      </w:del>
      <w:r w:rsidR="00467176" w:rsidRPr="00794D8C">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del w:id="57" w:author="Paul Mayer" w:date="2020-03-19T16:27:00Z">
        <w:r w:rsidR="00212A96" w:rsidRPr="00794D8C" w:rsidDel="002F7ECF">
          <w:rPr>
            <w:rFonts w:ascii="Times New Roman" w:hAnsi="Times New Roman" w:cs="Times New Roman"/>
            <w:sz w:val="24"/>
            <w:szCs w:val="24"/>
          </w:rPr>
          <w:delText>The term ‘g</w:delText>
        </w:r>
        <w:r w:rsidR="002B7CA6" w:rsidRPr="00794D8C" w:rsidDel="002F7ECF">
          <w:rPr>
            <w:rFonts w:ascii="Times New Roman" w:hAnsi="Times New Roman" w:cs="Times New Roman"/>
            <w:sz w:val="24"/>
            <w:szCs w:val="24"/>
          </w:rPr>
          <w:delText>reen infrastructure</w:delText>
        </w:r>
        <w:r w:rsidR="00212A96" w:rsidRPr="00794D8C" w:rsidDel="002F7ECF">
          <w:rPr>
            <w:rFonts w:ascii="Times New Roman" w:hAnsi="Times New Roman" w:cs="Times New Roman"/>
            <w:sz w:val="24"/>
            <w:szCs w:val="24"/>
          </w:rPr>
          <w:delText>’ typically</w:delText>
        </w:r>
        <w:r w:rsidR="002B7CA6" w:rsidRPr="00794D8C" w:rsidDel="002F7ECF">
          <w:rPr>
            <w:rFonts w:ascii="Times New Roman" w:hAnsi="Times New Roman" w:cs="Times New Roman"/>
            <w:sz w:val="24"/>
            <w:szCs w:val="24"/>
          </w:rPr>
          <w:delText xml:space="preserve"> includes a suite of practices that can be installed and implemented in </w:delText>
        </w:r>
        <w:r w:rsidR="00212A96" w:rsidRPr="00794D8C" w:rsidDel="002F7ECF">
          <w:rPr>
            <w:rFonts w:ascii="Times New Roman" w:hAnsi="Times New Roman" w:cs="Times New Roman"/>
            <w:sz w:val="24"/>
            <w:szCs w:val="24"/>
          </w:rPr>
          <w:delText>urban</w:delText>
        </w:r>
        <w:r w:rsidR="003D6C15" w:rsidRPr="00794D8C" w:rsidDel="002F7ECF">
          <w:rPr>
            <w:rFonts w:ascii="Times New Roman" w:hAnsi="Times New Roman" w:cs="Times New Roman"/>
            <w:sz w:val="24"/>
            <w:szCs w:val="24"/>
          </w:rPr>
          <w:delText xml:space="preserve"> and/or semi-urban</w:delText>
        </w:r>
        <w:r w:rsidR="00212A96" w:rsidRPr="00794D8C" w:rsidDel="002F7ECF">
          <w:rPr>
            <w:rFonts w:ascii="Times New Roman" w:hAnsi="Times New Roman" w:cs="Times New Roman"/>
            <w:sz w:val="24"/>
            <w:szCs w:val="24"/>
          </w:rPr>
          <w:delText xml:space="preserve"> </w:delText>
        </w:r>
        <w:r w:rsidR="002B7CA6" w:rsidRPr="00794D8C" w:rsidDel="002F7ECF">
          <w:rPr>
            <w:rFonts w:ascii="Times New Roman" w:hAnsi="Times New Roman" w:cs="Times New Roman"/>
            <w:sz w:val="24"/>
            <w:szCs w:val="24"/>
          </w:rPr>
          <w:delText xml:space="preserve">systems, including green roofs, permeable pavement, bioswales, and </w:delText>
        </w:r>
        <w:r w:rsidR="00212A96" w:rsidRPr="00794D8C" w:rsidDel="002F7ECF">
          <w:rPr>
            <w:rFonts w:ascii="Times New Roman" w:hAnsi="Times New Roman" w:cs="Times New Roman"/>
            <w:sz w:val="24"/>
            <w:szCs w:val="24"/>
          </w:rPr>
          <w:delText>riparian buffers</w:delText>
        </w:r>
        <w:r w:rsidR="00CB6768" w:rsidRPr="00794D8C" w:rsidDel="002F7ECF">
          <w:rPr>
            <w:rFonts w:ascii="Times New Roman" w:hAnsi="Times New Roman" w:cs="Times New Roman"/>
            <w:sz w:val="24"/>
            <w:szCs w:val="24"/>
          </w:rPr>
          <w:delText>, among others</w:delText>
        </w:r>
        <w:r w:rsidR="002B7CA6" w:rsidRPr="00794D8C" w:rsidDel="002F7ECF">
          <w:rPr>
            <w:rFonts w:ascii="Times New Roman" w:hAnsi="Times New Roman" w:cs="Times New Roman"/>
            <w:sz w:val="24"/>
            <w:szCs w:val="24"/>
          </w:rPr>
          <w:delText xml:space="preserve">. </w:delText>
        </w:r>
      </w:del>
      <w:r w:rsidR="003C23C4" w:rsidRPr="00794D8C">
        <w:rPr>
          <w:rFonts w:ascii="Times New Roman" w:hAnsi="Times New Roman" w:cs="Times New Roman"/>
          <w:sz w:val="24"/>
          <w:szCs w:val="24"/>
        </w:rPr>
        <w:t>Green roofs</w:t>
      </w:r>
      <w:ins w:id="58" w:author="Paul Mayer" w:date="2020-03-19T16:28:00Z">
        <w:r w:rsidR="00892D05">
          <w:rPr>
            <w:rFonts w:ascii="Times New Roman" w:hAnsi="Times New Roman" w:cs="Times New Roman"/>
            <w:sz w:val="24"/>
            <w:szCs w:val="24"/>
          </w:rPr>
          <w:t xml:space="preserve"> </w:t>
        </w:r>
      </w:ins>
      <w:del w:id="59" w:author="Paul Mayer" w:date="2020-03-19T16:28:00Z">
        <w:r w:rsidR="003C23C4" w:rsidRPr="00794D8C" w:rsidDel="00892D05">
          <w:rPr>
            <w:rFonts w:ascii="Times New Roman" w:hAnsi="Times New Roman" w:cs="Times New Roman"/>
            <w:sz w:val="24"/>
            <w:szCs w:val="24"/>
          </w:rPr>
          <w:delText>, in</w:delText>
        </w:r>
      </w:del>
      <w:del w:id="60" w:author="Paul Mayer" w:date="2020-03-19T16:29:00Z">
        <w:r w:rsidR="003C23C4" w:rsidRPr="00794D8C" w:rsidDel="00694EE9">
          <w:rPr>
            <w:rFonts w:ascii="Times New Roman" w:hAnsi="Times New Roman" w:cs="Times New Roman"/>
            <w:sz w:val="24"/>
            <w:szCs w:val="24"/>
          </w:rPr>
          <w:delText xml:space="preserve"> particular,</w:delText>
        </w:r>
        <w:r w:rsidR="003C23C4" w:rsidRPr="00794D8C" w:rsidDel="00892D05">
          <w:rPr>
            <w:rFonts w:ascii="Times New Roman" w:hAnsi="Times New Roman" w:cs="Times New Roman"/>
            <w:sz w:val="24"/>
            <w:szCs w:val="24"/>
          </w:rPr>
          <w:delText xml:space="preserve"> are </w:delText>
        </w:r>
        <w:r w:rsidR="0012317D" w:rsidRPr="00794D8C" w:rsidDel="00892D05">
          <w:rPr>
            <w:rFonts w:ascii="Times New Roman" w:hAnsi="Times New Roman" w:cs="Times New Roman"/>
            <w:sz w:val="24"/>
            <w:szCs w:val="24"/>
          </w:rPr>
          <w:delText>amo</w:delText>
        </w:r>
        <w:r w:rsidR="0012317D" w:rsidRPr="00794D8C" w:rsidDel="00694EE9">
          <w:rPr>
            <w:rFonts w:ascii="Times New Roman" w:hAnsi="Times New Roman" w:cs="Times New Roman"/>
            <w:sz w:val="24"/>
            <w:szCs w:val="24"/>
          </w:rPr>
          <w:delText>ng the most</w:delText>
        </w:r>
      </w:del>
      <w:ins w:id="61" w:author="Paul Mayer" w:date="2020-03-19T16:29:00Z">
        <w:r w:rsidR="00694EE9">
          <w:rPr>
            <w:rFonts w:ascii="Times New Roman" w:hAnsi="Times New Roman" w:cs="Times New Roman"/>
            <w:sz w:val="24"/>
            <w:szCs w:val="24"/>
          </w:rPr>
          <w:t xml:space="preserve"> a</w:t>
        </w:r>
      </w:ins>
      <w:r w:rsidR="0012317D" w:rsidRPr="00794D8C">
        <w:rPr>
          <w:rFonts w:ascii="Times New Roman" w:hAnsi="Times New Roman" w:cs="Times New Roman"/>
          <w:sz w:val="24"/>
          <w:szCs w:val="24"/>
        </w:rPr>
        <w:t xml:space="preserve">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2BDFC52E"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w:t>
      </w:r>
      <w:del w:id="62" w:author="Paul Mayer" w:date="2020-03-19T16:31:00Z">
        <w:r w:rsidDel="00E56F3B">
          <w:rPr>
            <w:rFonts w:ascii="Times New Roman" w:hAnsi="Times New Roman" w:cs="Times New Roman"/>
            <w:sz w:val="24"/>
            <w:szCs w:val="24"/>
          </w:rPr>
          <w:delText xml:space="preserve">green infrastructure – and, in particular, </w:delText>
        </w:r>
      </w:del>
      <w:r>
        <w:rPr>
          <w:rFonts w:ascii="Times New Roman" w:hAnsi="Times New Roman" w:cs="Times New Roman"/>
          <w:sz w:val="24"/>
          <w:szCs w:val="24"/>
        </w:rPr>
        <w:t xml:space="preserve">green roofs </w:t>
      </w:r>
      <w:del w:id="63" w:author="Paul Mayer" w:date="2020-03-19T16:31:00Z">
        <w:r w:rsidDel="00E56F3B">
          <w:rPr>
            <w:rFonts w:ascii="Times New Roman" w:hAnsi="Times New Roman" w:cs="Times New Roman"/>
            <w:sz w:val="24"/>
            <w:szCs w:val="24"/>
          </w:rPr>
          <w:delText xml:space="preserve">– </w:delText>
        </w:r>
      </w:del>
      <w:r>
        <w:rPr>
          <w:rFonts w:ascii="Times New Roman" w:hAnsi="Times New Roman" w:cs="Times New Roman"/>
          <w:sz w:val="24"/>
          <w:szCs w:val="24"/>
        </w:rPr>
        <w:t>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del w:id="64" w:author="Paul Mayer" w:date="2020-03-20T15:37:00Z">
        <w:r w:rsidR="00EC6E70" w:rsidDel="008923D7">
          <w:rPr>
            <w:rFonts w:ascii="Times New Roman" w:hAnsi="Times New Roman" w:cs="Times New Roman"/>
            <w:sz w:val="24"/>
            <w:szCs w:val="24"/>
          </w:rPr>
          <w:delText xml:space="preserve">In addition, </w:delText>
        </w:r>
      </w:del>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78%, with standard deviations that ranged from 25-35%</w:t>
      </w:r>
      <w:del w:id="65" w:author="Paul Mayer" w:date="2020-03-20T15:38:00Z">
        <w:r w:rsidR="007E50B4" w:rsidDel="006803DF">
          <w:rPr>
            <w:rFonts w:ascii="Times New Roman" w:hAnsi="Times New Roman" w:cs="Times New Roman"/>
            <w:sz w:val="24"/>
            <w:szCs w:val="24"/>
          </w:rPr>
          <w:delText>, among the climatic groups</w:delText>
        </w:r>
      </w:del>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 xml:space="preserve">translate </w:t>
      </w:r>
      <w:ins w:id="66" w:author="Paul Mayer" w:date="2020-03-20T15:38:00Z">
        <w:r w:rsidR="005D17B8">
          <w:rPr>
            <w:rFonts w:ascii="Times New Roman" w:hAnsi="Times New Roman" w:cs="Times New Roman"/>
            <w:sz w:val="24"/>
            <w:szCs w:val="24"/>
          </w:rPr>
          <w:t xml:space="preserve">local </w:t>
        </w:r>
      </w:ins>
      <w:del w:id="67" w:author="Paul Mayer" w:date="2020-03-20T15:38:00Z">
        <w:r w:rsidDel="005D17B8">
          <w:rPr>
            <w:rFonts w:ascii="Times New Roman" w:hAnsi="Times New Roman" w:cs="Times New Roman"/>
            <w:sz w:val="24"/>
            <w:szCs w:val="24"/>
          </w:rPr>
          <w:delText xml:space="preserve">their </w:delText>
        </w:r>
      </w:del>
      <w:r>
        <w:rPr>
          <w:rFonts w:ascii="Times New Roman" w:hAnsi="Times New Roman" w:cs="Times New Roman"/>
          <w:sz w:val="24"/>
          <w:szCs w:val="24"/>
        </w:rPr>
        <w:t>results to watershed scales.</w:t>
      </w:r>
      <w:r w:rsidR="00226B45">
        <w:rPr>
          <w:rFonts w:ascii="Times New Roman" w:hAnsi="Times New Roman" w:cs="Times New Roman"/>
          <w:sz w:val="24"/>
          <w:szCs w:val="24"/>
        </w:rPr>
        <w:t xml:space="preserve"> </w:t>
      </w:r>
    </w:p>
    <w:p w14:paraId="32463C46" w14:textId="38A711FB" w:rsidR="00533DD2" w:rsidRPr="00EC35C4" w:rsidRDefault="0078208C" w:rsidP="00D97E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68"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 xml:space="preserve">Both semi-distributed and spatially explicit watershed models have also been used to simulate the hydrologic impacts of green roofs. </w:t>
      </w:r>
      <w:del w:id="69" w:author="Paul Mayer" w:date="2020-03-20T15:39:00Z">
        <w:r w:rsidR="00D97E04" w:rsidDel="00C02746">
          <w:rPr>
            <w:rFonts w:ascii="Times New Roman" w:hAnsi="Times New Roman" w:cs="Times New Roman"/>
            <w:sz w:val="24"/>
            <w:szCs w:val="24"/>
          </w:rPr>
          <w:delText>For example,</w:delText>
        </w:r>
        <w:r w:rsidDel="00C02746">
          <w:rPr>
            <w:rFonts w:ascii="Times New Roman" w:hAnsi="Times New Roman" w:cs="Times New Roman"/>
            <w:sz w:val="24"/>
            <w:szCs w:val="24"/>
          </w:rPr>
          <w:delText xml:space="preserve"> </w:delText>
        </w:r>
      </w:del>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w:t>
      </w:r>
      <w:del w:id="70" w:author="Paul Mayer" w:date="2020-03-20T15:40:00Z">
        <w:r w:rsidR="00EC35C4" w:rsidDel="00D7750E">
          <w:rPr>
            <w:rFonts w:ascii="Times New Roman" w:hAnsi="Times New Roman" w:cs="Times New Roman"/>
            <w:sz w:val="24"/>
            <w:szCs w:val="24"/>
          </w:rPr>
          <w:delText xml:space="preserve">In addition, </w:delText>
        </w:r>
      </w:del>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Regional Hydro-Ecological Simulation System (</w:t>
      </w:r>
      <w:r w:rsidRPr="00794D8C">
        <w:rPr>
          <w:rFonts w:ascii="Times New Roman" w:hAnsi="Times New Roman" w:cs="Times New Roman"/>
          <w:sz w:val="24"/>
          <w:szCs w:val="24"/>
        </w:rPr>
        <w:t>RHESSys</w:t>
      </w:r>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68"/>
      <w:r>
        <w:rPr>
          <w:rFonts w:ascii="Times New Roman" w:hAnsi="Times New Roman" w:cs="Times New Roman"/>
          <w:sz w:val="24"/>
          <w:szCs w:val="24"/>
        </w:rPr>
        <w:t xml:space="preserve"> </w:t>
      </w:r>
      <w:r w:rsidR="00D97E04">
        <w:rPr>
          <w:rFonts w:ascii="Times New Roman" w:hAnsi="Times New Roman" w:cs="Times New Roman"/>
          <w:sz w:val="24"/>
          <w:szCs w:val="24"/>
        </w:rPr>
        <w:t xml:space="preserve">Despite these advancements, assessments of large-scale implementation of green roofs at watershed scales are lacking. </w:t>
      </w:r>
    </w:p>
    <w:p w14:paraId="1331E1BE" w14:textId="6A1C2CF5" w:rsidR="000B104A" w:rsidRPr="00794D8C" w:rsidRDefault="000B104A" w:rsidP="00FF6CB5">
      <w:pPr>
        <w:spacing w:line="480" w:lineRule="auto"/>
        <w:ind w:firstLine="720"/>
        <w:rPr>
          <w:rFonts w:ascii="Times New Roman" w:hAnsi="Times New Roman" w:cs="Times New Roman"/>
          <w:sz w:val="24"/>
          <w:szCs w:val="24"/>
        </w:rPr>
      </w:pPr>
      <w:r w:rsidRPr="008A63BF">
        <w:rPr>
          <w:rFonts w:ascii="Times New Roman" w:hAnsi="Times New Roman" w:cs="Times New Roman"/>
          <w:sz w:val="24"/>
          <w:szCs w:val="24"/>
        </w:rPr>
        <w:t xml:space="preserve">In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w:t>
      </w:r>
      <w:del w:id="71" w:author="Paul Mayer" w:date="2020-03-23T10:42:00Z">
        <w:r w:rsidR="008A63BF" w:rsidRPr="008A63BF" w:rsidDel="00724B88">
          <w:rPr>
            <w:rFonts w:ascii="Times New Roman" w:hAnsi="Times New Roman" w:cs="Times New Roman"/>
            <w:sz w:val="24"/>
            <w:szCs w:val="24"/>
          </w:rPr>
          <w:delText>In particular, w</w:delText>
        </w:r>
      </w:del>
      <w:ins w:id="72" w:author="Paul Mayer" w:date="2020-03-23T10:42:00Z">
        <w:r w:rsidR="00724B88">
          <w:rPr>
            <w:rFonts w:ascii="Times New Roman" w:hAnsi="Times New Roman" w:cs="Times New Roman"/>
            <w:sz w:val="24"/>
            <w:szCs w:val="24"/>
          </w:rPr>
          <w:t>W</w:t>
        </w:r>
      </w:ins>
      <w:r w:rsidR="008A63BF" w:rsidRPr="008A63BF">
        <w:rPr>
          <w:rFonts w:ascii="Times New Roman" w:hAnsi="Times New Roman" w:cs="Times New Roman"/>
          <w:sz w:val="24"/>
          <w:szCs w:val="24"/>
        </w:rPr>
        <w:t xml:space="preserve">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w:t>
      </w:r>
      <w:del w:id="73" w:author="Paul Mayer" w:date="2020-03-23T10:46:00Z">
        <w:r w:rsidR="008A63BF" w:rsidDel="006A0865">
          <w:rPr>
            <w:rFonts w:ascii="Times New Roman" w:hAnsi="Times New Roman" w:cs="Times New Roman"/>
            <w:sz w:val="24"/>
            <w:szCs w:val="24"/>
          </w:rPr>
          <w:delText xml:space="preserve">separately </w:delText>
        </w:r>
      </w:del>
      <w:r w:rsidR="008A63BF">
        <w:rPr>
          <w:rFonts w:ascii="Times New Roman" w:hAnsi="Times New Roman" w:cs="Times New Roman"/>
          <w:sz w:val="24"/>
          <w:szCs w:val="24"/>
        </w:rPr>
        <w:t>simulate</w:t>
      </w:r>
      <w:ins w:id="74" w:author="Paul Mayer" w:date="2020-03-23T10:46:00Z">
        <w:r w:rsidR="006A0865">
          <w:rPr>
            <w:rFonts w:ascii="Times New Roman" w:hAnsi="Times New Roman" w:cs="Times New Roman"/>
            <w:sz w:val="24"/>
            <w:szCs w:val="24"/>
          </w:rPr>
          <w:t>d</w:t>
        </w:r>
      </w:ins>
      <w:r w:rsidR="008A63BF">
        <w:rPr>
          <w:rFonts w:ascii="Times New Roman" w:hAnsi="Times New Roman" w:cs="Times New Roman"/>
          <w:sz w:val="24"/>
          <w:szCs w:val="24"/>
        </w:rPr>
        <w:t xml:space="preserve"> the impacts of implementing extensive green roofs, which are characterized by shallow soil profiles and low-level vegetative cover</w:t>
      </w:r>
      <w:ins w:id="75" w:author="Paul Mayer" w:date="2020-03-23T10:47:00Z">
        <w:r w:rsidR="006B2CE0">
          <w:rPr>
            <w:rFonts w:ascii="Times New Roman" w:hAnsi="Times New Roman" w:cs="Times New Roman"/>
            <w:sz w:val="24"/>
            <w:szCs w:val="24"/>
          </w:rPr>
          <w:t xml:space="preserve">.  </w:t>
        </w:r>
      </w:ins>
      <w:del w:id="76" w:author="Paul Mayer" w:date="2020-03-23T10:47:00Z">
        <w:r w:rsidR="008A63BF" w:rsidDel="006B2CE0">
          <w:rPr>
            <w:rFonts w:ascii="Times New Roman" w:hAnsi="Times New Roman" w:cs="Times New Roman"/>
            <w:sz w:val="24"/>
            <w:szCs w:val="24"/>
          </w:rPr>
          <w:delText xml:space="preserve">, </w:delText>
        </w:r>
        <w:r w:rsidR="008A63BF" w:rsidDel="00583631">
          <w:rPr>
            <w:rFonts w:ascii="Times New Roman" w:hAnsi="Times New Roman" w:cs="Times New Roman"/>
            <w:sz w:val="24"/>
            <w:szCs w:val="24"/>
          </w:rPr>
          <w:delText xml:space="preserve">and </w:delText>
        </w:r>
      </w:del>
      <w:ins w:id="77" w:author="Paul Mayer" w:date="2020-03-23T10:47:00Z">
        <w:r w:rsidR="00583631">
          <w:rPr>
            <w:rFonts w:ascii="Times New Roman" w:hAnsi="Times New Roman" w:cs="Times New Roman"/>
            <w:sz w:val="24"/>
            <w:szCs w:val="24"/>
          </w:rPr>
          <w:t>W</w:t>
        </w:r>
        <w:r w:rsidR="006B2CE0">
          <w:rPr>
            <w:rFonts w:ascii="Times New Roman" w:hAnsi="Times New Roman" w:cs="Times New Roman"/>
            <w:sz w:val="24"/>
            <w:szCs w:val="24"/>
          </w:rPr>
          <w:t>e</w:t>
        </w:r>
      </w:ins>
      <w:ins w:id="78" w:author="Paul Mayer" w:date="2020-03-23T10:50:00Z">
        <w:r w:rsidR="00174068">
          <w:rPr>
            <w:rFonts w:ascii="Times New Roman" w:hAnsi="Times New Roman" w:cs="Times New Roman"/>
            <w:sz w:val="24"/>
            <w:szCs w:val="24"/>
          </w:rPr>
          <w:t xml:space="preserve"> also</w:t>
        </w:r>
      </w:ins>
      <w:ins w:id="79" w:author="Paul Mayer" w:date="2020-03-23T10:47:00Z">
        <w:r w:rsidR="006B2CE0">
          <w:rPr>
            <w:rFonts w:ascii="Times New Roman" w:hAnsi="Times New Roman" w:cs="Times New Roman"/>
            <w:sz w:val="24"/>
            <w:szCs w:val="24"/>
          </w:rPr>
          <w:t xml:space="preserve"> simulated </w:t>
        </w:r>
      </w:ins>
      <w:r w:rsidR="008A63BF">
        <w:rPr>
          <w:rFonts w:ascii="Times New Roman" w:hAnsi="Times New Roman" w:cs="Times New Roman"/>
          <w:sz w:val="24"/>
          <w:szCs w:val="24"/>
        </w:rPr>
        <w:t xml:space="preserve">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w:t>
      </w:r>
      <w:commentRangeStart w:id="80"/>
      <w:ins w:id="81" w:author="Paul Mayer" w:date="2020-03-23T10:50:00Z">
        <w:r w:rsidR="00B639D2">
          <w:rPr>
            <w:rFonts w:ascii="Times New Roman" w:hAnsi="Times New Roman" w:cs="Times New Roman"/>
            <w:sz w:val="24"/>
            <w:szCs w:val="24"/>
          </w:rPr>
          <w:t xml:space="preserve">a large urban watershed such as </w:t>
        </w:r>
      </w:ins>
      <w:r w:rsidR="00AB292E" w:rsidRPr="00AB292E">
        <w:rPr>
          <w:rFonts w:ascii="Times New Roman" w:hAnsi="Times New Roman" w:cs="Times New Roman"/>
          <w:sz w:val="24"/>
          <w:szCs w:val="24"/>
        </w:rPr>
        <w:t xml:space="preserve">these </w:t>
      </w:r>
      <w:ins w:id="82" w:author="Paul Mayer" w:date="2020-03-23T10:50:00Z">
        <w:r w:rsidR="00C834C5">
          <w:rPr>
            <w:rFonts w:ascii="Times New Roman" w:hAnsi="Times New Roman" w:cs="Times New Roman"/>
            <w:sz w:val="24"/>
            <w:szCs w:val="24"/>
          </w:rPr>
          <w:t xml:space="preserve">in </w:t>
        </w:r>
      </w:ins>
      <w:r w:rsidR="00AB292E" w:rsidRPr="00AB292E">
        <w:rPr>
          <w:rFonts w:ascii="Times New Roman" w:hAnsi="Times New Roman" w:cs="Times New Roman"/>
          <w:sz w:val="24"/>
          <w:szCs w:val="24"/>
        </w:rPr>
        <w:t>Seattle</w:t>
      </w:r>
      <w:del w:id="83" w:author="Paul Mayer" w:date="2020-03-23T10:51:00Z">
        <w:r w:rsidR="00AB292E" w:rsidRPr="00AB292E" w:rsidDel="00C834C5">
          <w:rPr>
            <w:rFonts w:ascii="Times New Roman" w:hAnsi="Times New Roman" w:cs="Times New Roman"/>
            <w:sz w:val="24"/>
            <w:szCs w:val="24"/>
          </w:rPr>
          <w:delText xml:space="preserve"> </w:delText>
        </w:r>
      </w:del>
      <w:commentRangeEnd w:id="80"/>
      <w:r w:rsidR="00C834C5">
        <w:rPr>
          <w:rStyle w:val="CommentReference"/>
        </w:rPr>
        <w:commentReference w:id="80"/>
      </w:r>
      <w:del w:id="84" w:author="Paul Mayer" w:date="2020-03-23T10:51:00Z">
        <w:r w:rsidR="00AB292E" w:rsidRPr="00AB292E" w:rsidDel="00C834C5">
          <w:rPr>
            <w:rFonts w:ascii="Times New Roman" w:hAnsi="Times New Roman" w:cs="Times New Roman"/>
            <w:sz w:val="24"/>
            <w:szCs w:val="24"/>
          </w:rPr>
          <w:delText>watersheds</w:delText>
        </w:r>
      </w:del>
      <w:r w:rsidR="00AB292E" w:rsidRPr="00AB292E">
        <w:rPr>
          <w:rFonts w:ascii="Times New Roman" w:hAnsi="Times New Roman" w:cs="Times New Roman"/>
          <w:sz w:val="24"/>
          <w:szCs w:val="24"/>
        </w:rPr>
        <w:t>.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 xml:space="preserve">green roof implementation in other large metropolitan </w:t>
      </w:r>
      <w:commentRangeStart w:id="85"/>
      <w:r w:rsidR="00AB292E">
        <w:rPr>
          <w:rFonts w:ascii="Times New Roman" w:hAnsi="Times New Roman" w:cs="Times New Roman"/>
          <w:sz w:val="24"/>
          <w:szCs w:val="24"/>
        </w:rPr>
        <w:t>areas</w:t>
      </w:r>
      <w:commentRangeEnd w:id="85"/>
      <w:r w:rsidR="00265D5E">
        <w:rPr>
          <w:rStyle w:val="CommentReference"/>
        </w:rPr>
        <w:commentReference w:id="85"/>
      </w:r>
      <w:r w:rsidR="00AB292E">
        <w:rPr>
          <w:rFonts w:ascii="Times New Roman" w:hAnsi="Times New Roman" w:cs="Times New Roman"/>
          <w:sz w:val="24"/>
          <w:szCs w:val="24"/>
        </w:rPr>
        <w:t>.</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51A19517"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w:t>
      </w:r>
      <w:del w:id="86" w:author="Paul Mayer" w:date="2020-03-23T10:56:00Z">
        <w:r w:rsidRPr="00794D8C" w:rsidDel="00AE4A77">
          <w:rPr>
            <w:rFonts w:ascii="Times New Roman" w:hAnsi="Times New Roman" w:cs="Times New Roman"/>
            <w:sz w:val="24"/>
            <w:szCs w:val="24"/>
          </w:rPr>
          <w:delText xml:space="preserve">four watersheds in </w:delText>
        </w:r>
      </w:del>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del w:id="87" w:author="Paul Mayer" w:date="2020-03-23T10:56:00Z">
        <w:r w:rsidR="00CD2AD7" w:rsidRPr="00794D8C" w:rsidDel="00A02E63">
          <w:rPr>
            <w:rFonts w:ascii="Times New Roman" w:hAnsi="Times New Roman" w:cs="Times New Roman"/>
            <w:sz w:val="24"/>
            <w:szCs w:val="24"/>
          </w:rPr>
          <w:delText>Note that t</w:delText>
        </w:r>
      </w:del>
      <w:del w:id="88" w:author="Paul Mayer" w:date="2020-03-23T10:58:00Z">
        <w:r w:rsidR="00CD2AD7" w:rsidRPr="00794D8C" w:rsidDel="00A060D7">
          <w:rPr>
            <w:rFonts w:ascii="Times New Roman" w:hAnsi="Times New Roman" w:cs="Times New Roman"/>
            <w:sz w:val="24"/>
            <w:szCs w:val="24"/>
          </w:rPr>
          <w:delText xml:space="preserve">wo of </w:delText>
        </w:r>
        <w:r w:rsidR="00CD2AD7" w:rsidRPr="00794D8C" w:rsidDel="005F44CA">
          <w:rPr>
            <w:rFonts w:ascii="Times New Roman" w:hAnsi="Times New Roman" w:cs="Times New Roman"/>
            <w:sz w:val="24"/>
            <w:szCs w:val="24"/>
          </w:rPr>
          <w:delText>the</w:delText>
        </w:r>
      </w:del>
      <w:ins w:id="89" w:author="Paul Mayer" w:date="2020-03-23T10:59:00Z">
        <w:r w:rsidR="005F44CA">
          <w:rPr>
            <w:rFonts w:ascii="Times New Roman" w:hAnsi="Times New Roman" w:cs="Times New Roman"/>
            <w:sz w:val="24"/>
            <w:szCs w:val="24"/>
          </w:rPr>
          <w:t xml:space="preserve">Piper and </w:t>
        </w:r>
      </w:ins>
      <w:ins w:id="90" w:author="Paul Mayer" w:date="2020-03-23T11:00:00Z">
        <w:r w:rsidR="002E76D8">
          <w:rPr>
            <w:rFonts w:ascii="Times New Roman" w:hAnsi="Times New Roman" w:cs="Times New Roman"/>
            <w:sz w:val="24"/>
            <w:szCs w:val="24"/>
          </w:rPr>
          <w:t>Longfellow</w:t>
        </w:r>
      </w:ins>
      <w:del w:id="91" w:author="Paul Mayer" w:date="2020-03-23T11:00:00Z">
        <w:r w:rsidR="00CD2AD7" w:rsidRPr="00794D8C" w:rsidDel="002E76D8">
          <w:rPr>
            <w:rFonts w:ascii="Times New Roman" w:hAnsi="Times New Roman" w:cs="Times New Roman"/>
            <w:sz w:val="24"/>
            <w:szCs w:val="24"/>
          </w:rPr>
          <w:delText xml:space="preserve"> </w:delText>
        </w:r>
      </w:del>
      <w:r w:rsidR="00CD2AD7" w:rsidRPr="00794D8C">
        <w:rPr>
          <w:rFonts w:ascii="Times New Roman" w:hAnsi="Times New Roman" w:cs="Times New Roman"/>
          <w:sz w:val="24"/>
          <w:szCs w:val="24"/>
        </w:rPr>
        <w:t xml:space="preserve">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w:t>
      </w:r>
      <w:ins w:id="92" w:author="Paul Mayer" w:date="2020-03-23T11:00:00Z">
        <w:r w:rsidR="002E76D8">
          <w:rPr>
            <w:rFonts w:ascii="Times New Roman" w:hAnsi="Times New Roman" w:cs="Times New Roman"/>
            <w:sz w:val="24"/>
            <w:szCs w:val="24"/>
          </w:rPr>
          <w:t xml:space="preserve">Thornton and </w:t>
        </w:r>
      </w:ins>
      <w:ins w:id="93" w:author="Paul Mayer" w:date="2020-03-23T10:59:00Z">
        <w:r w:rsidR="00C556FF">
          <w:rPr>
            <w:rFonts w:ascii="Times New Roman" w:hAnsi="Times New Roman" w:cs="Times New Roman"/>
            <w:sz w:val="24"/>
            <w:szCs w:val="24"/>
          </w:rPr>
          <w:t>Taylor</w:t>
        </w:r>
      </w:ins>
      <w:ins w:id="94" w:author="Paul Mayer" w:date="2020-03-23T11:00:00Z">
        <w:r w:rsidR="002E76D8">
          <w:rPr>
            <w:rFonts w:ascii="Times New Roman" w:hAnsi="Times New Roman" w:cs="Times New Roman"/>
            <w:sz w:val="24"/>
            <w:szCs w:val="24"/>
          </w:rPr>
          <w:t xml:space="preserve"> watersheds</w:t>
        </w:r>
      </w:ins>
      <w:ins w:id="95" w:author="Paul Mayer" w:date="2020-03-23T10:59:00Z">
        <w:r w:rsidR="00C556FF">
          <w:rPr>
            <w:rFonts w:ascii="Times New Roman" w:hAnsi="Times New Roman" w:cs="Times New Roman"/>
            <w:sz w:val="24"/>
            <w:szCs w:val="24"/>
          </w:rPr>
          <w:t xml:space="preserve"> </w:t>
        </w:r>
      </w:ins>
      <w:del w:id="96" w:author="Paul Mayer" w:date="2020-03-23T10:59:00Z">
        <w:r w:rsidR="00CD2AD7" w:rsidRPr="00794D8C" w:rsidDel="00C556FF">
          <w:rPr>
            <w:rFonts w:ascii="Times New Roman" w:hAnsi="Times New Roman" w:cs="Times New Roman"/>
            <w:sz w:val="24"/>
            <w:szCs w:val="24"/>
          </w:rPr>
          <w:delText xml:space="preserve">two </w:delText>
        </w:r>
      </w:del>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2666A55D"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the large-scale potential of green roof implementations ha</w:t>
      </w:r>
      <w:ins w:id="97" w:author="Paul Mayer" w:date="2020-03-23T11:01:00Z">
        <w:r w:rsidR="00301B3A">
          <w:rPr>
            <w:rFonts w:ascii="Times New Roman" w:hAnsi="Times New Roman" w:cs="Times New Roman"/>
            <w:sz w:val="24"/>
            <w:szCs w:val="24"/>
          </w:rPr>
          <w:t>s</w:t>
        </w:r>
      </w:ins>
      <w:del w:id="98" w:author="Paul Mayer" w:date="2020-03-23T11:01:00Z">
        <w:r w:rsidR="00AE21FA" w:rsidRPr="00794D8C" w:rsidDel="00301B3A">
          <w:rPr>
            <w:rFonts w:ascii="Times New Roman" w:hAnsi="Times New Roman" w:cs="Times New Roman"/>
            <w:sz w:val="24"/>
            <w:szCs w:val="24"/>
          </w:rPr>
          <w:delText>ve</w:delText>
        </w:r>
      </w:del>
      <w:r w:rsidR="00AE21FA" w:rsidRPr="00794D8C">
        <w:rPr>
          <w:rFonts w:ascii="Times New Roman" w:hAnsi="Times New Roman" w:cs="Times New Roman"/>
          <w:sz w:val="24"/>
          <w:szCs w:val="24"/>
        </w:rPr>
        <w:t xml:space="preser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C57B08"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3972CCF4"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w:t>
      </w:r>
      <w:del w:id="99" w:author="Paul Mayer" w:date="2020-03-23T11:02:00Z">
        <w:r w:rsidRPr="00794D8C" w:rsidDel="00575170">
          <w:rPr>
            <w:rFonts w:ascii="Times New Roman" w:hAnsi="Times New Roman" w:cs="Times New Roman"/>
            <w:sz w:val="24"/>
            <w:szCs w:val="24"/>
          </w:rPr>
          <w:delText>only</w:delText>
        </w:r>
      </w:del>
      <w:r w:rsidRPr="00794D8C">
        <w:rPr>
          <w:rFonts w:ascii="Times New Roman" w:hAnsi="Times New Roman" w:cs="Times New Roman"/>
          <w:sz w:val="24"/>
          <w:szCs w:val="24"/>
        </w:rPr>
        <w:t xml:space="preserve">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0FB3605A"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kgN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68DC3AE2" w:rsidR="00A26CED" w:rsidRPr="00794D8C" w:rsidRDefault="009006EA" w:rsidP="00794D8C">
      <w:pPr>
        <w:spacing w:line="480" w:lineRule="auto"/>
        <w:ind w:firstLine="720"/>
        <w:rPr>
          <w:rFonts w:ascii="Times New Roman" w:hAnsi="Times New Roman" w:cs="Times New Roman"/>
          <w:sz w:val="24"/>
          <w:szCs w:val="24"/>
        </w:rPr>
      </w:pPr>
      <w:del w:id="100" w:author="Paul Mayer" w:date="2020-03-23T11:30:00Z">
        <w:r w:rsidRPr="00794D8C" w:rsidDel="008D43B3">
          <w:rPr>
            <w:rFonts w:ascii="Times New Roman" w:hAnsi="Times New Roman" w:cs="Times New Roman"/>
            <w:sz w:val="24"/>
            <w:szCs w:val="24"/>
          </w:rPr>
          <w:delText xml:space="preserve">A number of </w:delText>
        </w:r>
        <w:r w:rsidR="000A12C9" w:rsidRPr="00794D8C" w:rsidDel="008D43B3">
          <w:rPr>
            <w:rFonts w:ascii="Times New Roman" w:hAnsi="Times New Roman" w:cs="Times New Roman"/>
            <w:sz w:val="24"/>
            <w:szCs w:val="24"/>
          </w:rPr>
          <w:delText>s</w:delText>
        </w:r>
      </w:del>
      <w:ins w:id="101" w:author="Paul Mayer" w:date="2020-03-23T11:30:00Z">
        <w:r w:rsidR="008D43B3">
          <w:rPr>
            <w:rFonts w:ascii="Times New Roman" w:hAnsi="Times New Roman" w:cs="Times New Roman"/>
            <w:sz w:val="24"/>
            <w:szCs w:val="24"/>
          </w:rPr>
          <w:t>S</w:t>
        </w:r>
      </w:ins>
      <w:r w:rsidR="000A12C9" w:rsidRPr="00794D8C">
        <w:rPr>
          <w:rFonts w:ascii="Times New Roman" w:hAnsi="Times New Roman" w:cs="Times New Roman"/>
          <w:sz w:val="24"/>
          <w:szCs w:val="24"/>
        </w:rPr>
        <w:t xml:space="preserve">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ins w:id="102" w:author="Paul Mayer" w:date="2020-03-23T11:30:00Z">
        <w:r w:rsidR="008D43B3">
          <w:rPr>
            <w:rFonts w:ascii="Times New Roman" w:hAnsi="Times New Roman" w:cs="Times New Roman"/>
            <w:sz w:val="24"/>
            <w:szCs w:val="24"/>
          </w:rPr>
          <w:t xml:space="preserve"> including </w:t>
        </w:r>
      </w:ins>
      <w:del w:id="103" w:author="Paul Mayer" w:date="2020-03-23T11:30:00Z">
        <w:r w:rsidRPr="00794D8C" w:rsidDel="008D43B3">
          <w:rPr>
            <w:rFonts w:ascii="Times New Roman" w:hAnsi="Times New Roman" w:cs="Times New Roman"/>
            <w:sz w:val="24"/>
            <w:szCs w:val="24"/>
          </w:rPr>
          <w:delText xml:space="preserve">. These </w:delText>
        </w:r>
        <w:r w:rsidR="00A26CED" w:rsidRPr="00794D8C" w:rsidDel="008D43B3">
          <w:rPr>
            <w:rFonts w:ascii="Times New Roman" w:hAnsi="Times New Roman" w:cs="Times New Roman"/>
            <w:sz w:val="24"/>
            <w:szCs w:val="24"/>
          </w:rPr>
          <w:delText xml:space="preserve">include </w:delText>
        </w:r>
      </w:del>
      <w:r w:rsidR="00A26CED" w:rsidRPr="00794D8C">
        <w:rPr>
          <w:rFonts w:ascii="Times New Roman" w:hAnsi="Times New Roman" w:cs="Times New Roman"/>
          <w:sz w:val="24"/>
          <w:szCs w:val="24"/>
        </w:rPr>
        <w:t xml:space="preserve">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356AE3B8"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A single soil type</w:t>
      </w:r>
      <w:ins w:id="104" w:author="Paul Mayer" w:date="2020-03-23T11:31:00Z">
        <w:r w:rsidR="00257B9B">
          <w:rPr>
            <w:rFonts w:ascii="Times New Roman" w:hAnsi="Times New Roman" w:cs="Times New Roman"/>
            <w:sz w:val="24"/>
            <w:szCs w:val="24"/>
          </w:rPr>
          <w:t>, sandy loam,</w:t>
        </w:r>
      </w:ins>
      <w:r w:rsidRPr="00794D8C">
        <w:rPr>
          <w:rFonts w:ascii="Times New Roman" w:hAnsi="Times New Roman" w:cs="Times New Roman"/>
          <w:sz w:val="24"/>
          <w:szCs w:val="24"/>
        </w:rPr>
        <w:t xml:space="preserv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w:t>
      </w:r>
      <w:del w:id="105" w:author="Paul Mayer" w:date="2020-03-23T11:31:00Z">
        <w:r w:rsidRPr="00794D8C" w:rsidDel="00257B9B">
          <w:rPr>
            <w:rFonts w:ascii="Times New Roman" w:hAnsi="Times New Roman" w:cs="Times New Roman"/>
            <w:sz w:val="24"/>
            <w:szCs w:val="24"/>
          </w:rPr>
          <w:delText>, which was characterized as</w:delText>
        </w:r>
        <w:r w:rsidR="00AD6F89" w:rsidRPr="00794D8C" w:rsidDel="00257B9B">
          <w:rPr>
            <w:rFonts w:ascii="Times New Roman" w:hAnsi="Times New Roman" w:cs="Times New Roman"/>
            <w:sz w:val="24"/>
            <w:szCs w:val="24"/>
          </w:rPr>
          <w:delText xml:space="preserve"> sandy loam</w:delText>
        </w:r>
      </w:del>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27C70FFD"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r w:rsidR="00D54DAF" w:rsidRPr="00794D8C">
        <w:rPr>
          <w:rFonts w:ascii="Times New Roman" w:hAnsi="Times New Roman" w:cs="Times New Roman"/>
          <w:sz w:val="24"/>
          <w:szCs w:val="24"/>
        </w:rPr>
        <w:t xml:space="preserve">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Three NOAA-referenced weather stations (Sand Point, Portage Bay, and Boeing Field) and Daymet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Daymet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D</w:t>
      </w:r>
      <w:r w:rsidRPr="00794D8C">
        <w:rPr>
          <w:rFonts w:ascii="Times New Roman" w:hAnsi="Times New Roman" w:cs="Times New Roman"/>
          <w:sz w:val="24"/>
          <w:szCs w:val="24"/>
        </w:rPr>
        <w:t>aymet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Daymet daily gridded modeled weather parameters, using the “daymetr”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w:t>
      </w:r>
      <w:commentRangeStart w:id="106"/>
      <w:r w:rsidR="000721B4">
        <w:rPr>
          <w:rFonts w:ascii="Times New Roman" w:hAnsi="Times New Roman" w:cs="Times New Roman"/>
          <w:sz w:val="24"/>
          <w:szCs w:val="24"/>
        </w:rPr>
        <w:t xml:space="preserve">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commentRangeEnd w:id="106"/>
      <w:r w:rsidR="00852AAA">
        <w:rPr>
          <w:rStyle w:val="CommentReference"/>
        </w:rPr>
        <w:commentReference w:id="106"/>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r w:rsidRPr="00794D8C">
        <w:rPr>
          <w:rFonts w:ascii="Times New Roman" w:hAnsi="Times New Roman" w:cs="Times New Roman"/>
          <w:i/>
          <w:iCs/>
          <w:sz w:val="24"/>
          <w:szCs w:val="24"/>
        </w:rPr>
        <w:t>surfaceKs</w:t>
      </w:r>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r w:rsidRPr="00794D8C">
        <w:rPr>
          <w:rFonts w:ascii="Times New Roman" w:hAnsi="Times New Roman" w:cs="Times New Roman"/>
          <w:i/>
          <w:iCs/>
          <w:sz w:val="24"/>
          <w:szCs w:val="24"/>
        </w:rPr>
        <w:t>ksLat</w:t>
      </w:r>
      <w:r w:rsidRPr="00794D8C">
        <w:rPr>
          <w:rFonts w:ascii="Times New Roman" w:hAnsi="Times New Roman" w:cs="Times New Roman"/>
          <w:sz w:val="24"/>
          <w:szCs w:val="24"/>
        </w:rPr>
        <w:t xml:space="preserve"> and </w:t>
      </w:r>
      <w:r w:rsidRPr="00794D8C">
        <w:rPr>
          <w:rFonts w:ascii="Times New Roman" w:hAnsi="Times New Roman" w:cs="Times New Roman"/>
          <w:i/>
          <w:iCs/>
          <w:sz w:val="24"/>
          <w:szCs w:val="24"/>
        </w:rPr>
        <w:t>ksVert</w:t>
      </w:r>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 Extensive 600 Media</w:t>
      </w:r>
      <w:r w:rsidR="001C516D" w:rsidRPr="00794D8C">
        <w:rPr>
          <w:rFonts w:ascii="Times New Roman" w:hAnsi="Times New Roman" w:cs="Times New Roman"/>
          <w:sz w:val="24"/>
          <w:szCs w:val="24"/>
        </w:rPr>
        <w:t xml:space="preserve"> and Rooflite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421D5422"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r w:rsidR="002B11E4" w:rsidRPr="00794D8C">
        <w:rPr>
          <w:rFonts w:ascii="Times New Roman" w:hAnsi="Times New Roman" w:cs="Times New Roman"/>
          <w:sz w:val="24"/>
          <w:szCs w:val="24"/>
        </w:rPr>
        <w:t>gC</w:t>
      </w:r>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773849">
        <w:rPr>
          <w:rFonts w:ascii="Times New Roman" w:hAnsi="Times New Roman" w:cs="Times New Roman"/>
          <w:sz w:val="24"/>
          <w:szCs w:val="24"/>
        </w:rPr>
        <w:instrText xml:space="preserve"> ADDIN EN.CITE &lt;EndNote&gt;&lt;Cite AuthorYear="1"&gt;&lt;Author&gt;Getter&lt;/Author&gt;&lt;Year&gt;2009&lt;/Year&gt;&lt;RecNum&gt;26&lt;/RecNum&gt;&lt;DisplayText&gt;Getter et al. (2009)&lt;/DisplayText&gt;&lt;record&gt;&lt;rec-number&gt;26&lt;/rec-number&gt;&lt;foreign-keys&gt;&lt;key app="EN" db-id="vxswrvz902xafmet90nv2wrlvesvv0zrsd99" timestamp="1584487234"&gt;26&lt;/key&gt;&lt;/foreign-keys&gt;&lt;ref-type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643A8D67" w14:textId="7C3A5325" w:rsidR="00C06E07" w:rsidRPr="00794D8C" w:rsidRDefault="009565AD" w:rsidP="009565AD">
      <w:pPr>
        <w:spacing w:line="480" w:lineRule="auto"/>
        <w:ind w:firstLine="360"/>
        <w:rPr>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r w:rsidR="00940B2A">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107"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107"/>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6B1FB0C5"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3058C7">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r w:rsidR="003058C7" w:rsidRPr="00794D8C">
        <w:rPr>
          <w:rFonts w:ascii="Times New Roman" w:hAnsi="Times New Roman" w:cs="Times New Roman"/>
          <w:sz w:val="24"/>
          <w:szCs w:val="24"/>
        </w:rPr>
        <w:t xml:space="preserve">RHESSys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the RHESSys</w:t>
      </w:r>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01F9ECB9"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runoff </w:t>
      </w:r>
      <w:del w:id="108" w:author="Paul Mayer" w:date="2020-03-23T12:10:00Z">
        <w:r w:rsidR="00183F24" w:rsidRPr="00794D8C" w:rsidDel="008C4428">
          <w:rPr>
            <w:rFonts w:ascii="Times New Roman" w:hAnsi="Times New Roman" w:cs="Times New Roman"/>
            <w:bCs/>
            <w:sz w:val="24"/>
            <w:szCs w:val="24"/>
          </w:rPr>
          <w:delText xml:space="preserve">reductions </w:delText>
        </w:r>
      </w:del>
      <w:commentRangeStart w:id="109"/>
      <w:r w:rsidR="00183F24" w:rsidRPr="00794D8C">
        <w:rPr>
          <w:rFonts w:ascii="Times New Roman" w:hAnsi="Times New Roman" w:cs="Times New Roman"/>
          <w:bCs/>
          <w:sz w:val="24"/>
          <w:szCs w:val="24"/>
        </w:rPr>
        <w:t>exhibit</w:t>
      </w:r>
      <w:ins w:id="110" w:author="Paul Mayer" w:date="2020-03-23T12:10:00Z">
        <w:r w:rsidR="008C4428">
          <w:rPr>
            <w:rFonts w:ascii="Times New Roman" w:hAnsi="Times New Roman" w:cs="Times New Roman"/>
            <w:bCs/>
            <w:sz w:val="24"/>
            <w:szCs w:val="24"/>
          </w:rPr>
          <w:t>s</w:t>
        </w:r>
      </w:ins>
      <w:r w:rsidR="00183F24" w:rsidRPr="00794D8C">
        <w:rPr>
          <w:rFonts w:ascii="Times New Roman" w:hAnsi="Times New Roman" w:cs="Times New Roman"/>
          <w:bCs/>
          <w:sz w:val="24"/>
          <w:szCs w:val="24"/>
        </w:rPr>
        <w:t xml:space="preserve"> an increasing trend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commentRangeEnd w:id="109"/>
      <w:r w:rsidR="00CF2F93">
        <w:rPr>
          <w:rStyle w:val="CommentReference"/>
        </w:rPr>
        <w:commentReference w:id="109"/>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w:t>
      </w:r>
      <w:ins w:id="111" w:author="Paul Mayer" w:date="2020-03-23T12:11:00Z">
        <w:r w:rsidR="00430939">
          <w:rPr>
            <w:rFonts w:ascii="Times New Roman" w:hAnsi="Times New Roman" w:cs="Times New Roman"/>
            <w:bCs/>
            <w:sz w:val="24"/>
            <w:szCs w:val="24"/>
          </w:rPr>
          <w:t xml:space="preserve"> to reduce runoff</w:t>
        </w:r>
      </w:ins>
      <w:r w:rsidR="008E03E8" w:rsidRPr="00794D8C">
        <w:rPr>
          <w:rFonts w:ascii="Times New Roman" w:hAnsi="Times New Roman" w:cs="Times New Roman"/>
          <w:bCs/>
          <w:sz w:val="24"/>
          <w:szCs w:val="24"/>
        </w:rPr>
        <w:t>.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used VELMA to simulate </w:t>
      </w:r>
      <w:del w:id="112" w:author="Paul Mayer" w:date="2020-03-23T12:11:00Z">
        <w:r w:rsidR="00816BEA" w:rsidDel="00517223">
          <w:rPr>
            <w:rFonts w:ascii="Times New Roman" w:hAnsi="Times New Roman" w:cs="Times New Roman"/>
            <w:bCs/>
            <w:sz w:val="24"/>
            <w:szCs w:val="24"/>
          </w:rPr>
          <w:delText xml:space="preserve">GI practices including </w:delText>
        </w:r>
      </w:del>
      <w:r w:rsidR="00816BEA">
        <w:rPr>
          <w:rFonts w:ascii="Times New Roman" w:hAnsi="Times New Roman" w:cs="Times New Roman"/>
          <w:bCs/>
          <w:sz w:val="24"/>
          <w:szCs w:val="24"/>
        </w:rPr>
        <w:t>rain gardens at the watershed scale</w:t>
      </w:r>
      <w:ins w:id="113" w:author="Paul Mayer" w:date="2020-03-23T12:11:00Z">
        <w:r w:rsidR="00517223">
          <w:rPr>
            <w:rFonts w:ascii="Times New Roman" w:hAnsi="Times New Roman" w:cs="Times New Roman"/>
            <w:bCs/>
            <w:sz w:val="24"/>
            <w:szCs w:val="24"/>
          </w:rPr>
          <w:t xml:space="preserve"> which also become sa</w:t>
        </w:r>
      </w:ins>
      <w:ins w:id="114" w:author="Paul Mayer" w:date="2020-03-23T12:12:00Z">
        <w:r w:rsidR="00517223">
          <w:rPr>
            <w:rFonts w:ascii="Times New Roman" w:hAnsi="Times New Roman" w:cs="Times New Roman"/>
            <w:bCs/>
            <w:sz w:val="24"/>
            <w:szCs w:val="24"/>
          </w:rPr>
          <w:t>turated at some level of precipitation</w:t>
        </w:r>
      </w:ins>
      <w:r w:rsidR="00816BEA">
        <w:rPr>
          <w:rFonts w:ascii="Times New Roman" w:hAnsi="Times New Roman" w:cs="Times New Roman"/>
          <w:bCs/>
          <w:sz w:val="24"/>
          <w:szCs w:val="24"/>
        </w:rPr>
        <w:t>.</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46A86078"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w:t>
      </w:r>
      <w:ins w:id="115" w:author="Paul Mayer" w:date="2020-03-23T12:15:00Z">
        <w:r w:rsidR="000B6CB4">
          <w:rPr>
            <w:rFonts w:ascii="Times New Roman" w:hAnsi="Times New Roman" w:cs="Times New Roman"/>
            <w:bCs/>
            <w:sz w:val="24"/>
            <w:szCs w:val="24"/>
          </w:rPr>
          <w:t xml:space="preserve">that </w:t>
        </w:r>
      </w:ins>
      <w:del w:id="116" w:author="Paul Mayer" w:date="2020-03-23T12:15:00Z">
        <w:r w:rsidR="00086B7A" w:rsidDel="000B6CB4">
          <w:rPr>
            <w:rFonts w:ascii="Times New Roman" w:hAnsi="Times New Roman" w:cs="Times New Roman"/>
            <w:bCs/>
            <w:sz w:val="24"/>
            <w:szCs w:val="24"/>
          </w:rPr>
          <w:delText xml:space="preserve">and sought </w:delText>
        </w:r>
        <w:r w:rsidDel="000B6CB4">
          <w:rPr>
            <w:rFonts w:ascii="Times New Roman" w:hAnsi="Times New Roman" w:cs="Times New Roman"/>
            <w:bCs/>
            <w:sz w:val="24"/>
            <w:szCs w:val="24"/>
          </w:rPr>
          <w:delText xml:space="preserve">to </w:delText>
        </w:r>
      </w:del>
      <w:r w:rsidR="00086B7A">
        <w:rPr>
          <w:rFonts w:ascii="Times New Roman" w:hAnsi="Times New Roman" w:cs="Times New Roman"/>
          <w:bCs/>
          <w:sz w:val="24"/>
          <w:szCs w:val="24"/>
        </w:rPr>
        <w:t>optimize</w:t>
      </w:r>
      <w:ins w:id="117" w:author="Paul Mayer" w:date="2020-03-23T12:16:00Z">
        <w:r w:rsidR="000B6CB4">
          <w:rPr>
            <w:rFonts w:ascii="Times New Roman" w:hAnsi="Times New Roman" w:cs="Times New Roman"/>
            <w:bCs/>
            <w:sz w:val="24"/>
            <w:szCs w:val="24"/>
          </w:rPr>
          <w:t>d</w:t>
        </w:r>
      </w:ins>
      <w:r>
        <w:rPr>
          <w:rFonts w:ascii="Times New Roman" w:hAnsi="Times New Roman" w:cs="Times New Roman"/>
          <w:bCs/>
          <w:sz w:val="24"/>
          <w:szCs w:val="24"/>
        </w:rPr>
        <w:t xml:space="preserve"> </w:t>
      </w:r>
      <w:ins w:id="118" w:author="Paul Mayer" w:date="2020-03-23T12:16:00Z">
        <w:r w:rsidR="00A206F3">
          <w:rPr>
            <w:rFonts w:ascii="Times New Roman" w:hAnsi="Times New Roman" w:cs="Times New Roman"/>
            <w:bCs/>
            <w:sz w:val="24"/>
            <w:szCs w:val="24"/>
          </w:rPr>
          <w:t xml:space="preserve">water </w:t>
        </w:r>
      </w:ins>
      <w:r>
        <w:rPr>
          <w:rFonts w:ascii="Times New Roman" w:hAnsi="Times New Roman" w:cs="Times New Roman"/>
          <w:bCs/>
          <w:sz w:val="24"/>
          <w:szCs w:val="24"/>
        </w:rPr>
        <w:t xml:space="preserve">storage capacity </w:t>
      </w:r>
      <w:r w:rsidR="00086B7A">
        <w:rPr>
          <w:rFonts w:ascii="Times New Roman" w:hAnsi="Times New Roman" w:cs="Times New Roman"/>
          <w:bCs/>
          <w:sz w:val="24"/>
          <w:szCs w:val="24"/>
        </w:rPr>
        <w:t xml:space="preserve">and </w:t>
      </w:r>
      <w:ins w:id="119" w:author="Paul Mayer" w:date="2020-03-23T12:16:00Z">
        <w:r w:rsidR="00A206F3">
          <w:rPr>
            <w:rFonts w:ascii="Times New Roman" w:hAnsi="Times New Roman" w:cs="Times New Roman"/>
            <w:bCs/>
            <w:sz w:val="24"/>
            <w:szCs w:val="24"/>
          </w:rPr>
          <w:t xml:space="preserve">wet </w:t>
        </w:r>
      </w:ins>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w:t>
      </w:r>
      <w:commentRangeStart w:id="120"/>
      <w:r w:rsidR="00E6186D">
        <w:rPr>
          <w:rFonts w:ascii="Times New Roman" w:hAnsi="Times New Roman" w:cs="Times New Roman"/>
          <w:sz w:val="24"/>
          <w:szCs w:val="24"/>
        </w:rPr>
        <w:t xml:space="preserve">In our study, runtimes per scenario were </w:t>
      </w:r>
      <w:r>
        <w:rPr>
          <w:rFonts w:ascii="Times New Roman" w:hAnsi="Times New Roman" w:cs="Times New Roman"/>
          <w:sz w:val="24"/>
          <w:szCs w:val="24"/>
        </w:rPr>
        <w:t>6.5, 13, 18.5, and 57 hours for Taylor, Pipers, Longfellow, and Thornton watersheds, respectively</w:t>
      </w:r>
      <w:commentRangeEnd w:id="120"/>
      <w:r w:rsidR="00F54E86">
        <w:rPr>
          <w:rStyle w:val="CommentReference"/>
        </w:rPr>
        <w:commentReference w:id="120"/>
      </w:r>
      <w:r>
        <w:rPr>
          <w:rFonts w:ascii="Times New Roman" w:hAnsi="Times New Roman" w:cs="Times New Roman"/>
          <w:sz w:val="24"/>
          <w:szCs w:val="24"/>
        </w:rPr>
        <w:t xml:space="preserve">.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should therefore be considered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3F5DABDF" w:rsidR="00957522" w:rsidRPr="00794D8C" w:rsidRDefault="00354F12">
      <w:pPr>
        <w:spacing w:line="480" w:lineRule="auto"/>
        <w:ind w:firstLine="720"/>
        <w:rPr>
          <w:rFonts w:ascii="Times New Roman" w:hAnsi="Times New Roman" w:cs="Times New Roman"/>
          <w:sz w:val="24"/>
          <w:szCs w:val="24"/>
        </w:rPr>
        <w:pPrChange w:id="121" w:author="Paul Mayer" w:date="2020-03-23T12:18:00Z">
          <w:pPr>
            <w:spacing w:line="480" w:lineRule="auto"/>
          </w:pPr>
        </w:pPrChange>
      </w:pPr>
      <w:commentRangeStart w:id="122"/>
      <w:ins w:id="123" w:author="Paul Mayer" w:date="2020-03-23T12:18:00Z">
        <w:r w:rsidRPr="00354F12">
          <w:rPr>
            <w:rFonts w:ascii="Times New Roman" w:hAnsi="Times New Roman" w:cs="Times New Roman"/>
            <w:sz w:val="24"/>
            <w:szCs w:val="24"/>
          </w:rPr>
          <w:t xml:space="preserve">In general, green roofs can be effective at reducing stormwater runoff, </w:t>
        </w:r>
      </w:ins>
      <w:ins w:id="124" w:author="Paul Mayer" w:date="2020-03-23T12:19:00Z">
        <w:r w:rsidR="00145EDD">
          <w:rPr>
            <w:rFonts w:ascii="Times New Roman" w:hAnsi="Times New Roman" w:cs="Times New Roman"/>
            <w:sz w:val="24"/>
            <w:szCs w:val="24"/>
          </w:rPr>
          <w:t xml:space="preserve">and </w:t>
        </w:r>
      </w:ins>
      <w:ins w:id="125" w:author="Paul Mayer" w:date="2020-03-23T12:18:00Z">
        <w:r w:rsidRPr="00354F12">
          <w:rPr>
            <w:rFonts w:ascii="Times New Roman" w:hAnsi="Times New Roman" w:cs="Times New Roman"/>
            <w:sz w:val="24"/>
            <w:szCs w:val="24"/>
          </w:rPr>
          <w:t>their effectiveness is limited by both their areal extent and storage capacity. While these results are applicable to city planners working in urban watersheds near Puget Sound</w:t>
        </w:r>
      </w:ins>
      <w:ins w:id="126" w:author="Paul Mayer" w:date="2020-03-23T12:19:00Z">
        <w:r w:rsidR="00BA3450">
          <w:rPr>
            <w:rFonts w:ascii="Times New Roman" w:hAnsi="Times New Roman" w:cs="Times New Roman"/>
            <w:sz w:val="24"/>
            <w:szCs w:val="24"/>
          </w:rPr>
          <w:t>, o</w:t>
        </w:r>
      </w:ins>
      <w:ins w:id="127" w:author="Paul Mayer" w:date="2020-03-23T12:18:00Z">
        <w:r w:rsidRPr="00354F12">
          <w:rPr>
            <w:rFonts w:ascii="Times New Roman" w:hAnsi="Times New Roman" w:cs="Times New Roman"/>
            <w:sz w:val="24"/>
            <w:szCs w:val="24"/>
          </w:rPr>
          <w:t>ur results showed that green roof implementation can be an effective stormwater management tool in highly urban areas and we demonstrated that our modeling approach can be used to assess the watershed-scale hydrologic impacts of the widespread adoption of green roofs across large in other metropolitan areas.</w:t>
        </w:r>
      </w:ins>
      <w:commentRangeEnd w:id="122"/>
      <w:ins w:id="128" w:author="Paul Mayer" w:date="2020-03-23T12:21:00Z">
        <w:r w:rsidR="005667B1">
          <w:rPr>
            <w:rStyle w:val="CommentReference"/>
          </w:rPr>
          <w:commentReference w:id="122"/>
        </w:r>
      </w:ins>
    </w:p>
    <w:p w14:paraId="69B97EAD" w14:textId="6FAE1F26" w:rsidR="009958D3" w:rsidRPr="00794D8C" w:rsidRDefault="009958D3" w:rsidP="00794D8C">
      <w:pPr>
        <w:spacing w:line="480" w:lineRule="auto"/>
        <w:rPr>
          <w:rFonts w:ascii="Times New Roman" w:hAnsi="Times New Roman" w:cs="Times New Roman"/>
          <w:b/>
          <w:sz w:val="24"/>
          <w:szCs w:val="24"/>
        </w:rPr>
      </w:pPr>
      <w:commentRangeStart w:id="129"/>
      <w:r w:rsidRPr="00794D8C">
        <w:rPr>
          <w:rFonts w:ascii="Times New Roman" w:hAnsi="Times New Roman" w:cs="Times New Roman"/>
          <w:b/>
          <w:sz w:val="24"/>
          <w:szCs w:val="24"/>
        </w:rPr>
        <w:t xml:space="preserve">References </w:t>
      </w:r>
      <w:commentRangeEnd w:id="129"/>
      <w:r w:rsidR="00B06590">
        <w:rPr>
          <w:rStyle w:val="CommentReference"/>
        </w:rPr>
        <w:commentReference w:id="129"/>
      </w:r>
    </w:p>
    <w:p w14:paraId="48BCCE05" w14:textId="77777777" w:rsidR="00E46269" w:rsidRPr="00E46269" w:rsidRDefault="00234F4D" w:rsidP="00E46269">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E46269" w:rsidRPr="00E46269">
        <w:t>Abdelnour, A., B. McKane, R., Stieglitz, M., Pan, F., Cheng, Y., 2013. Effects of harvest on carbon and nitrogen dynamics in a Pacific Northwest forest catchment. Water Resources Research 49, 1292-1313.</w:t>
      </w:r>
    </w:p>
    <w:p w14:paraId="17852D29" w14:textId="77777777" w:rsidR="00E46269" w:rsidRPr="00E46269" w:rsidRDefault="00E46269" w:rsidP="00E46269">
      <w:pPr>
        <w:pStyle w:val="EndNoteBibliography"/>
        <w:spacing w:after="360"/>
      </w:pPr>
      <w:r w:rsidRPr="00E46269">
        <w:t>Abdelnour, A., Stieglitz, M., Pan, F., McKane, R., 2011. Catchment hydrological responses to forest harvest amount and spatial pattern. Water Resources Research 47.</w:t>
      </w:r>
    </w:p>
    <w:p w14:paraId="4F60F95D" w14:textId="77777777" w:rsidR="00E46269" w:rsidRPr="00E46269" w:rsidRDefault="00E46269" w:rsidP="00E46269">
      <w:pPr>
        <w:pStyle w:val="EndNoteBibliography"/>
        <w:spacing w:after="360"/>
      </w:pPr>
      <w:r w:rsidRPr="00E46269">
        <w:t>Akther, M., He, J., Chu, A., Huang, J., Van Duin, B., 2018. A review of green roof applications for managing urban stormwater in different climatic zones. Sustainability 10, 2864.</w:t>
      </w:r>
    </w:p>
    <w:p w14:paraId="7328986E" w14:textId="77777777" w:rsidR="00E46269" w:rsidRPr="00E46269" w:rsidRDefault="00E46269" w:rsidP="00E46269">
      <w:pPr>
        <w:pStyle w:val="EndNoteBibliography"/>
        <w:spacing w:after="360"/>
      </w:pPr>
      <w:r w:rsidRPr="00E46269">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1CBC29E0" w14:textId="77777777" w:rsidR="00E46269" w:rsidRPr="00E46269" w:rsidRDefault="00E46269" w:rsidP="00E46269">
      <w:pPr>
        <w:pStyle w:val="EndNoteBibliography"/>
        <w:spacing w:after="360"/>
      </w:pPr>
      <w:r w:rsidRPr="00E46269">
        <w:t>Berardi, U., GhaffarianHoseini, A., GhaffarianHoseini, A., 2014. State-of-the-art analysis of the environmental benefits of green roofs. Applied Energy 115, 411-428.</w:t>
      </w:r>
    </w:p>
    <w:p w14:paraId="29D92CA1" w14:textId="77777777" w:rsidR="00E46269" w:rsidRPr="00E46269" w:rsidRDefault="00E46269" w:rsidP="00E46269">
      <w:pPr>
        <w:pStyle w:val="EndNoteBibliography"/>
        <w:spacing w:after="360"/>
      </w:pPr>
      <w:r w:rsidRPr="00E46269">
        <w:t>Bollman, M.A., DeSantis, G.E., DuChanois, R.M., Etten-Bohm, M., Olszyk, D.M., Lambrinos, J.G., Mayer, P.M., 2019. A framework for optimizing hydrologic performance of green roof media. Ecological Engineering 140, 105589.</w:t>
      </w:r>
    </w:p>
    <w:p w14:paraId="232E1A9E" w14:textId="77777777" w:rsidR="00E46269" w:rsidRPr="00E46269" w:rsidRDefault="00E46269" w:rsidP="00E46269">
      <w:pPr>
        <w:pStyle w:val="EndNoteBibliography"/>
        <w:spacing w:after="360"/>
      </w:pPr>
      <w:r w:rsidRPr="00E46269">
        <w:t>Burszta-Adamiak, E., Mrowiec, M., 2013. Modelling of green roofs' hydrologic performance using EPA's SWMM. Water Science and Technology 68, 36-42.</w:t>
      </w:r>
    </w:p>
    <w:p w14:paraId="552D62B4" w14:textId="77777777" w:rsidR="00E46269" w:rsidRPr="00E46269" w:rsidRDefault="00E46269" w:rsidP="00E46269">
      <w:pPr>
        <w:pStyle w:val="EndNoteBibliography"/>
        <w:spacing w:after="360"/>
      </w:pPr>
      <w:r w:rsidRPr="00E46269">
        <w:t>Carey, R.O., Hochmuth, G.J., Martinez, C.J., Boyer, T.H., Nair, V.D., Dukes, M.D., Toor, G.S., Shober, A.L., Cisar, J.L., Trenholm, L.E., 2012. A review of turfgrass fertilizer management practices: Implications for urban water quality. HortTechnology 22, 280-291.</w:t>
      </w:r>
    </w:p>
    <w:p w14:paraId="60797FBC" w14:textId="77777777" w:rsidR="00E46269" w:rsidRPr="00E46269" w:rsidRDefault="00E46269" w:rsidP="00E46269">
      <w:pPr>
        <w:pStyle w:val="EndNoteBibliography"/>
        <w:spacing w:after="360"/>
      </w:pPr>
      <w:r w:rsidRPr="00E46269">
        <w:t>Carson, T., Keeley, M., Marasco, D.E., McGillis, W., Culligan, P., 2017. Assessing methods for predicting green roof rainfall capture: A comparison between full-scale observations and four hydrologic models. Urban Water Journal 14, 589-603.</w:t>
      </w:r>
    </w:p>
    <w:p w14:paraId="4585F88C" w14:textId="77777777" w:rsidR="00E46269" w:rsidRPr="00E46269" w:rsidRDefault="00E46269" w:rsidP="00E46269">
      <w:pPr>
        <w:pStyle w:val="EndNoteBibliography"/>
        <w:spacing w:after="360"/>
      </w:pPr>
      <w:r w:rsidRPr="00E46269">
        <w:t>Carter, T., Jackson, C.R., 2007. Vegetated roofs for stormwater management at multiple spatial scales. Landscape and urban planning 80, 84-94.</w:t>
      </w:r>
    </w:p>
    <w:p w14:paraId="0E049490" w14:textId="77777777" w:rsidR="00E46269" w:rsidRPr="00E46269" w:rsidRDefault="00E46269" w:rsidP="00E46269">
      <w:pPr>
        <w:pStyle w:val="EndNoteBibliography"/>
        <w:spacing w:after="360"/>
      </w:pPr>
      <w:r w:rsidRPr="00E46269">
        <w:t>Cipolla, S.S., Maglionico, M., Stojkov, I., 2016. A long-term hydrological modelling of an extensive green roof by means of SWMM. Ecological engineering 95, 876-887.</w:t>
      </w:r>
    </w:p>
    <w:p w14:paraId="265D746E" w14:textId="77777777" w:rsidR="00E46269" w:rsidRPr="00E46269" w:rsidRDefault="00E46269" w:rsidP="00E46269">
      <w:pPr>
        <w:pStyle w:val="EndNoteBibliography"/>
        <w:spacing w:after="360"/>
      </w:pPr>
      <w:r w:rsidRPr="00E46269">
        <w:t>Deb, K., Pratap, A., Agarwal, S., Meyarivan, T., 2002. A fast and elitist multiobjective genetic algorithm: NSGA-II. IEEE transactions on evolutionary computation 6, 182-197.</w:t>
      </w:r>
    </w:p>
    <w:p w14:paraId="73E97F07" w14:textId="77777777" w:rsidR="00E46269" w:rsidRPr="00E46269" w:rsidRDefault="00E46269" w:rsidP="00E46269">
      <w:pPr>
        <w:pStyle w:val="EndNoteBibliography"/>
        <w:spacing w:after="360"/>
      </w:pPr>
      <w:r w:rsidRPr="00E46269">
        <w:t>ESRI, 2014. ArcGIS Desktop: Release 10.3. Environmental Systems Research Institute, Redlands, CA.</w:t>
      </w:r>
    </w:p>
    <w:p w14:paraId="1C4481A7" w14:textId="77777777" w:rsidR="00E46269" w:rsidRPr="00E46269" w:rsidRDefault="00E46269" w:rsidP="00E46269">
      <w:pPr>
        <w:pStyle w:val="EndNoteBibliography"/>
        <w:spacing w:after="360"/>
      </w:pPr>
      <w:r w:rsidRPr="00E46269">
        <w:t>Getter, K.L., Rowe, D.B., Robertson, G.P., Cregg, B.M., Andresen, J.A., 2009. Carbon sequestration potential of extensive green roofs. Environmental science &amp; technology 43, 7564-7570.</w:t>
      </w:r>
    </w:p>
    <w:p w14:paraId="59599594" w14:textId="77777777" w:rsidR="00E46269" w:rsidRPr="00E46269" w:rsidRDefault="00E46269" w:rsidP="00E46269">
      <w:pPr>
        <w:pStyle w:val="EndNoteBibliography"/>
        <w:spacing w:after="360"/>
      </w:pPr>
      <w:r w:rsidRPr="00E46269">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ACC2CF" w14:textId="77777777" w:rsidR="00E46269" w:rsidRPr="00E46269" w:rsidRDefault="00E46269" w:rsidP="00E46269">
      <w:pPr>
        <w:pStyle w:val="EndNoteBibliography"/>
        <w:spacing w:after="360"/>
      </w:pPr>
      <w:r w:rsidRPr="00E46269">
        <w:t>Golden, H.E., Hoghooghi, N., 2018. Green infrastructure and its catchment‐scale effects: an emerging science. Wiley Interdisciplinary Reviews: Water 5, e1254.</w:t>
      </w:r>
    </w:p>
    <w:p w14:paraId="235534FF" w14:textId="77777777" w:rsidR="00E46269" w:rsidRPr="00E46269" w:rsidRDefault="00E46269" w:rsidP="00E46269">
      <w:pPr>
        <w:pStyle w:val="EndNoteBibliography"/>
        <w:spacing w:after="360"/>
      </w:pPr>
      <w:r w:rsidRPr="00E46269">
        <w:t>Golden, H.E., Lane, C.R., Amatya, D.M., Bandilla, K.W., Kiperwas, H.R., Knightes, C.D., Ssegane, H., 2014. Hydrologic connectivity between geographically isolated wetlands and surface water systems: A review of select modeling methods. Environmental Modelling &amp; Software 53, 190-206.</w:t>
      </w:r>
    </w:p>
    <w:p w14:paraId="01B1E55E" w14:textId="3B1033FE" w:rsidR="00E46269" w:rsidRPr="00E46269" w:rsidRDefault="00E46269" w:rsidP="00E46269">
      <w:pPr>
        <w:pStyle w:val="EndNoteBibliography"/>
        <w:spacing w:after="360"/>
      </w:pPr>
      <w:r w:rsidRPr="00E46269">
        <w:t xml:space="preserve">Hadka, D., 2014. MOEA framework user guide. </w:t>
      </w:r>
      <w:hyperlink r:id="rId13" w:history="1">
        <w:r w:rsidRPr="00E46269">
          <w:rPr>
            <w:rStyle w:val="Hyperlink"/>
          </w:rPr>
          <w:t>http://moeaframework.org/</w:t>
        </w:r>
      </w:hyperlink>
      <w:r w:rsidRPr="00E46269">
        <w:t>.</w:t>
      </w:r>
    </w:p>
    <w:p w14:paraId="7417766D" w14:textId="77777777" w:rsidR="00E46269" w:rsidRPr="00E46269" w:rsidRDefault="00E46269" w:rsidP="00E46269">
      <w:pPr>
        <w:pStyle w:val="EndNoteBibliography"/>
        <w:spacing w:after="360"/>
      </w:pPr>
      <w:r w:rsidRPr="00E46269">
        <w:t>Hamon, W.R., 1960. Estimating potential evapotranspiration. Massachusetts Institute of Technology.</w:t>
      </w:r>
    </w:p>
    <w:p w14:paraId="20731BA9" w14:textId="77777777" w:rsidR="00E46269" w:rsidRPr="00E46269" w:rsidRDefault="00E46269" w:rsidP="00E46269">
      <w:pPr>
        <w:pStyle w:val="EndNoteBibliography"/>
        <w:spacing w:after="360"/>
      </w:pPr>
      <w:r w:rsidRPr="00E46269">
        <w:t>Her, Y., Jeong, J., Arnold, J., Gosselink, L., Glick, R., Jaber, F., 2017. A new framework for modeling decentralized low impact developments using Soil and Water Assessment Tool. Environmental modelling &amp; software 96, 305-322.</w:t>
      </w:r>
    </w:p>
    <w:p w14:paraId="1E34B0F2" w14:textId="77777777" w:rsidR="00E46269" w:rsidRPr="00E46269" w:rsidRDefault="00E46269" w:rsidP="00E46269">
      <w:pPr>
        <w:pStyle w:val="EndNoteBibliography"/>
        <w:spacing w:after="360"/>
      </w:pPr>
      <w:r w:rsidRPr="00E46269">
        <w:t>Hilten, R.N., Lawrence, T.M., Tollner, E.W., 2008. Modeling stormwater runoff from green roofs with HYDRUS-1D. Journal of hydrology 358, 288-293.</w:t>
      </w:r>
    </w:p>
    <w:p w14:paraId="50E6A913" w14:textId="77777777" w:rsidR="00E46269" w:rsidRPr="00E46269" w:rsidRDefault="00E46269" w:rsidP="00E46269">
      <w:pPr>
        <w:pStyle w:val="EndNoteBibliography"/>
        <w:spacing w:after="360"/>
      </w:pPr>
      <w:r w:rsidRPr="00E46269">
        <w:t>Hoghooghi, N., Golden, H., Bledsoe, B., Barnhart, B., Brookes, A., Djang, K., Halama, J., McKane, R., Nietch, C., Pettus, P., 2018. Cumulative Effects of Low Impact Development on Watershed Hydrology in a Mixed Land-Cover System. Water 10, 991.</w:t>
      </w:r>
    </w:p>
    <w:p w14:paraId="1482075E" w14:textId="77777777" w:rsidR="00E46269" w:rsidRPr="00E46269" w:rsidRDefault="00E46269" w:rsidP="00E46269">
      <w:pPr>
        <w:pStyle w:val="EndNoteBibliography"/>
        <w:spacing w:after="360"/>
      </w:pPr>
      <w:r w:rsidRPr="00E46269">
        <w:t>Hufkens, K., Basler, D., Milliman, T., Melaas, E.K., Richardson, A.D., 2018. An integrated phenology modelling framework in R. Methods in Ecology and Evolution 9, 1276-1285.</w:t>
      </w:r>
    </w:p>
    <w:p w14:paraId="4BC69B03" w14:textId="77777777" w:rsidR="00E46269" w:rsidRPr="00E46269" w:rsidRDefault="00E46269" w:rsidP="00E46269">
      <w:pPr>
        <w:pStyle w:val="EndNoteBibliography"/>
        <w:spacing w:after="360"/>
      </w:pPr>
      <w:r w:rsidRPr="00E46269">
        <w:t>Knightes, C.D., Golden, H.E., Journey, C.A., Davis, G.M., Conrads, P.A., Marvin-DiPasquale, M., Brigham, M.E., Bradley, P.M., 2014. Mercury and methylmercury stream concentrations in a Coastal Plain watershed: A multi-scale simulation analysis. Environmental pollution 187, 182-192.</w:t>
      </w:r>
    </w:p>
    <w:p w14:paraId="2F636BD6" w14:textId="77777777" w:rsidR="00E46269" w:rsidRPr="00E46269" w:rsidRDefault="00E46269" w:rsidP="00E46269">
      <w:pPr>
        <w:pStyle w:val="EndNoteBibliography"/>
        <w:spacing w:after="360"/>
      </w:pPr>
      <w:r w:rsidRPr="00E46269">
        <w:t>Li, Y., Babcock Jr, R.W., 2014. Green roof hydrologic performance and modeling: a review. Water science and technology 69, 727-738.</w:t>
      </w:r>
    </w:p>
    <w:p w14:paraId="13A0F54D" w14:textId="77777777" w:rsidR="00E46269" w:rsidRPr="00E46269" w:rsidRDefault="00E46269" w:rsidP="00E46269">
      <w:pPr>
        <w:pStyle w:val="EndNoteBibliography"/>
        <w:spacing w:after="360"/>
      </w:pPr>
      <w:r w:rsidRPr="00E46269">
        <w:t>Li, Y., Babcock Jr, R.W., 2015. Modeling hydrologic performance of a green roof system with HYDRUS-2D. Journal of Environmental Engineering 141, 04015036.</w:t>
      </w:r>
    </w:p>
    <w:p w14:paraId="5445E152" w14:textId="5EB1C7B2" w:rsidR="00E46269" w:rsidRPr="00E46269" w:rsidRDefault="00E46269" w:rsidP="00E46269">
      <w:pPr>
        <w:pStyle w:val="EndNoteBibliography"/>
        <w:spacing w:after="360"/>
      </w:pPr>
      <w:r w:rsidRPr="00E46269">
        <w:t xml:space="preserve">Magnusson Klemencic Associates, Seattle Public Utilities, 2008. Memo Draft - Green Roof Media Recommended Specifications. </w:t>
      </w:r>
      <w:hyperlink r:id="rId14" w:history="1">
        <w:r w:rsidRPr="00E46269">
          <w:rPr>
            <w:rStyle w:val="Hyperlink"/>
          </w:rPr>
          <w:t>http://www.seattle.gov/dpd/cs/groups/pan/@pan/documents/web_informational/p2371388.pdf</w:t>
        </w:r>
      </w:hyperlink>
      <w:r w:rsidRPr="00E46269">
        <w:t>.</w:t>
      </w:r>
    </w:p>
    <w:p w14:paraId="4F6212EF" w14:textId="77777777" w:rsidR="00E46269" w:rsidRPr="00E46269" w:rsidRDefault="00E46269" w:rsidP="00E46269">
      <w:pPr>
        <w:pStyle w:val="EndNoteBibliography"/>
        <w:spacing w:after="360"/>
      </w:pPr>
      <w:r w:rsidRPr="00E46269">
        <w:t>Martin-Mikle, C.J., de Beurs, K.M., Julian, J.P., Mayer, P.M., 2015. Identifying priority sites for low impact development (LID) in a mixed-use watershed. Landscape and urban planning 140, 29-41.</w:t>
      </w:r>
    </w:p>
    <w:p w14:paraId="55F86CED" w14:textId="1823283E" w:rsidR="00E46269" w:rsidRPr="00E46269" w:rsidRDefault="00E46269" w:rsidP="00E46269">
      <w:pPr>
        <w:pStyle w:val="EndNoteBibliography"/>
        <w:spacing w:after="360"/>
      </w:pPr>
      <w:r w:rsidRPr="00E46269">
        <w:t xml:space="preserve">McIntosh, A., 2010. Green roofs in Seattle: A survey of vegetated roofs and rooftop gardens.  </w:t>
      </w:r>
      <w:hyperlink r:id="rId15" w:history="1">
        <w:r w:rsidRPr="00E46269">
          <w:rPr>
            <w:rStyle w:val="Hyperlink"/>
          </w:rPr>
          <w:t>https://www.seattle.gov/Documents/Departments/OSE/Green-Roofs-In-Seattle.pdf</w:t>
        </w:r>
      </w:hyperlink>
      <w:r w:rsidRPr="00E46269">
        <w:t>, 1-8.</w:t>
      </w:r>
    </w:p>
    <w:p w14:paraId="06086DEB" w14:textId="77777777" w:rsidR="00E46269" w:rsidRPr="00E46269" w:rsidRDefault="00E46269" w:rsidP="00E46269">
      <w:pPr>
        <w:pStyle w:val="EndNoteBibliography"/>
        <w:spacing w:after="360"/>
      </w:pPr>
      <w:r w:rsidRPr="00E46269">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0E99D59" w14:textId="77777777" w:rsidR="00E46269" w:rsidRPr="00E46269" w:rsidRDefault="00E46269" w:rsidP="00E46269">
      <w:pPr>
        <w:pStyle w:val="EndNoteBibliography"/>
        <w:spacing w:after="360"/>
      </w:pPr>
      <w:r w:rsidRPr="00E46269">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47A27DD9" w14:textId="77777777" w:rsidR="00E46269" w:rsidRPr="00E46269" w:rsidRDefault="00E46269" w:rsidP="00E46269">
      <w:pPr>
        <w:pStyle w:val="EndNoteBibliography"/>
        <w:spacing w:after="360"/>
      </w:pPr>
      <w:r w:rsidRPr="00E46269">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673340FA" w14:textId="77777777" w:rsidR="00E46269" w:rsidRPr="00E46269" w:rsidRDefault="00E46269" w:rsidP="00E46269">
      <w:pPr>
        <w:pStyle w:val="EndNoteBibliography"/>
        <w:spacing w:after="360"/>
      </w:pPr>
      <w:r w:rsidRPr="00E46269">
        <w:t>Milesi, C., Running, S.W., Elvidge, C.D., Dietz, J.B., Tuttle, B.T., Nemani, R.R., 2005. Mapping and modeling the biogeochemical cycling of turf grasses in the United States. Environmental management 36, 426-438.</w:t>
      </w:r>
    </w:p>
    <w:p w14:paraId="4D7913D9" w14:textId="1718021D" w:rsidR="00E46269" w:rsidRPr="00E46269" w:rsidRDefault="00E46269" w:rsidP="00E46269">
      <w:pPr>
        <w:pStyle w:val="EndNoteBibliography"/>
        <w:spacing w:after="360"/>
      </w:pPr>
      <w:r w:rsidRPr="00E46269">
        <w:t xml:space="preserve">NOAA, 2016. Global Historical Climatology Network. </w:t>
      </w:r>
      <w:hyperlink r:id="rId16" w:history="1">
        <w:r w:rsidRPr="00E46269">
          <w:rPr>
            <w:rStyle w:val="Hyperlink"/>
          </w:rPr>
          <w:t>https://www.ncdc.noaa.gov/data-access</w:t>
        </w:r>
      </w:hyperlink>
      <w:r w:rsidRPr="00E46269">
        <w:t>.</w:t>
      </w:r>
    </w:p>
    <w:p w14:paraId="18E67D98" w14:textId="77777777" w:rsidR="00E46269" w:rsidRPr="00E46269" w:rsidRDefault="00E46269" w:rsidP="00E46269">
      <w:pPr>
        <w:pStyle w:val="EndNoteBibliography"/>
        <w:spacing w:after="360"/>
      </w:pPr>
      <w:r w:rsidRPr="00E46269">
        <w:t>Pan, F., Stieglitz, M., McKane, R.B., 2012. An algorithm for treating flat areas and depressions in digital elevation models using linear interpolation. Water Resources Research 48, W00L10, doi:10.1029/2011WR010735.</w:t>
      </w:r>
    </w:p>
    <w:p w14:paraId="7CF07A05" w14:textId="77777777" w:rsidR="00E46269" w:rsidRPr="00E46269" w:rsidRDefault="00E46269" w:rsidP="00E46269">
      <w:pPr>
        <w:pStyle w:val="EndNoteBibliography"/>
        <w:spacing w:after="360"/>
      </w:pPr>
      <w:r w:rsidRPr="00E46269">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F603EBE" w14:textId="5DEFCB6B" w:rsidR="00E46269" w:rsidRPr="00E46269" w:rsidRDefault="00E46269" w:rsidP="00E46269">
      <w:pPr>
        <w:pStyle w:val="EndNoteBibliography"/>
        <w:spacing w:after="360"/>
      </w:pPr>
      <w:r w:rsidRPr="00E46269">
        <w:t xml:space="preserve">Python Software Foundation, 2016. Python Language Reference.  </w:t>
      </w:r>
      <w:hyperlink r:id="rId17" w:history="1">
        <w:r w:rsidRPr="00E46269">
          <w:rPr>
            <w:rStyle w:val="Hyperlink"/>
          </w:rPr>
          <w:t>https://www.python.org/</w:t>
        </w:r>
      </w:hyperlink>
      <w:r w:rsidRPr="00E46269">
        <w:t>.</w:t>
      </w:r>
    </w:p>
    <w:p w14:paraId="0A2FB071" w14:textId="5F28EC77" w:rsidR="00E46269" w:rsidRPr="00E46269" w:rsidRDefault="00E46269" w:rsidP="00E46269">
      <w:pPr>
        <w:pStyle w:val="EndNoteBibliography"/>
        <w:spacing w:after="360"/>
      </w:pPr>
      <w:r w:rsidRPr="00E46269">
        <w:t xml:space="preserve">R Core Team, 2013. R: A language and environment for statistical computing. </w:t>
      </w:r>
      <w:hyperlink r:id="rId18" w:history="1">
        <w:r w:rsidRPr="00E46269">
          <w:rPr>
            <w:rStyle w:val="Hyperlink"/>
          </w:rPr>
          <w:t>https://www.r-project.org/</w:t>
        </w:r>
      </w:hyperlink>
      <w:r w:rsidRPr="00E46269">
        <w:t>.</w:t>
      </w:r>
    </w:p>
    <w:p w14:paraId="3281F3A1" w14:textId="563236FC" w:rsidR="00E46269" w:rsidRPr="00E46269" w:rsidRDefault="00E46269" w:rsidP="00E46269">
      <w:pPr>
        <w:pStyle w:val="EndNoteBibliography"/>
        <w:spacing w:after="360"/>
      </w:pPr>
      <w:r w:rsidRPr="00E46269">
        <w:t xml:space="preserve">Rooflite, 2020. Certified Green Roof Media, </w:t>
      </w:r>
      <w:hyperlink r:id="rId19" w:history="1">
        <w:r w:rsidRPr="00E46269">
          <w:rPr>
            <w:rStyle w:val="Hyperlink"/>
          </w:rPr>
          <w:t>https://www.rooflitesoil.com</w:t>
        </w:r>
      </w:hyperlink>
      <w:r w:rsidRPr="00E46269">
        <w:t>.</w:t>
      </w:r>
    </w:p>
    <w:p w14:paraId="58A8D57B" w14:textId="77777777" w:rsidR="00E46269" w:rsidRPr="00E46269" w:rsidRDefault="00E46269" w:rsidP="00E46269">
      <w:pPr>
        <w:pStyle w:val="EndNoteBibliography"/>
        <w:spacing w:after="360"/>
      </w:pPr>
      <w:r w:rsidRPr="00E46269">
        <w:t>Sarkar, S., Butcher, J.B., Johnson, T.E., Clark, C.M., 2018. Simulated Sensitivity of Urban Green Infrastructure Practices to Climate Change. Earth Interactions.</w:t>
      </w:r>
    </w:p>
    <w:p w14:paraId="4A00A8B1" w14:textId="34C73F92" w:rsidR="00E46269" w:rsidRPr="00E46269" w:rsidRDefault="00E46269" w:rsidP="00E46269">
      <w:pPr>
        <w:pStyle w:val="EndNoteBibliography"/>
        <w:spacing w:after="360"/>
      </w:pPr>
      <w:r w:rsidRPr="00E46269">
        <w:t xml:space="preserve">Seattle Public Utilities, 2016. </w:t>
      </w:r>
      <w:hyperlink r:id="rId20" w:history="1">
        <w:r w:rsidRPr="00E46269">
          <w:rPr>
            <w:rStyle w:val="Hyperlink"/>
          </w:rPr>
          <w:t>https://www.seattle.gov/utilities</w:t>
        </w:r>
      </w:hyperlink>
      <w:r w:rsidRPr="00E46269">
        <w:t>.</w:t>
      </w:r>
    </w:p>
    <w:p w14:paraId="05E715FE" w14:textId="77777777" w:rsidR="00E46269" w:rsidRPr="00E46269" w:rsidRDefault="00E46269" w:rsidP="00E46269">
      <w:pPr>
        <w:pStyle w:val="EndNoteBibliography"/>
        <w:spacing w:after="360"/>
      </w:pPr>
      <w:r w:rsidRPr="00E46269">
        <w:t>Semiromi, M.T., Omidvar, S., Kamali, B., 2018. Reducing Computational Costs of Automatic Calibration of Rainfall-Runoff Models: Meta-Models or High-Performance Computers? Water 10, 1440.</w:t>
      </w:r>
    </w:p>
    <w:p w14:paraId="4B3176CA" w14:textId="77777777" w:rsidR="00E46269" w:rsidRPr="00E46269" w:rsidRDefault="00E46269" w:rsidP="00E46269">
      <w:pPr>
        <w:pStyle w:val="EndNoteBibliography"/>
        <w:spacing w:after="360"/>
      </w:pPr>
      <w:r w:rsidRPr="00E46269">
        <w:t>Speak, A., Rothwell, J., Lindley, S., Smith, C., 2013. Rainwater runoff retention on an aged intensive green roof. Science of the Total Environment 461, 28-38.</w:t>
      </w:r>
    </w:p>
    <w:p w14:paraId="76863271" w14:textId="77777777" w:rsidR="00E46269" w:rsidRPr="00E46269" w:rsidRDefault="00E46269" w:rsidP="00E46269">
      <w:pPr>
        <w:pStyle w:val="EndNoteBibliography"/>
        <w:spacing w:after="360"/>
      </w:pPr>
      <w:r w:rsidRPr="00E46269">
        <w:t>Styers, D.M., Moskal, L.M., Richardson, J.J., Halabisky, M.A., 2014. Evaluation of the contribution of LiDAR data and postclassification procedures to object-based classification accuracy. Journal of Applied Remote Sensing 8, 083529.</w:t>
      </w:r>
    </w:p>
    <w:p w14:paraId="53F4842C" w14:textId="77777777" w:rsidR="00E46269" w:rsidRPr="00E46269" w:rsidRDefault="00E46269" w:rsidP="00E46269">
      <w:pPr>
        <w:pStyle w:val="EndNoteBibliography"/>
        <w:spacing w:after="360"/>
      </w:pPr>
      <w:r w:rsidRPr="00E46269">
        <w:t>Thornton, M., Thornton, P., Wei, Y., Vose, R., Boyer, A., 2017. Daymet: Station-Level Inputs and Model Predicted Values for North America, Version 3. ORNL DAAC, Oak Ridge, Tennessee, USA.</w:t>
      </w:r>
    </w:p>
    <w:p w14:paraId="57596F31" w14:textId="77777777" w:rsidR="00E46269" w:rsidRPr="00E46269" w:rsidRDefault="00E46269" w:rsidP="00E46269">
      <w:pPr>
        <w:pStyle w:val="EndNoteBibliography"/>
        <w:spacing w:after="360"/>
      </w:pPr>
      <w:r w:rsidRPr="00E46269">
        <w:t>Tzoulas, K., Korpela, K., Venn, S., Yli-Pelkonen, V., Kaźmierczak, A., Niemela, J., James, P., 2007. Promoting ecosystem and human health in urban areas using Green Infrastructure: A literature review. Landscape and urban planning 81, 167-178.</w:t>
      </w:r>
    </w:p>
    <w:p w14:paraId="5A53E3CF" w14:textId="54CC357B" w:rsidR="00E46269" w:rsidRPr="00E46269" w:rsidRDefault="00E46269" w:rsidP="00E46269">
      <w:pPr>
        <w:pStyle w:val="EndNoteBibliography"/>
        <w:spacing w:after="360"/>
      </w:pPr>
      <w:r w:rsidRPr="00E46269">
        <w:t xml:space="preserve">US EPA, 2016. City green: Innovative green infrastructure solutions for downtowns and infill locations. EPA230R16001 </w:t>
      </w:r>
      <w:hyperlink r:id="rId21" w:history="1">
        <w:r w:rsidRPr="00E46269">
          <w:rPr>
            <w:rStyle w:val="Hyperlink"/>
          </w:rPr>
          <w:t>https://www.epa.gov/sites/production/files/2016-06/documents/city_green_0.pdf</w:t>
        </w:r>
      </w:hyperlink>
      <w:r w:rsidRPr="00E46269">
        <w:t>.</w:t>
      </w:r>
    </w:p>
    <w:p w14:paraId="5C1C9E76" w14:textId="77777777" w:rsidR="00E46269" w:rsidRPr="00E46269" w:rsidRDefault="00E46269" w:rsidP="00E46269">
      <w:pPr>
        <w:pStyle w:val="EndNoteBibliography"/>
      </w:pPr>
      <w:r w:rsidRPr="00E46269">
        <w:t>Woznicki, S.A., Hondula, K.L., Jarnagin, S.T., 2018. Effectiveness of landscape‐based green infrastructure for stormwater management in suburban catchments. Hydrological processes 32, 2346-2361.</w:t>
      </w:r>
    </w:p>
    <w:p w14:paraId="1D424293" w14:textId="0B3B648A"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r w:rsidR="0031368C">
        <w:rPr>
          <w:rFonts w:ascii="Times New Roman" w:hAnsi="Times New Roman" w:cs="Times New Roman"/>
          <w:sz w:val="24"/>
          <w:szCs w:val="24"/>
        </w:rPr>
        <w:fldChar w:fldCharType="begin"/>
      </w:r>
      <w:r w:rsidR="0031368C">
        <w:rPr>
          <w:rFonts w:ascii="Times New Roman" w:hAnsi="Times New Roman" w:cs="Times New Roman"/>
          <w:sz w:val="24"/>
          <w:szCs w:val="24"/>
        </w:rPr>
        <w:instrText xml:space="preserve"> ADDIN </w:instrText>
      </w:r>
      <w:r w:rsidR="003136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Mayer" w:date="2020-03-23T10:38:00Z" w:initials="PM">
    <w:p w14:paraId="0E595251" w14:textId="4136DACE" w:rsidR="00AC6792" w:rsidRDefault="00AC6792">
      <w:pPr>
        <w:pStyle w:val="CommentText"/>
      </w:pPr>
      <w:r>
        <w:rPr>
          <w:rStyle w:val="CommentReference"/>
        </w:rPr>
        <w:annotationRef/>
      </w:r>
      <w:r>
        <w:t xml:space="preserve">I think just jump into green roofs and </w:t>
      </w:r>
      <w:r w:rsidR="00DC7EB5">
        <w:t xml:space="preserve">don’t get into </w:t>
      </w:r>
      <w:r>
        <w:t>all GI</w:t>
      </w:r>
    </w:p>
  </w:comment>
  <w:comment w:id="27" w:author="Paul Mayer" w:date="2020-03-23T12:38:00Z" w:initials="PM">
    <w:p w14:paraId="66AD0357" w14:textId="5E455A22" w:rsidR="006B3D2E" w:rsidRDefault="006B3D2E">
      <w:pPr>
        <w:pStyle w:val="CommentText"/>
      </w:pPr>
      <w:r>
        <w:rPr>
          <w:rStyle w:val="CommentReference"/>
        </w:rPr>
        <w:annotationRef/>
      </w:r>
      <w:r>
        <w:t>While I pressed to do this study in Puget Sound</w:t>
      </w:r>
      <w:r w:rsidR="00AA7BC5">
        <w:t xml:space="preserve"> for obvious Agency reasons</w:t>
      </w:r>
      <w:r>
        <w:t xml:space="preserve">, I want to make this study sound </w:t>
      </w:r>
      <w:r w:rsidR="00AA7BC5">
        <w:t>more universal for the journal audience</w:t>
      </w:r>
    </w:p>
  </w:comment>
  <w:comment w:id="34" w:author="Paul Mayer" w:date="2020-03-23T10:39:00Z" w:initials="PM">
    <w:p w14:paraId="07283567" w14:textId="0A819D65" w:rsidR="004D74A1" w:rsidRDefault="004D74A1">
      <w:pPr>
        <w:pStyle w:val="CommentText"/>
      </w:pPr>
      <w:r>
        <w:rPr>
          <w:rStyle w:val="CommentReference"/>
        </w:rPr>
        <w:annotationRef/>
      </w:r>
      <w:r>
        <w:t xml:space="preserve">I think Heather was </w:t>
      </w:r>
      <w:r w:rsidR="00FE3461">
        <w:t>urging us to prioritize the novelty of the project as one that showed the watershed benefits of green roofs first and then to say that the modeling approach w</w:t>
      </w:r>
      <w:r w:rsidR="00A71A30">
        <w:t xml:space="preserve">as </w:t>
      </w:r>
      <w:r w:rsidR="00761E74">
        <w:t>robust</w:t>
      </w:r>
    </w:p>
  </w:comment>
  <w:comment w:id="80" w:author="Paul Mayer" w:date="2020-03-23T10:51:00Z" w:initials="PM">
    <w:p w14:paraId="6EC09CF4" w14:textId="1FFED368" w:rsidR="00C834C5" w:rsidRDefault="00C834C5">
      <w:pPr>
        <w:pStyle w:val="CommentText"/>
      </w:pPr>
      <w:r>
        <w:rPr>
          <w:rStyle w:val="CommentReference"/>
        </w:rPr>
        <w:annotationRef/>
      </w:r>
      <w:r>
        <w:t xml:space="preserve">Trying to impress upon the reader that this is </w:t>
      </w:r>
      <w:r w:rsidR="008D42F7">
        <w:t>not just for Seattle</w:t>
      </w:r>
    </w:p>
  </w:comment>
  <w:comment w:id="85" w:author="Paul Mayer" w:date="2020-03-23T10:52:00Z" w:initials="PM">
    <w:p w14:paraId="77F2D08A" w14:textId="38DD7570" w:rsidR="00265D5E" w:rsidRDefault="00265D5E">
      <w:pPr>
        <w:pStyle w:val="CommentText"/>
      </w:pPr>
      <w:r>
        <w:rPr>
          <w:rStyle w:val="CommentReference"/>
        </w:rPr>
        <w:annotationRef/>
      </w:r>
      <w:r>
        <w:t xml:space="preserve">This is a great </w:t>
      </w:r>
      <w:r w:rsidR="00D2591A">
        <w:t>intro.  Improved over the original</w:t>
      </w:r>
    </w:p>
  </w:comment>
  <w:comment w:id="106" w:author="Paul Mayer" w:date="2020-03-23T11:52:00Z" w:initials="PM">
    <w:p w14:paraId="058BD4FB" w14:textId="283FB259" w:rsidR="00852AAA" w:rsidRDefault="00852AAA">
      <w:pPr>
        <w:pStyle w:val="CommentText"/>
      </w:pPr>
      <w:r>
        <w:rPr>
          <w:rStyle w:val="CommentReference"/>
        </w:rPr>
        <w:annotationRef/>
      </w:r>
      <w:r>
        <w:t>Shouldn’t you say this is in prep by Barnhart</w:t>
      </w:r>
      <w:r w:rsidR="00301077">
        <w:t xml:space="preserve"> et al.</w:t>
      </w:r>
      <w:r>
        <w:t>?</w:t>
      </w:r>
    </w:p>
  </w:comment>
  <w:comment w:id="109" w:author="Paul Mayer" w:date="2020-03-23T12:05:00Z" w:initials="PM">
    <w:p w14:paraId="7D99AE8A" w14:textId="3AB3B0D7" w:rsidR="00CF2F93" w:rsidRDefault="00CF2F93">
      <w:pPr>
        <w:pStyle w:val="CommentText"/>
      </w:pPr>
      <w:r>
        <w:rPr>
          <w:rStyle w:val="CommentReference"/>
        </w:rPr>
        <w:annotationRef/>
      </w:r>
      <w:r>
        <w:t xml:space="preserve">While I see what you’re saying in the figures, this text </w:t>
      </w:r>
      <w:r w:rsidR="005F6AB9">
        <w:t xml:space="preserve">makes it sound like runoff reductions increase with precip when </w:t>
      </w:r>
      <w:r w:rsidR="007319B2">
        <w:t xml:space="preserve">it is </w:t>
      </w:r>
      <w:r w:rsidR="005F6AB9">
        <w:t xml:space="preserve">the </w:t>
      </w:r>
      <w:r w:rsidR="005F6AB9" w:rsidRPr="00BF10E1">
        <w:rPr>
          <w:i/>
          <w:iCs/>
        </w:rPr>
        <w:t>runoff</w:t>
      </w:r>
      <w:r w:rsidR="005F6AB9">
        <w:t xml:space="preserve"> </w:t>
      </w:r>
      <w:r w:rsidR="00BF10E1">
        <w:t xml:space="preserve">that </w:t>
      </w:r>
      <w:r w:rsidR="007319B2">
        <w:t>increases with precip</w:t>
      </w:r>
    </w:p>
  </w:comment>
  <w:comment w:id="120" w:author="Paul Mayer" w:date="2020-03-23T12:17:00Z" w:initials="PM">
    <w:p w14:paraId="19289EC8" w14:textId="46752C3B" w:rsidR="00F54E86" w:rsidRDefault="00F54E86">
      <w:pPr>
        <w:pStyle w:val="CommentText"/>
      </w:pPr>
      <w:r>
        <w:rPr>
          <w:rStyle w:val="CommentReference"/>
        </w:rPr>
        <w:annotationRef/>
      </w:r>
      <w:r>
        <w:t>Wow that’s a long time</w:t>
      </w:r>
    </w:p>
  </w:comment>
  <w:comment w:id="122" w:author="Paul Mayer" w:date="2020-03-23T12:21:00Z" w:initials="PM">
    <w:p w14:paraId="749B680A" w14:textId="04636523" w:rsidR="005667B1" w:rsidRDefault="005667B1">
      <w:pPr>
        <w:pStyle w:val="CommentText"/>
      </w:pPr>
      <w:r>
        <w:rPr>
          <w:rStyle w:val="CommentReference"/>
        </w:rPr>
        <w:annotationRef/>
      </w:r>
      <w:r>
        <w:t xml:space="preserve">It seemed like you needed a concluding </w:t>
      </w:r>
      <w:r w:rsidR="004C19B4">
        <w:t>paragraph here.  It is basically the last lines of the abstract.</w:t>
      </w:r>
    </w:p>
  </w:comment>
  <w:comment w:id="129" w:author="Paul Mayer" w:date="2020-03-23T12:23:00Z" w:initials="PM">
    <w:p w14:paraId="628737C1" w14:textId="4B5FB431" w:rsidR="00B06590" w:rsidRDefault="00B06590">
      <w:pPr>
        <w:pStyle w:val="CommentText"/>
      </w:pPr>
      <w:r>
        <w:rPr>
          <w:rStyle w:val="CommentReference"/>
        </w:rPr>
        <w:annotationRef/>
      </w:r>
      <w:r>
        <w:t>Does it matter that the references are in a different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595251" w15:done="0"/>
  <w15:commentEx w15:paraId="66AD0357" w15:done="0"/>
  <w15:commentEx w15:paraId="07283567" w15:done="0"/>
  <w15:commentEx w15:paraId="6EC09CF4" w15:done="0"/>
  <w15:commentEx w15:paraId="77F2D08A" w15:done="0"/>
  <w15:commentEx w15:paraId="058BD4FB" w15:done="0"/>
  <w15:commentEx w15:paraId="7D99AE8A" w15:done="0"/>
  <w15:commentEx w15:paraId="19289EC8" w15:done="0"/>
  <w15:commentEx w15:paraId="749B680A" w15:done="0"/>
  <w15:commentEx w15:paraId="628737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595251" w16cid:durableId="22231037"/>
  <w16cid:commentId w16cid:paraId="66AD0357" w16cid:durableId="22232C63"/>
  <w16cid:commentId w16cid:paraId="07283567" w16cid:durableId="2223106E"/>
  <w16cid:commentId w16cid:paraId="6EC09CF4" w16cid:durableId="2223131E"/>
  <w16cid:commentId w16cid:paraId="77F2D08A" w16cid:durableId="2223137B"/>
  <w16cid:commentId w16cid:paraId="058BD4FB" w16cid:durableId="22232189"/>
  <w16cid:commentId w16cid:paraId="7D99AE8A" w16cid:durableId="2223247C"/>
  <w16cid:commentId w16cid:paraId="19289EC8" w16cid:durableId="22232744"/>
  <w16cid:commentId w16cid:paraId="749B680A" w16cid:durableId="2223282E"/>
  <w16cid:commentId w16cid:paraId="628737C1" w16cid:durableId="222328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yer">
    <w15:presenceInfo w15:providerId="None" w15:userId="Paul Ma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6&lt;/item&gt;&lt;item&gt;18&lt;/item&gt;&lt;item&gt;19&lt;/item&gt;&lt;item&gt;20&lt;/item&gt;&lt;item&gt;21&lt;/item&gt;&lt;item&gt;22&lt;/item&gt;&lt;item&gt;23&lt;/item&gt;&lt;item&gt;24&lt;/item&gt;&lt;item&gt;26&lt;/item&gt;&lt;item&gt;27&lt;/item&gt;&lt;item&gt;28&lt;/item&gt;&lt;item&gt;30&lt;/item&gt;&lt;item&gt;31&lt;/item&gt;&lt;item&gt;32&lt;/item&gt;&lt;/record-ids&gt;&lt;/item&gt;&lt;/Libraries&gt;"/>
  </w:docVars>
  <w:rsids>
    <w:rsidRoot w:val="00AF67E0"/>
    <w:rsid w:val="000031CF"/>
    <w:rsid w:val="00011D41"/>
    <w:rsid w:val="00012A9E"/>
    <w:rsid w:val="0001364C"/>
    <w:rsid w:val="00014F85"/>
    <w:rsid w:val="00031883"/>
    <w:rsid w:val="00034C0B"/>
    <w:rsid w:val="00037941"/>
    <w:rsid w:val="00040AC7"/>
    <w:rsid w:val="000516E6"/>
    <w:rsid w:val="00053EBB"/>
    <w:rsid w:val="00064323"/>
    <w:rsid w:val="00066457"/>
    <w:rsid w:val="00067B39"/>
    <w:rsid w:val="000718C5"/>
    <w:rsid w:val="000721B4"/>
    <w:rsid w:val="000741FA"/>
    <w:rsid w:val="00084F49"/>
    <w:rsid w:val="00086B7A"/>
    <w:rsid w:val="0009424D"/>
    <w:rsid w:val="00097439"/>
    <w:rsid w:val="000A03E8"/>
    <w:rsid w:val="000A12C9"/>
    <w:rsid w:val="000A2986"/>
    <w:rsid w:val="000A3B25"/>
    <w:rsid w:val="000B0AA6"/>
    <w:rsid w:val="000B104A"/>
    <w:rsid w:val="000B29A5"/>
    <w:rsid w:val="000B54CF"/>
    <w:rsid w:val="000B6CB4"/>
    <w:rsid w:val="000C3249"/>
    <w:rsid w:val="000C4C40"/>
    <w:rsid w:val="000D00EF"/>
    <w:rsid w:val="000D4BFB"/>
    <w:rsid w:val="000D6274"/>
    <w:rsid w:val="000F41CF"/>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45EDD"/>
    <w:rsid w:val="00151A9D"/>
    <w:rsid w:val="001672FC"/>
    <w:rsid w:val="00173BB0"/>
    <w:rsid w:val="00174068"/>
    <w:rsid w:val="00183F24"/>
    <w:rsid w:val="00187097"/>
    <w:rsid w:val="00195E5A"/>
    <w:rsid w:val="001A3E54"/>
    <w:rsid w:val="001A448D"/>
    <w:rsid w:val="001A71F2"/>
    <w:rsid w:val="001B423A"/>
    <w:rsid w:val="001B75B1"/>
    <w:rsid w:val="001C08EF"/>
    <w:rsid w:val="001C0FEF"/>
    <w:rsid w:val="001C362B"/>
    <w:rsid w:val="001C516D"/>
    <w:rsid w:val="001D3621"/>
    <w:rsid w:val="001E575F"/>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57B9B"/>
    <w:rsid w:val="00264D12"/>
    <w:rsid w:val="00265797"/>
    <w:rsid w:val="00265D5E"/>
    <w:rsid w:val="00266014"/>
    <w:rsid w:val="00280807"/>
    <w:rsid w:val="00281083"/>
    <w:rsid w:val="00283EEE"/>
    <w:rsid w:val="00284E35"/>
    <w:rsid w:val="002B01BA"/>
    <w:rsid w:val="002B11E4"/>
    <w:rsid w:val="002B647D"/>
    <w:rsid w:val="002B7CA6"/>
    <w:rsid w:val="002C1442"/>
    <w:rsid w:val="002D1356"/>
    <w:rsid w:val="002D4DD4"/>
    <w:rsid w:val="002E2B26"/>
    <w:rsid w:val="002E36BA"/>
    <w:rsid w:val="002E76D8"/>
    <w:rsid w:val="002F2850"/>
    <w:rsid w:val="002F6056"/>
    <w:rsid w:val="002F7093"/>
    <w:rsid w:val="002F7ECF"/>
    <w:rsid w:val="00301077"/>
    <w:rsid w:val="00301B3A"/>
    <w:rsid w:val="00301D32"/>
    <w:rsid w:val="00303B80"/>
    <w:rsid w:val="003058C7"/>
    <w:rsid w:val="003058FE"/>
    <w:rsid w:val="00307122"/>
    <w:rsid w:val="0031368C"/>
    <w:rsid w:val="00315DBC"/>
    <w:rsid w:val="00320697"/>
    <w:rsid w:val="00340A2F"/>
    <w:rsid w:val="00347F16"/>
    <w:rsid w:val="003525F3"/>
    <w:rsid w:val="00354F12"/>
    <w:rsid w:val="0036001F"/>
    <w:rsid w:val="003643EB"/>
    <w:rsid w:val="003653B4"/>
    <w:rsid w:val="003721CE"/>
    <w:rsid w:val="00372A89"/>
    <w:rsid w:val="003736EA"/>
    <w:rsid w:val="00374EF7"/>
    <w:rsid w:val="0037668A"/>
    <w:rsid w:val="003833A1"/>
    <w:rsid w:val="0039159A"/>
    <w:rsid w:val="003918E8"/>
    <w:rsid w:val="003921BD"/>
    <w:rsid w:val="003925EA"/>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CD3"/>
    <w:rsid w:val="003F7FEC"/>
    <w:rsid w:val="00400B75"/>
    <w:rsid w:val="0041176A"/>
    <w:rsid w:val="004163D0"/>
    <w:rsid w:val="00423576"/>
    <w:rsid w:val="004260A1"/>
    <w:rsid w:val="004279B2"/>
    <w:rsid w:val="00430939"/>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B6EB5"/>
    <w:rsid w:val="004C19B4"/>
    <w:rsid w:val="004D4D58"/>
    <w:rsid w:val="004D74A1"/>
    <w:rsid w:val="004E4CA3"/>
    <w:rsid w:val="004F02C9"/>
    <w:rsid w:val="004F15FA"/>
    <w:rsid w:val="004F41B5"/>
    <w:rsid w:val="004F7190"/>
    <w:rsid w:val="005029A2"/>
    <w:rsid w:val="00502D97"/>
    <w:rsid w:val="005078B7"/>
    <w:rsid w:val="0051005B"/>
    <w:rsid w:val="005149A1"/>
    <w:rsid w:val="00517223"/>
    <w:rsid w:val="005238A9"/>
    <w:rsid w:val="00530F86"/>
    <w:rsid w:val="00533DD2"/>
    <w:rsid w:val="00534335"/>
    <w:rsid w:val="00535CBC"/>
    <w:rsid w:val="0054020D"/>
    <w:rsid w:val="00544AFA"/>
    <w:rsid w:val="00550DDE"/>
    <w:rsid w:val="005554AB"/>
    <w:rsid w:val="00555BC8"/>
    <w:rsid w:val="00556003"/>
    <w:rsid w:val="00560D3E"/>
    <w:rsid w:val="00560D61"/>
    <w:rsid w:val="00566052"/>
    <w:rsid w:val="005667B1"/>
    <w:rsid w:val="00571B2E"/>
    <w:rsid w:val="00575170"/>
    <w:rsid w:val="00583631"/>
    <w:rsid w:val="0059262C"/>
    <w:rsid w:val="00592F8A"/>
    <w:rsid w:val="00594D94"/>
    <w:rsid w:val="00597F33"/>
    <w:rsid w:val="005A08EC"/>
    <w:rsid w:val="005C09E9"/>
    <w:rsid w:val="005C5D3A"/>
    <w:rsid w:val="005D1311"/>
    <w:rsid w:val="005D17B8"/>
    <w:rsid w:val="005D2275"/>
    <w:rsid w:val="005D6448"/>
    <w:rsid w:val="005D689E"/>
    <w:rsid w:val="005D70E2"/>
    <w:rsid w:val="005D7BC6"/>
    <w:rsid w:val="005E6830"/>
    <w:rsid w:val="005E797D"/>
    <w:rsid w:val="005F1B05"/>
    <w:rsid w:val="005F44CA"/>
    <w:rsid w:val="005F51BE"/>
    <w:rsid w:val="005F6AB9"/>
    <w:rsid w:val="005F7391"/>
    <w:rsid w:val="0060333D"/>
    <w:rsid w:val="00605E60"/>
    <w:rsid w:val="006077C1"/>
    <w:rsid w:val="00614BAE"/>
    <w:rsid w:val="0062412E"/>
    <w:rsid w:val="00624E56"/>
    <w:rsid w:val="0062680F"/>
    <w:rsid w:val="00626B2C"/>
    <w:rsid w:val="0063280E"/>
    <w:rsid w:val="006409B0"/>
    <w:rsid w:val="006444A9"/>
    <w:rsid w:val="006542DE"/>
    <w:rsid w:val="006657BB"/>
    <w:rsid w:val="0067411D"/>
    <w:rsid w:val="00674DA6"/>
    <w:rsid w:val="0067657C"/>
    <w:rsid w:val="00676BB4"/>
    <w:rsid w:val="006803DF"/>
    <w:rsid w:val="0068050D"/>
    <w:rsid w:val="006831A2"/>
    <w:rsid w:val="006912B3"/>
    <w:rsid w:val="00691ED0"/>
    <w:rsid w:val="00693339"/>
    <w:rsid w:val="00694EE9"/>
    <w:rsid w:val="00697508"/>
    <w:rsid w:val="006A0865"/>
    <w:rsid w:val="006A420E"/>
    <w:rsid w:val="006A7011"/>
    <w:rsid w:val="006A7B52"/>
    <w:rsid w:val="006B03AE"/>
    <w:rsid w:val="006B1CA7"/>
    <w:rsid w:val="006B2CE0"/>
    <w:rsid w:val="006B2D84"/>
    <w:rsid w:val="006B345A"/>
    <w:rsid w:val="006B3D2E"/>
    <w:rsid w:val="006B4AAC"/>
    <w:rsid w:val="006B6D42"/>
    <w:rsid w:val="006C29BF"/>
    <w:rsid w:val="006C4378"/>
    <w:rsid w:val="006C774F"/>
    <w:rsid w:val="006C7D4D"/>
    <w:rsid w:val="006E59D3"/>
    <w:rsid w:val="006E6C66"/>
    <w:rsid w:val="006F173F"/>
    <w:rsid w:val="006F211C"/>
    <w:rsid w:val="006F532E"/>
    <w:rsid w:val="006F5DE2"/>
    <w:rsid w:val="007044B4"/>
    <w:rsid w:val="00705A68"/>
    <w:rsid w:val="007143EF"/>
    <w:rsid w:val="00717632"/>
    <w:rsid w:val="007230B4"/>
    <w:rsid w:val="0072400F"/>
    <w:rsid w:val="00724B88"/>
    <w:rsid w:val="0072612B"/>
    <w:rsid w:val="007319B2"/>
    <w:rsid w:val="00735036"/>
    <w:rsid w:val="00737121"/>
    <w:rsid w:val="00737319"/>
    <w:rsid w:val="0073740B"/>
    <w:rsid w:val="0074055E"/>
    <w:rsid w:val="00740EF9"/>
    <w:rsid w:val="00743721"/>
    <w:rsid w:val="00761DD0"/>
    <w:rsid w:val="00761E74"/>
    <w:rsid w:val="007630C6"/>
    <w:rsid w:val="00763F53"/>
    <w:rsid w:val="00764E14"/>
    <w:rsid w:val="007709E7"/>
    <w:rsid w:val="00773849"/>
    <w:rsid w:val="00774B55"/>
    <w:rsid w:val="0078208C"/>
    <w:rsid w:val="00782B34"/>
    <w:rsid w:val="007876CC"/>
    <w:rsid w:val="00794D8C"/>
    <w:rsid w:val="00796FF8"/>
    <w:rsid w:val="00797D62"/>
    <w:rsid w:val="007A6B8F"/>
    <w:rsid w:val="007C43FC"/>
    <w:rsid w:val="007C45F7"/>
    <w:rsid w:val="007C5B6C"/>
    <w:rsid w:val="007D5C15"/>
    <w:rsid w:val="007D6C4F"/>
    <w:rsid w:val="007E15F8"/>
    <w:rsid w:val="007E50B4"/>
    <w:rsid w:val="007F316A"/>
    <w:rsid w:val="007F6881"/>
    <w:rsid w:val="008004A5"/>
    <w:rsid w:val="00804FFA"/>
    <w:rsid w:val="00814197"/>
    <w:rsid w:val="008145B3"/>
    <w:rsid w:val="00814FC1"/>
    <w:rsid w:val="00815D1A"/>
    <w:rsid w:val="00816BEA"/>
    <w:rsid w:val="008210C1"/>
    <w:rsid w:val="008220FA"/>
    <w:rsid w:val="0082696F"/>
    <w:rsid w:val="008300BF"/>
    <w:rsid w:val="00831C19"/>
    <w:rsid w:val="00840A67"/>
    <w:rsid w:val="00843484"/>
    <w:rsid w:val="008469F5"/>
    <w:rsid w:val="00852AAA"/>
    <w:rsid w:val="00852CE1"/>
    <w:rsid w:val="0086519E"/>
    <w:rsid w:val="00884AF7"/>
    <w:rsid w:val="00884F5D"/>
    <w:rsid w:val="008923D7"/>
    <w:rsid w:val="00892D05"/>
    <w:rsid w:val="008A63BF"/>
    <w:rsid w:val="008B3E67"/>
    <w:rsid w:val="008B6FB4"/>
    <w:rsid w:val="008C3AEC"/>
    <w:rsid w:val="008C4428"/>
    <w:rsid w:val="008C61A3"/>
    <w:rsid w:val="008C7A5E"/>
    <w:rsid w:val="008D1879"/>
    <w:rsid w:val="008D1AD1"/>
    <w:rsid w:val="008D1DE7"/>
    <w:rsid w:val="008D2F95"/>
    <w:rsid w:val="008D3DE7"/>
    <w:rsid w:val="008D42F7"/>
    <w:rsid w:val="008D43B3"/>
    <w:rsid w:val="008E03E8"/>
    <w:rsid w:val="008E3095"/>
    <w:rsid w:val="008E592F"/>
    <w:rsid w:val="008E7F4E"/>
    <w:rsid w:val="008F00B6"/>
    <w:rsid w:val="009006EA"/>
    <w:rsid w:val="00902118"/>
    <w:rsid w:val="00902ECA"/>
    <w:rsid w:val="0091553F"/>
    <w:rsid w:val="00924427"/>
    <w:rsid w:val="0092634D"/>
    <w:rsid w:val="0093239B"/>
    <w:rsid w:val="00932C6B"/>
    <w:rsid w:val="0093355E"/>
    <w:rsid w:val="00940B2A"/>
    <w:rsid w:val="00943329"/>
    <w:rsid w:val="0095335C"/>
    <w:rsid w:val="009565AD"/>
    <w:rsid w:val="00957522"/>
    <w:rsid w:val="00962C4B"/>
    <w:rsid w:val="00963450"/>
    <w:rsid w:val="0096784C"/>
    <w:rsid w:val="0097614B"/>
    <w:rsid w:val="009834D0"/>
    <w:rsid w:val="0098474F"/>
    <w:rsid w:val="009861F1"/>
    <w:rsid w:val="00992A3A"/>
    <w:rsid w:val="00993455"/>
    <w:rsid w:val="009958D3"/>
    <w:rsid w:val="009A0058"/>
    <w:rsid w:val="009A5487"/>
    <w:rsid w:val="009B0A18"/>
    <w:rsid w:val="009B0DD0"/>
    <w:rsid w:val="009C0A5B"/>
    <w:rsid w:val="009C1596"/>
    <w:rsid w:val="009C33D8"/>
    <w:rsid w:val="009C5BAF"/>
    <w:rsid w:val="009D46BB"/>
    <w:rsid w:val="009D48DE"/>
    <w:rsid w:val="009E5CD6"/>
    <w:rsid w:val="009E6589"/>
    <w:rsid w:val="009F1B23"/>
    <w:rsid w:val="009F200B"/>
    <w:rsid w:val="009F642A"/>
    <w:rsid w:val="009F7EBA"/>
    <w:rsid w:val="00A022FC"/>
    <w:rsid w:val="00A02E63"/>
    <w:rsid w:val="00A060D7"/>
    <w:rsid w:val="00A14BBD"/>
    <w:rsid w:val="00A17BBD"/>
    <w:rsid w:val="00A206F3"/>
    <w:rsid w:val="00A227A3"/>
    <w:rsid w:val="00A26CED"/>
    <w:rsid w:val="00A27D18"/>
    <w:rsid w:val="00A31D7A"/>
    <w:rsid w:val="00A32B2B"/>
    <w:rsid w:val="00A353C3"/>
    <w:rsid w:val="00A366F5"/>
    <w:rsid w:val="00A44D77"/>
    <w:rsid w:val="00A46D14"/>
    <w:rsid w:val="00A501D1"/>
    <w:rsid w:val="00A555C6"/>
    <w:rsid w:val="00A56DD5"/>
    <w:rsid w:val="00A60427"/>
    <w:rsid w:val="00A65A7C"/>
    <w:rsid w:val="00A71A30"/>
    <w:rsid w:val="00A740EA"/>
    <w:rsid w:val="00A74ACA"/>
    <w:rsid w:val="00A755ED"/>
    <w:rsid w:val="00A81A7D"/>
    <w:rsid w:val="00A81C7C"/>
    <w:rsid w:val="00A826FD"/>
    <w:rsid w:val="00A8302B"/>
    <w:rsid w:val="00A8661F"/>
    <w:rsid w:val="00A91798"/>
    <w:rsid w:val="00A9313A"/>
    <w:rsid w:val="00A94935"/>
    <w:rsid w:val="00A96300"/>
    <w:rsid w:val="00AA193C"/>
    <w:rsid w:val="00AA54AD"/>
    <w:rsid w:val="00AA7BC5"/>
    <w:rsid w:val="00AB292E"/>
    <w:rsid w:val="00AB4ADC"/>
    <w:rsid w:val="00AB51BB"/>
    <w:rsid w:val="00AB6F74"/>
    <w:rsid w:val="00AB6FE1"/>
    <w:rsid w:val="00AC12CD"/>
    <w:rsid w:val="00AC6792"/>
    <w:rsid w:val="00AD1A98"/>
    <w:rsid w:val="00AD27EF"/>
    <w:rsid w:val="00AD2B0A"/>
    <w:rsid w:val="00AD4A97"/>
    <w:rsid w:val="00AD669B"/>
    <w:rsid w:val="00AD6F89"/>
    <w:rsid w:val="00AD78EE"/>
    <w:rsid w:val="00AE1095"/>
    <w:rsid w:val="00AE21FA"/>
    <w:rsid w:val="00AE22E6"/>
    <w:rsid w:val="00AE2726"/>
    <w:rsid w:val="00AE4A77"/>
    <w:rsid w:val="00AF211C"/>
    <w:rsid w:val="00AF67E0"/>
    <w:rsid w:val="00AF6B77"/>
    <w:rsid w:val="00B00B64"/>
    <w:rsid w:val="00B03F7D"/>
    <w:rsid w:val="00B04F3B"/>
    <w:rsid w:val="00B06590"/>
    <w:rsid w:val="00B07A7A"/>
    <w:rsid w:val="00B104D5"/>
    <w:rsid w:val="00B106C1"/>
    <w:rsid w:val="00B11548"/>
    <w:rsid w:val="00B1189F"/>
    <w:rsid w:val="00B14A9C"/>
    <w:rsid w:val="00B23DE1"/>
    <w:rsid w:val="00B24A8A"/>
    <w:rsid w:val="00B3711D"/>
    <w:rsid w:val="00B37F09"/>
    <w:rsid w:val="00B4143C"/>
    <w:rsid w:val="00B45CCD"/>
    <w:rsid w:val="00B508A6"/>
    <w:rsid w:val="00B51693"/>
    <w:rsid w:val="00B577FC"/>
    <w:rsid w:val="00B639D2"/>
    <w:rsid w:val="00B6582C"/>
    <w:rsid w:val="00B7766D"/>
    <w:rsid w:val="00B82301"/>
    <w:rsid w:val="00B84117"/>
    <w:rsid w:val="00B85E0B"/>
    <w:rsid w:val="00B86928"/>
    <w:rsid w:val="00B90019"/>
    <w:rsid w:val="00B90D1C"/>
    <w:rsid w:val="00B9751B"/>
    <w:rsid w:val="00BA3450"/>
    <w:rsid w:val="00BA4DC8"/>
    <w:rsid w:val="00BA5C6B"/>
    <w:rsid w:val="00BB0B43"/>
    <w:rsid w:val="00BB2C80"/>
    <w:rsid w:val="00BB2D3D"/>
    <w:rsid w:val="00BB6C0C"/>
    <w:rsid w:val="00BB7A50"/>
    <w:rsid w:val="00BC2591"/>
    <w:rsid w:val="00BC70F1"/>
    <w:rsid w:val="00BC78FE"/>
    <w:rsid w:val="00BD1A64"/>
    <w:rsid w:val="00BD4DC1"/>
    <w:rsid w:val="00BE6C63"/>
    <w:rsid w:val="00BF10E1"/>
    <w:rsid w:val="00BF11F2"/>
    <w:rsid w:val="00BF1236"/>
    <w:rsid w:val="00BF68BA"/>
    <w:rsid w:val="00C00DA2"/>
    <w:rsid w:val="00C02746"/>
    <w:rsid w:val="00C06800"/>
    <w:rsid w:val="00C06E07"/>
    <w:rsid w:val="00C114DE"/>
    <w:rsid w:val="00C12536"/>
    <w:rsid w:val="00C1272C"/>
    <w:rsid w:val="00C16DF9"/>
    <w:rsid w:val="00C214B1"/>
    <w:rsid w:val="00C222E6"/>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556FF"/>
    <w:rsid w:val="00C6167E"/>
    <w:rsid w:val="00C62D65"/>
    <w:rsid w:val="00C63B9C"/>
    <w:rsid w:val="00C64A88"/>
    <w:rsid w:val="00C659B2"/>
    <w:rsid w:val="00C65E2C"/>
    <w:rsid w:val="00C6604F"/>
    <w:rsid w:val="00C72EC2"/>
    <w:rsid w:val="00C74D1A"/>
    <w:rsid w:val="00C75BEC"/>
    <w:rsid w:val="00C76FE1"/>
    <w:rsid w:val="00C77D35"/>
    <w:rsid w:val="00C834C5"/>
    <w:rsid w:val="00C85E3C"/>
    <w:rsid w:val="00C8700B"/>
    <w:rsid w:val="00C8771A"/>
    <w:rsid w:val="00C92A87"/>
    <w:rsid w:val="00CB186F"/>
    <w:rsid w:val="00CB1EB0"/>
    <w:rsid w:val="00CB2C29"/>
    <w:rsid w:val="00CB6768"/>
    <w:rsid w:val="00CB7E2C"/>
    <w:rsid w:val="00CD25A8"/>
    <w:rsid w:val="00CD2AD7"/>
    <w:rsid w:val="00CD5801"/>
    <w:rsid w:val="00CD732F"/>
    <w:rsid w:val="00CE2F86"/>
    <w:rsid w:val="00CE3A23"/>
    <w:rsid w:val="00CE4120"/>
    <w:rsid w:val="00CE5303"/>
    <w:rsid w:val="00CF2F93"/>
    <w:rsid w:val="00CF31B8"/>
    <w:rsid w:val="00CF6511"/>
    <w:rsid w:val="00CF76A8"/>
    <w:rsid w:val="00D02DD9"/>
    <w:rsid w:val="00D02EE8"/>
    <w:rsid w:val="00D06476"/>
    <w:rsid w:val="00D07FEE"/>
    <w:rsid w:val="00D10716"/>
    <w:rsid w:val="00D220D6"/>
    <w:rsid w:val="00D2591A"/>
    <w:rsid w:val="00D3033E"/>
    <w:rsid w:val="00D30D2B"/>
    <w:rsid w:val="00D40C0F"/>
    <w:rsid w:val="00D42328"/>
    <w:rsid w:val="00D44C5E"/>
    <w:rsid w:val="00D47C86"/>
    <w:rsid w:val="00D52B0C"/>
    <w:rsid w:val="00D53CAA"/>
    <w:rsid w:val="00D540C6"/>
    <w:rsid w:val="00D54DAF"/>
    <w:rsid w:val="00D66478"/>
    <w:rsid w:val="00D741EF"/>
    <w:rsid w:val="00D7750E"/>
    <w:rsid w:val="00D806BE"/>
    <w:rsid w:val="00D97E04"/>
    <w:rsid w:val="00DA20E9"/>
    <w:rsid w:val="00DB3627"/>
    <w:rsid w:val="00DC00D1"/>
    <w:rsid w:val="00DC2A65"/>
    <w:rsid w:val="00DC479D"/>
    <w:rsid w:val="00DC63FC"/>
    <w:rsid w:val="00DC7EB5"/>
    <w:rsid w:val="00DD5C6D"/>
    <w:rsid w:val="00DF6FE0"/>
    <w:rsid w:val="00E04413"/>
    <w:rsid w:val="00E04822"/>
    <w:rsid w:val="00E14265"/>
    <w:rsid w:val="00E15DD7"/>
    <w:rsid w:val="00E177C9"/>
    <w:rsid w:val="00E21996"/>
    <w:rsid w:val="00E22F01"/>
    <w:rsid w:val="00E24AE6"/>
    <w:rsid w:val="00E25056"/>
    <w:rsid w:val="00E27C2E"/>
    <w:rsid w:val="00E32758"/>
    <w:rsid w:val="00E46269"/>
    <w:rsid w:val="00E565B5"/>
    <w:rsid w:val="00E56F3B"/>
    <w:rsid w:val="00E6186D"/>
    <w:rsid w:val="00E63BD6"/>
    <w:rsid w:val="00E64454"/>
    <w:rsid w:val="00E71FF4"/>
    <w:rsid w:val="00E77219"/>
    <w:rsid w:val="00E821FA"/>
    <w:rsid w:val="00E936D7"/>
    <w:rsid w:val="00E937E2"/>
    <w:rsid w:val="00E948F9"/>
    <w:rsid w:val="00EA32C2"/>
    <w:rsid w:val="00EB14E4"/>
    <w:rsid w:val="00EB38FB"/>
    <w:rsid w:val="00EB73C1"/>
    <w:rsid w:val="00EC35C4"/>
    <w:rsid w:val="00EC6E70"/>
    <w:rsid w:val="00ED11AC"/>
    <w:rsid w:val="00ED6EB2"/>
    <w:rsid w:val="00EE1113"/>
    <w:rsid w:val="00EE1F2C"/>
    <w:rsid w:val="00EE3D66"/>
    <w:rsid w:val="00EF5790"/>
    <w:rsid w:val="00F040A4"/>
    <w:rsid w:val="00F05AEE"/>
    <w:rsid w:val="00F06387"/>
    <w:rsid w:val="00F12C5B"/>
    <w:rsid w:val="00F141FF"/>
    <w:rsid w:val="00F360CA"/>
    <w:rsid w:val="00F370AC"/>
    <w:rsid w:val="00F426D4"/>
    <w:rsid w:val="00F42C91"/>
    <w:rsid w:val="00F510C1"/>
    <w:rsid w:val="00F51281"/>
    <w:rsid w:val="00F51AD2"/>
    <w:rsid w:val="00F54E86"/>
    <w:rsid w:val="00F60083"/>
    <w:rsid w:val="00F65354"/>
    <w:rsid w:val="00F67398"/>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E3461"/>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oeaframework.org/" TargetMode="External"/><Relationship Id="rId18" Type="http://schemas.openxmlformats.org/officeDocument/2006/relationships/hyperlink" Target="https://www.r-project.org/" TargetMode="External"/><Relationship Id="rId3" Type="http://schemas.openxmlformats.org/officeDocument/2006/relationships/customXml" Target="../customXml/item3.xml"/><Relationship Id="rId21" Type="http://schemas.openxmlformats.org/officeDocument/2006/relationships/hyperlink" Target="https://www.epa.gov/sites/production/files/2016-06/documents/city_green_0.pdf" TargetMode="Externa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python.org/" TargetMode="External"/><Relationship Id="rId2" Type="http://schemas.openxmlformats.org/officeDocument/2006/relationships/customXml" Target="../customXml/item2.xml"/><Relationship Id="rId16" Type="http://schemas.openxmlformats.org/officeDocument/2006/relationships/hyperlink" Target="https://www.ncdc.noaa.gov/data-access" TargetMode="External"/><Relationship Id="rId20" Type="http://schemas.openxmlformats.org/officeDocument/2006/relationships/hyperlink" Target="https://www.seattle.gov/util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seattle.gov/Documents/Departments/OSE/Green-Roofs-In-Seattle.pdf"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roofliteso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attle.gov/dpd/cs/groups/pan/@pan/documents/web_informational/p2371388.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EDE65E8E-3FAF-411B-BE59-BE8C3C2E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13781</Words>
  <Characters>78555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2020-03-23T21:23:00Z</dcterms:created>
  <dcterms:modified xsi:type="dcterms:W3CDTF">2020-03-23T21:23:00Z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