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398C8CB" w:rsidR="00843484" w:rsidRPr="00794D8C" w:rsidRDefault="001C362B" w:rsidP="00794D8C">
      <w:pPr>
        <w:spacing w:after="120" w:line="480" w:lineRule="auto"/>
        <w:rPr>
          <w:rFonts w:ascii="Times New Roman" w:hAnsi="Times New Roman" w:cs="Times New Roman"/>
          <w:b/>
          <w:sz w:val="24"/>
          <w:szCs w:val="24"/>
        </w:rPr>
      </w:pPr>
      <w:bookmarkStart w:id="0" w:name="_GoBack"/>
      <w:bookmarkEnd w:id="0"/>
      <w:commentRangeStart w:id="1"/>
      <w:r w:rsidRPr="00794D8C">
        <w:rPr>
          <w:rFonts w:ascii="Times New Roman" w:hAnsi="Times New Roman" w:cs="Times New Roman"/>
          <w:b/>
          <w:sz w:val="24"/>
          <w:szCs w:val="24"/>
        </w:rPr>
        <w:t xml:space="preserve">Modeling the hydrologic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Pr="00794D8C">
        <w:rPr>
          <w:rFonts w:ascii="Times New Roman" w:hAnsi="Times New Roman" w:cs="Times New Roman"/>
          <w:b/>
          <w:sz w:val="24"/>
          <w:szCs w:val="24"/>
        </w:rPr>
        <w:t xml:space="preserve">green roof implementation </w:t>
      </w:r>
      <w:r w:rsidR="00843484" w:rsidRPr="00794D8C">
        <w:rPr>
          <w:rFonts w:ascii="Times New Roman" w:hAnsi="Times New Roman" w:cs="Times New Roman"/>
          <w:b/>
          <w:sz w:val="24"/>
          <w:szCs w:val="24"/>
        </w:rPr>
        <w:t xml:space="preserve">using </w:t>
      </w:r>
      <w:r w:rsidR="00B104D5">
        <w:rPr>
          <w:rFonts w:ascii="Times New Roman" w:hAnsi="Times New Roman" w:cs="Times New Roman"/>
          <w:b/>
          <w:sz w:val="24"/>
          <w:szCs w:val="24"/>
        </w:rPr>
        <w:t xml:space="preserve">VELMA, </w:t>
      </w:r>
      <w:r w:rsidR="00843484" w:rsidRPr="00794D8C">
        <w:rPr>
          <w:rFonts w:ascii="Times New Roman" w:hAnsi="Times New Roman" w:cs="Times New Roman"/>
          <w:b/>
          <w:sz w:val="24"/>
          <w:szCs w:val="24"/>
        </w:rPr>
        <w:t xml:space="preserve">a spatially </w:t>
      </w:r>
      <w:r w:rsidR="000F731A">
        <w:rPr>
          <w:rFonts w:ascii="Times New Roman" w:hAnsi="Times New Roman" w:cs="Times New Roman"/>
          <w:b/>
          <w:sz w:val="24"/>
          <w:szCs w:val="24"/>
        </w:rPr>
        <w:t>explicit</w:t>
      </w:r>
      <w:r w:rsidR="00843484" w:rsidRPr="00794D8C">
        <w:rPr>
          <w:rFonts w:ascii="Times New Roman" w:hAnsi="Times New Roman" w:cs="Times New Roman"/>
          <w:b/>
          <w:sz w:val="24"/>
          <w:szCs w:val="24"/>
        </w:rPr>
        <w:t xml:space="preserve"> ecohydrological watershed model</w:t>
      </w:r>
      <w:commentRangeEnd w:id="1"/>
      <w:r w:rsidR="00597F33">
        <w:rPr>
          <w:rStyle w:val="CommentReference"/>
        </w:rPr>
        <w:commentReference w:id="1"/>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E4AC22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6ECB4AD6" w:rsidR="00843484" w:rsidRPr="00794D8C" w:rsidRDefault="00BC2591" w:rsidP="00794D8C">
      <w:pPr>
        <w:spacing w:after="0" w:line="480" w:lineRule="auto"/>
        <w:rPr>
          <w:rFonts w:ascii="Times New Roman" w:hAnsi="Times New Roman" w:cs="Times New Roman"/>
          <w:sz w:val="24"/>
          <w:szCs w:val="24"/>
        </w:rPr>
      </w:pPr>
      <w:commentRangeStart w:id="2"/>
      <w:del w:id="3" w:author="Golden, Heather" w:date="2020-03-16T10:08:00Z">
        <w:r w:rsidRPr="00794D8C" w:rsidDel="002D1356">
          <w:rPr>
            <w:rFonts w:ascii="Times New Roman" w:hAnsi="Times New Roman" w:cs="Times New Roman"/>
            <w:sz w:val="24"/>
            <w:szCs w:val="24"/>
          </w:rPr>
          <w:delText>Environmental watershed</w:delText>
        </w:r>
      </w:del>
      <w:ins w:id="4" w:author="Golden, Heather" w:date="2020-03-16T10:08:00Z">
        <w:r w:rsidR="006A7011">
          <w:rPr>
            <w:rFonts w:ascii="Times New Roman" w:hAnsi="Times New Roman" w:cs="Times New Roman"/>
            <w:sz w:val="24"/>
            <w:szCs w:val="24"/>
          </w:rPr>
          <w:t>Watershed</w:t>
        </w:r>
      </w:ins>
      <w:r w:rsidRPr="00794D8C">
        <w:rPr>
          <w:rFonts w:ascii="Times New Roman" w:hAnsi="Times New Roman" w:cs="Times New Roman"/>
          <w:sz w:val="24"/>
          <w:szCs w:val="24"/>
        </w:rPr>
        <w:t xml:space="preserve">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r w:rsidR="000F731A">
        <w:rPr>
          <w:rFonts w:ascii="Times New Roman" w:hAnsi="Times New Roman" w:cs="Times New Roman"/>
          <w:sz w:val="24"/>
          <w:szCs w:val="24"/>
        </w:rPr>
        <w:t xml:space="preserve">to </w:t>
      </w:r>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w:t>
      </w:r>
      <w:del w:id="5" w:author="Golden, Heather" w:date="2020-03-16T10:08:00Z">
        <w:r w:rsidR="00735036" w:rsidRPr="00794D8C" w:rsidDel="006A7011">
          <w:rPr>
            <w:rFonts w:ascii="Times New Roman" w:hAnsi="Times New Roman" w:cs="Times New Roman"/>
            <w:sz w:val="24"/>
            <w:szCs w:val="24"/>
          </w:rPr>
          <w:delText>on environmental outcomes, including</w:delText>
        </w:r>
      </w:del>
      <w:ins w:id="6" w:author="Golden, Heather" w:date="2020-03-16T10:08:00Z">
        <w:r w:rsidR="006A7011">
          <w:rPr>
            <w:rFonts w:ascii="Times New Roman" w:hAnsi="Times New Roman" w:cs="Times New Roman"/>
            <w:sz w:val="24"/>
            <w:szCs w:val="24"/>
          </w:rPr>
          <w:t>on</w:t>
        </w:r>
      </w:ins>
      <w:r w:rsidR="00735036" w:rsidRPr="00794D8C">
        <w:rPr>
          <w:rFonts w:ascii="Times New Roman" w:hAnsi="Times New Roman" w:cs="Times New Roman"/>
          <w:sz w:val="24"/>
          <w:szCs w:val="24"/>
        </w:rPr>
        <w:t xml:space="preserve">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commentRangeEnd w:id="2"/>
      <w:r w:rsidR="006A7011">
        <w:rPr>
          <w:rStyle w:val="CommentReference"/>
        </w:rPr>
        <w:commentReference w:id="2"/>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t>
      </w:r>
      <w:commentRangeStart w:id="7"/>
      <w:r w:rsidR="00843484" w:rsidRPr="00794D8C">
        <w:rPr>
          <w:rFonts w:ascii="Times New Roman" w:hAnsi="Times New Roman" w:cs="Times New Roman"/>
          <w:sz w:val="24"/>
          <w:szCs w:val="24"/>
        </w:rPr>
        <w:t xml:space="preserve">watershed-scale hydrologic discharge </w:t>
      </w:r>
      <w:commentRangeEnd w:id="7"/>
      <w:r w:rsidR="006A7011">
        <w:rPr>
          <w:rStyle w:val="CommentReference"/>
        </w:rPr>
        <w:commentReference w:id="7"/>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B82301">
        <w:rPr>
          <w:rFonts w:ascii="Times New Roman" w:hAnsi="Times New Roman" w:cs="Times New Roman"/>
          <w:sz w:val="24"/>
          <w:szCs w:val="24"/>
        </w:rPr>
        <w:t>, USA</w:t>
      </w:r>
      <w:r w:rsidR="000F731A">
        <w:rPr>
          <w:rFonts w:ascii="Times New Roman" w:hAnsi="Times New Roman" w:cs="Times New Roman"/>
          <w:sz w:val="24"/>
          <w:szCs w:val="24"/>
        </w:rPr>
        <w:t xml:space="preserve">. In particular, we simulate </w:t>
      </w:r>
      <w:r w:rsidR="00F040A4" w:rsidRPr="00794D8C">
        <w:rPr>
          <w:rFonts w:ascii="Times New Roman" w:hAnsi="Times New Roman" w:cs="Times New Roman"/>
          <w:sz w:val="24"/>
          <w:szCs w:val="24"/>
        </w:rPr>
        <w:t xml:space="preserve">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commentRangeStart w:id="8"/>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w:t>
      </w:r>
      <w:commentRangeEnd w:id="8"/>
      <w:r w:rsidR="006A7011">
        <w:rPr>
          <w:rStyle w:val="CommentReference"/>
        </w:rPr>
        <w:commentReference w:id="8"/>
      </w:r>
      <w:r w:rsidR="00BB0B43" w:rsidRPr="00794D8C">
        <w:rPr>
          <w:rFonts w:ascii="Times New Roman" w:hAnsi="Times New Roman" w:cs="Times New Roman"/>
          <w:sz w:val="24"/>
          <w:szCs w:val="24"/>
        </w:rPr>
        <w:t xml:space="preserve">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t>
      </w:r>
      <w:r w:rsidR="005D6448">
        <w:rPr>
          <w:rFonts w:ascii="Times New Roman" w:hAnsi="Times New Roman" w:cs="Times New Roman"/>
          <w:sz w:val="24"/>
          <w:szCs w:val="24"/>
        </w:rPr>
        <w:t>are</w:t>
      </w:r>
      <w:r w:rsidR="00BB0B43" w:rsidRPr="00794D8C">
        <w:rPr>
          <w:rFonts w:ascii="Times New Roman" w:hAnsi="Times New Roman" w:cs="Times New Roman"/>
          <w:sz w:val="24"/>
          <w:szCs w:val="24"/>
        </w:rPr>
        <w:t xml:space="preserve"> tested separately and </w:t>
      </w:r>
      <w:r w:rsidR="00735036" w:rsidRPr="00794D8C">
        <w:rPr>
          <w:rFonts w:ascii="Times New Roman" w:hAnsi="Times New Roman" w:cs="Times New Roman"/>
          <w:sz w:val="24"/>
          <w:szCs w:val="24"/>
        </w:rPr>
        <w:t>produce</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implementation of green roofs can be </w:t>
      </w:r>
      <w:r w:rsidR="00BB0B43" w:rsidRPr="00794D8C">
        <w:rPr>
          <w:rFonts w:ascii="Times New Roman" w:hAnsi="Times New Roman" w:cs="Times New Roman"/>
          <w:sz w:val="24"/>
          <w:szCs w:val="24"/>
        </w:rPr>
        <w:lastRenderedPageBreak/>
        <w:t>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commentRangeStart w:id="9"/>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can facilitate the prioritization of urban water infrastructure to improve </w:t>
      </w:r>
      <w:r w:rsidR="001F28BB">
        <w:rPr>
          <w:rFonts w:ascii="Times New Roman" w:hAnsi="Times New Roman" w:cs="Times New Roman"/>
          <w:sz w:val="24"/>
          <w:szCs w:val="24"/>
        </w:rPr>
        <w:t xml:space="preserve">water retention in </w:t>
      </w:r>
      <w:r w:rsidR="00843484" w:rsidRPr="00794D8C">
        <w:rPr>
          <w:rFonts w:ascii="Times New Roman" w:hAnsi="Times New Roman" w:cs="Times New Roman"/>
          <w:sz w:val="24"/>
          <w:szCs w:val="24"/>
        </w:rPr>
        <w:t xml:space="preserve">urban streams </w:t>
      </w:r>
      <w:r w:rsidR="001F28BB">
        <w:rPr>
          <w:rFonts w:ascii="Times New Roman" w:hAnsi="Times New Roman" w:cs="Times New Roman"/>
          <w:sz w:val="24"/>
          <w:szCs w:val="24"/>
        </w:rPr>
        <w:t xml:space="preserve">and receiving waters such as </w:t>
      </w:r>
      <w:r w:rsidR="00843484" w:rsidRPr="00794D8C">
        <w:rPr>
          <w:rFonts w:ascii="Times New Roman" w:hAnsi="Times New Roman" w:cs="Times New Roman"/>
          <w:sz w:val="24"/>
          <w:szCs w:val="24"/>
        </w:rPr>
        <w:t>Puget Sound</w:t>
      </w:r>
      <w:r w:rsidR="00151A9D">
        <w:rPr>
          <w:rFonts w:ascii="Times New Roman" w:hAnsi="Times New Roman" w:cs="Times New Roman"/>
          <w:sz w:val="24"/>
          <w:szCs w:val="24"/>
        </w:rPr>
        <w:t>,</w:t>
      </w:r>
      <w:r w:rsidR="00B82301">
        <w:rPr>
          <w:rFonts w:ascii="Times New Roman" w:hAnsi="Times New Roman" w:cs="Times New Roman"/>
          <w:sz w:val="24"/>
          <w:szCs w:val="24"/>
        </w:rPr>
        <w:t xml:space="preserve"> and </w:t>
      </w:r>
      <w:r w:rsidR="00B37F09">
        <w:rPr>
          <w:rFonts w:ascii="Times New Roman" w:hAnsi="Times New Roman" w:cs="Times New Roman"/>
          <w:sz w:val="24"/>
          <w:szCs w:val="24"/>
        </w:rPr>
        <w:t xml:space="preserve">our approach </w:t>
      </w:r>
      <w:r w:rsidR="001F28BB">
        <w:rPr>
          <w:rFonts w:ascii="Times New Roman" w:hAnsi="Times New Roman" w:cs="Times New Roman"/>
          <w:sz w:val="24"/>
          <w:szCs w:val="24"/>
        </w:rPr>
        <w:t>is likely</w:t>
      </w:r>
      <w:r w:rsidR="00B37F09">
        <w:rPr>
          <w:rFonts w:ascii="Times New Roman" w:hAnsi="Times New Roman" w:cs="Times New Roman"/>
          <w:sz w:val="24"/>
          <w:szCs w:val="24"/>
        </w:rPr>
        <w:t xml:space="preserve"> applicable in other metropolitan areas</w:t>
      </w:r>
      <w:r w:rsidR="00843484" w:rsidRPr="00794D8C">
        <w:rPr>
          <w:rFonts w:ascii="Times New Roman" w:hAnsi="Times New Roman" w:cs="Times New Roman"/>
          <w:sz w:val="24"/>
          <w:szCs w:val="24"/>
        </w:rPr>
        <w:t xml:space="preserve">. </w:t>
      </w:r>
      <w:commentRangeEnd w:id="9"/>
      <w:r w:rsidR="006A7011">
        <w:rPr>
          <w:rStyle w:val="CommentReference"/>
        </w:rPr>
        <w:commentReference w:id="9"/>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60C87000" w14:textId="74C2456A" w:rsidR="00C65E2C" w:rsidRPr="00794D8C" w:rsidRDefault="001202D5" w:rsidP="00794D8C">
      <w:pPr>
        <w:spacing w:line="480" w:lineRule="auto"/>
        <w:ind w:firstLine="720"/>
        <w:rPr>
          <w:rFonts w:ascii="Times New Roman" w:hAnsi="Times New Roman" w:cs="Times New Roman"/>
          <w:sz w:val="24"/>
          <w:szCs w:val="24"/>
        </w:rPr>
      </w:pPr>
      <w:commentRangeStart w:id="10"/>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60D3E">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Software&lt;/full-title&gt;&lt;/periodical&gt;&lt;pages&gt;368-379&lt;/pages&gt;&lt;volume&gt;109&lt;/volume&gt;&lt;number&gt;November 2018&lt;/number&gt;&lt;dates&gt;&lt;year&gt;2018&lt;/year&gt;&lt;/dates&gt;&lt;isbn&gt;1364-8152&lt;/isbn&gt;&lt;urls&gt;&lt;/urls&gt;&lt;/record&gt;&lt;/Cite&gt;&lt;/EndNote&gt;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&lt;EndNote&gt;&lt;Cite&gt;&lt;Author&gt;Hoghooghi&lt;/Author&gt;&lt;Year&gt;2018&lt;/Year&gt;&lt;RecNum&gt;4&lt;/RecNum&gt;&lt;DisplayText&gt;(Hoghooghi et al., 2018; Lee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Lee&lt;/Author&gt;&lt;Year&gt;2018&lt;/Year&gt;&lt;RecNum&gt;41&lt;/RecNum&gt;&lt;record&gt;&lt;rec-number&gt;41&lt;/rec-number&gt;&lt;foreign-keys&gt;&lt;key app="EN" db-id="vxswrvz902xafmet90nv2wrlvesvv0zrsd99" timestamp="1583173855"&gt;41&lt;/key&gt;&lt;/foreign-keys&gt;&lt;ref-type name="Journal Article"&gt;17&lt;/ref-type&gt;&lt;contributors&gt;&lt;authors&gt;&lt;author&gt;Lee, Joong Gwang&lt;/author&gt;&lt;author&gt;Nietch, Christopher T&lt;/author&gt;&lt;author&gt;Panguluri, Srinivas&lt;/author&gt;&lt;/authors&gt;&lt;/contributors&gt;&lt;titles&gt;&lt;title&gt;Drainage area characterization for evaluating green infrastructure using the Storm Water Management Model&lt;/title&gt;&lt;secondary-title&gt;Hydrology and earth system sciences&lt;/secondary-title&gt;&lt;/titles&gt;&lt;periodical&gt;&lt;full-title&gt;Hydrology and earth system sciences&lt;/full-title&gt;&lt;/periodical&gt;&lt;pages&gt;2615&lt;/pages&gt;&lt;volume&gt;22&lt;/volume&gt;&lt;dates&gt;&lt;year&gt;2018&lt;/year&gt;&lt;/dates&gt;&lt;urls&gt;&lt;/urls&gt;&lt;/record&gt;&lt;/Cite&gt;&lt;/EndNote&gt;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1F28BB">
        <w:rPr>
          <w:rFonts w:ascii="Times New Roman" w:hAnsi="Times New Roman" w:cs="Times New Roman"/>
          <w:noProof/>
          <w:sz w:val="24"/>
          <w:szCs w:val="24"/>
        </w:rPr>
        <w:t>(Hoghooghi et al., 2018; Lee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w:t>
      </w:r>
      <w:r w:rsidR="005D6448">
        <w:rPr>
          <w:rFonts w:ascii="Times New Roman" w:hAnsi="Times New Roman" w:cs="Times New Roman"/>
          <w:sz w:val="24"/>
          <w:szCs w:val="24"/>
        </w:rPr>
        <w:t>an</w:t>
      </w:r>
      <w:r w:rsidR="00C65E2C" w:rsidRPr="00794D8C">
        <w:rPr>
          <w:rFonts w:ascii="Times New Roman" w:hAnsi="Times New Roman" w:cs="Times New Roman"/>
          <w:sz w:val="24"/>
          <w:szCs w:val="24"/>
        </w:rPr>
        <w:t xml:space="preserve"> environmental system as a series of equations that </w:t>
      </w:r>
      <w:r w:rsidR="005D6448">
        <w:rPr>
          <w:rFonts w:ascii="Times New Roman" w:hAnsi="Times New Roman" w:cs="Times New Roman"/>
          <w:sz w:val="24"/>
          <w:szCs w:val="24"/>
        </w:rPr>
        <w:t>evolve a set of state variables</w:t>
      </w:r>
      <w:r w:rsidR="00C65E2C"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&lt;EndNote&gt;&lt;Cite&gt;&lt;Author&gt;Bicknell&lt;/Author&gt;&lt;Year&gt;1997&lt;/Year&gt;&lt;RecNum&gt;9&lt;/RecNum&gt;&lt;DisplayText&gt;(Bicknell et al., 1997)&lt;/DisplayText&gt;&lt;record&gt;&lt;rec-number&gt;9&lt;/rec-number&gt;&lt;foreign-keys&gt;&lt;key app="EN" db-id="vxswrvz902xafmet90nv2wrlvesvv0zrsd99" timestamp="1546295779"&gt;9&lt;/key&gt;&lt;/foreign-keys&gt;&lt;ref-type name="Government Document"&gt;46&lt;/ref-type&gt;&lt;contributors&gt;&lt;authors&gt;&lt;author&gt;Bicknell,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version 11&lt;/title&gt;&lt;/titles&gt;&lt;volume&gt;EPA/600/R-97/080&lt;/volume&gt;&lt;dates&gt;&lt;year&gt;1997&lt;/year&gt;&lt;/dates&gt;&lt;pub-location&gt;Athens, GA, USA&lt;/pub-location&gt;&lt;publisher&gt;U.S. Environmental Protection Agency, National Exposure Research Laboratory&lt;/publisher&gt;&lt;urls&gt;&lt;/urls&gt;&lt;/record&gt;&lt;/Cite&gt;&lt;/EndNote&gt;</w:instrText>
      </w:r>
      <w:r w:rsidR="00F7038F" w:rsidRPr="00794D8C">
        <w:rPr>
          <w:rFonts w:ascii="Times New Roman" w:hAnsi="Times New Roman" w:cs="Times New Roman"/>
          <w:sz w:val="24"/>
          <w:szCs w:val="24"/>
        </w:rPr>
        <w:fldChar w:fldCharType="separate"/>
      </w:r>
      <w:r w:rsidR="00560D3E">
        <w:rPr>
          <w:rFonts w:ascii="Times New Roman" w:hAnsi="Times New Roman" w:cs="Times New Roman"/>
          <w:noProof/>
          <w:sz w:val="24"/>
          <w:szCs w:val="24"/>
        </w:rPr>
        <w:t>(Bicknell et al., 1997)</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name="Journal Article"&gt;17&lt;/ref-type&gt;&lt;contributors&gt;&lt;authors&gt;&lt;author&gt;Rossman, Lewis A&lt;/author&gt;&lt;/authors&gt;&lt;/contributors&gt;&lt;titles&gt;&lt;title&gt;Storm Water Management Model User&amp;apos;s Manual Version 5.0&lt;/title&gt;&lt;secondary-title&gt;U.S. Environmental Protection Agency, Washington, DC, EPA/EPA/600/R-05/040&lt;/secondary-title&gt;&lt;/titles&gt;&lt;periodical&gt;&lt;full-title&gt;U.S. Environmental Protection Agency, Washington, DC, EPA/EPA/600/R-05/040&lt;/full-title&gt;&lt;/periodical&gt;&lt;dates&gt;&lt;year&gt;2010&lt;/year&gt;&lt;/dates&gt;&lt;urls&gt;&lt;/urls&gt;&lt;/record&gt;&lt;/Cite&gt;&lt;/EndNote&gt;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w:t>
      </w:r>
      <w:r w:rsidR="00F71A35">
        <w:rPr>
          <w:rFonts w:ascii="Times New Roman" w:hAnsi="Times New Roman" w:cs="Times New Roman"/>
          <w:sz w:val="24"/>
          <w:szCs w:val="24"/>
        </w:rPr>
        <w:t>days</w:t>
      </w:r>
      <w:r w:rsidR="00151A9D">
        <w:rPr>
          <w:rFonts w:ascii="Times New Roman" w:hAnsi="Times New Roman" w:cs="Times New Roman"/>
          <w:sz w:val="24"/>
          <w:szCs w:val="24"/>
        </w:rPr>
        <w:t xml:space="preserve">, years, and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 xml:space="preserve">Regional Hydro-Ecological Simulation System [RHESSys;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B37F09">
        <w:rPr>
          <w:rFonts w:ascii="Times New Roman" w:hAnsi="Times New Roman" w:cs="Times New Roman"/>
          <w:sz w:val="24"/>
          <w:szCs w:val="24"/>
        </w:rPr>
        <w:t>A</w:t>
      </w:r>
      <w:r w:rsidR="00735036" w:rsidRPr="00794D8C">
        <w:rPr>
          <w:rFonts w:ascii="Times New Roman" w:hAnsi="Times New Roman" w:cs="Times New Roman"/>
          <w:sz w:val="24"/>
          <w:szCs w:val="24"/>
        </w:rPr>
        <w:t>ddition</w:t>
      </w:r>
      <w:r w:rsidR="00B37F09">
        <w:rPr>
          <w:rFonts w:ascii="Times New Roman" w:hAnsi="Times New Roman" w:cs="Times New Roman"/>
          <w:sz w:val="24"/>
          <w:szCs w:val="24"/>
        </w:rPr>
        <w:t>ally</w:t>
      </w:r>
      <w:r w:rsidR="00735036"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the</w:t>
      </w:r>
      <w:r w:rsidR="00B37F09">
        <w:rPr>
          <w:rFonts w:ascii="Times New Roman" w:hAnsi="Times New Roman" w:cs="Times New Roman"/>
          <w:sz w:val="24"/>
          <w:szCs w:val="24"/>
        </w:rPr>
        <w:t>se models</w:t>
      </w:r>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r w:rsidR="00B37F09">
        <w:rPr>
          <w:rFonts w:ascii="Times New Roman" w:hAnsi="Times New Roman" w:cs="Times New Roman"/>
          <w:sz w:val="24"/>
          <w:szCs w:val="24"/>
        </w:rPr>
        <w:t>, for example</w:t>
      </w:r>
      <w:r w:rsidR="007F6881" w:rsidRPr="00794D8C">
        <w:rPr>
          <w:rFonts w:ascii="Times New Roman" w:hAnsi="Times New Roman" w:cs="Times New Roman"/>
          <w:sz w:val="24"/>
          <w:szCs w:val="24"/>
        </w:rPr>
        <w:t>, models that utilize sub</w:t>
      </w:r>
      <w:r w:rsidR="00B37F09">
        <w:rPr>
          <w:rFonts w:ascii="Times New Roman" w:hAnsi="Times New Roman" w:cs="Times New Roman"/>
          <w:sz w:val="24"/>
          <w:szCs w:val="24"/>
        </w:rPr>
        <w:t>-</w:t>
      </w:r>
      <w:r w:rsidR="007F6881" w:rsidRPr="00794D8C">
        <w:rPr>
          <w:rFonts w:ascii="Times New Roman" w:hAnsi="Times New Roman" w:cs="Times New Roman"/>
          <w:sz w:val="24"/>
          <w:szCs w:val="24"/>
        </w:rPr>
        <w:t>basins (e.g., HSPF, SWAT)</w:t>
      </w:r>
      <w:r w:rsidR="00B37F09">
        <w:rPr>
          <w:rFonts w:ascii="Times New Roman" w:hAnsi="Times New Roman" w:cs="Times New Roman"/>
          <w:sz w:val="24"/>
          <w:szCs w:val="24"/>
        </w:rPr>
        <w:t xml:space="preserve">, </w:t>
      </w:r>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xml:space="preserve">, which simulate interrelated voxels within a gridded </w:t>
      </w:r>
      <w:r w:rsidR="007F6881" w:rsidRPr="00794D8C">
        <w:rPr>
          <w:rFonts w:ascii="Times New Roman" w:hAnsi="Times New Roman" w:cs="Times New Roman"/>
          <w:sz w:val="24"/>
          <w:szCs w:val="24"/>
        </w:rPr>
        <w:lastRenderedPageBreak/>
        <w:t>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95335C"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w:t>
      </w:r>
      <w:r w:rsidR="005D6448">
        <w:rPr>
          <w:rFonts w:ascii="Times New Roman" w:hAnsi="Times New Roman" w:cs="Times New Roman"/>
          <w:sz w:val="24"/>
          <w:szCs w:val="24"/>
        </w:rPr>
        <w:t>enable</w:t>
      </w:r>
      <w:r w:rsidR="0095335C" w:rsidRPr="00794D8C">
        <w:rPr>
          <w:rFonts w:ascii="Times New Roman" w:hAnsi="Times New Roman" w:cs="Times New Roman"/>
          <w:sz w:val="24"/>
          <w:szCs w:val="24"/>
        </w:rPr>
        <w:t xml:space="preserve"> explicit placement of management actions on the landscape and can simulate </w:t>
      </w:r>
      <w:r w:rsidR="00BB6C0C">
        <w:rPr>
          <w:rFonts w:ascii="Times New Roman" w:hAnsi="Times New Roman" w:cs="Times New Roman"/>
          <w:sz w:val="24"/>
          <w:szCs w:val="24"/>
        </w:rPr>
        <w:t xml:space="preserve">subsequent </w:t>
      </w:r>
      <w:r w:rsidR="0095335C" w:rsidRPr="00794D8C">
        <w:rPr>
          <w:rFonts w:ascii="Times New Roman" w:hAnsi="Times New Roman" w:cs="Times New Roman"/>
          <w:sz w:val="24"/>
          <w:szCs w:val="24"/>
        </w:rPr>
        <w:t xml:space="preserve">environmental impacts. </w:t>
      </w:r>
      <w:commentRangeEnd w:id="10"/>
      <w:r w:rsidR="006A7011">
        <w:rPr>
          <w:rStyle w:val="CommentReference"/>
        </w:rPr>
        <w:commentReference w:id="10"/>
      </w:r>
    </w:p>
    <w:p w14:paraId="1DCEFBDC" w14:textId="65E0D84F" w:rsidR="0048158E" w:rsidRPr="00794D8C"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RHESSys model to simulate </w:t>
      </w:r>
      <w:r w:rsidR="004F7190">
        <w:rPr>
          <w:rFonts w:ascii="Times New Roman" w:hAnsi="Times New Roman" w:cs="Times New Roman"/>
          <w:sz w:val="24"/>
          <w:szCs w:val="24"/>
        </w:rPr>
        <w:t>various</w:t>
      </w:r>
      <w:r w:rsidR="00EA32C2" w:rsidRPr="00794D8C">
        <w:rPr>
          <w:rFonts w:ascii="Times New Roman" w:hAnsi="Times New Roman" w:cs="Times New Roman"/>
          <w:sz w:val="24"/>
          <w:szCs w:val="24"/>
        </w:rPr>
        <w:t xml:space="preserve"> </w:t>
      </w:r>
      <w:r w:rsidR="00B04F3B">
        <w:rPr>
          <w:rFonts w:ascii="Times New Roman" w:hAnsi="Times New Roman" w:cs="Times New Roman"/>
          <w:sz w:val="24"/>
          <w:szCs w:val="24"/>
        </w:rPr>
        <w:t>GI</w:t>
      </w:r>
      <w:r w:rsidR="00EA32C2" w:rsidRPr="00794D8C">
        <w:rPr>
          <w:rFonts w:ascii="Times New Roman" w:hAnsi="Times New Roman" w:cs="Times New Roman"/>
          <w:sz w:val="24"/>
          <w:szCs w:val="24"/>
        </w:rPr>
        <w:t xml:space="preserve"> practices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r w:rsidR="009F1B23">
        <w:rPr>
          <w:rFonts w:ascii="Times New Roman" w:hAnsi="Times New Roman" w:cs="Times New Roman"/>
          <w:sz w:val="24"/>
          <w:szCs w:val="24"/>
        </w:rPr>
        <w:t>vary from</w:t>
      </w:r>
      <w:r w:rsidR="00053EBB" w:rsidRPr="00794D8C">
        <w:rPr>
          <w:rFonts w:ascii="Times New Roman" w:hAnsi="Times New Roman" w:cs="Times New Roman"/>
          <w:sz w:val="24"/>
          <w:szCs w:val="24"/>
        </w:rPr>
        <w:t xml:space="preserve"> minutes to hours and can help to slow storm</w:t>
      </w:r>
      <w:r w:rsidR="00151A9D">
        <w:rPr>
          <w:rFonts w:ascii="Times New Roman" w:hAnsi="Times New Roman" w:cs="Times New Roman"/>
          <w:sz w:val="24"/>
          <w:szCs w:val="24"/>
        </w:rPr>
        <w:t xml:space="preserve"> </w:t>
      </w:r>
      <w:r w:rsidR="00053EBB" w:rsidRPr="00794D8C">
        <w:rPr>
          <w:rFonts w:ascii="Times New Roman" w:hAnsi="Times New Roman" w:cs="Times New Roman"/>
          <w:sz w:val="24"/>
          <w:szCs w:val="24"/>
        </w:rPr>
        <w:t>flow</w:t>
      </w:r>
      <w:r w:rsidR="00F71A35">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3762DF2F" w:rsidR="00053EBB" w:rsidRPr="00794D8C" w:rsidRDefault="0048158E" w:rsidP="00AE22E6">
      <w:pPr>
        <w:spacing w:line="480" w:lineRule="auto"/>
        <w:ind w:firstLine="720"/>
        <w:rPr>
          <w:rFonts w:ascii="Times New Roman" w:hAnsi="Times New Roman" w:cs="Times New Roman"/>
          <w:sz w:val="24"/>
          <w:szCs w:val="24"/>
        </w:rPr>
      </w:pPr>
      <w:commentRangeStart w:id="11"/>
      <w:r w:rsidRPr="00794D8C">
        <w:rPr>
          <w:rFonts w:ascii="Times New Roman" w:hAnsi="Times New Roman" w:cs="Times New Roman"/>
          <w:sz w:val="24"/>
          <w:szCs w:val="24"/>
        </w:rPr>
        <w:t xml:space="preserve">There remains a disconnect between experimental studies that provide green roof efficacy results in </w:t>
      </w:r>
      <w:r w:rsidR="00151A9D">
        <w:rPr>
          <w:rFonts w:ascii="Times New Roman" w:hAnsi="Times New Roman" w:cs="Times New Roman"/>
          <w:sz w:val="24"/>
          <w:szCs w:val="24"/>
        </w:rPr>
        <w:t xml:space="preserve">various </w:t>
      </w:r>
      <w:r w:rsidRPr="00794D8C">
        <w:rPr>
          <w:rFonts w:ascii="Times New Roman" w:hAnsi="Times New Roman" w:cs="Times New Roman"/>
          <w:sz w:val="24"/>
          <w:szCs w:val="24"/>
        </w:rPr>
        <w:t>context</w:t>
      </w:r>
      <w:r w:rsidR="00151A9D">
        <w:rPr>
          <w:rFonts w:ascii="Times New Roman" w:hAnsi="Times New Roman" w:cs="Times New Roman"/>
          <w:sz w:val="24"/>
          <w:szCs w:val="24"/>
        </w:rPr>
        <w:t>s</w:t>
      </w:r>
      <w:r w:rsidRPr="00794D8C">
        <w:rPr>
          <w:rFonts w:ascii="Times New Roman" w:hAnsi="Times New Roman" w:cs="Times New Roman"/>
          <w:sz w:val="24"/>
          <w:szCs w:val="24"/>
        </w:rPr>
        <w:t xml:space="preserve"> and watershed modeling results that extrapolate these findings to large scales. </w:t>
      </w:r>
      <w:commentRangeEnd w:id="11"/>
      <w:r w:rsidR="00067B39">
        <w:rPr>
          <w:rStyle w:val="CommentReference"/>
        </w:rPr>
        <w:commentReference w:id="11"/>
      </w:r>
      <w:r w:rsidR="000B104A" w:rsidRPr="00794D8C">
        <w:rPr>
          <w:rFonts w:ascii="Times New Roman" w:hAnsi="Times New Roman" w:cs="Times New Roman"/>
          <w:sz w:val="24"/>
          <w:szCs w:val="24"/>
        </w:rPr>
        <w:t xml:space="preserve">In this paper, we model watershed-scale hydrologic discharge for four urban watersheds </w:t>
      </w:r>
      <w:r w:rsidR="000B104A" w:rsidRPr="00794D8C">
        <w:rPr>
          <w:rFonts w:ascii="Times New Roman" w:hAnsi="Times New Roman" w:cs="Times New Roman"/>
          <w:sz w:val="24"/>
          <w:szCs w:val="24"/>
        </w:rPr>
        <w:lastRenderedPageBreak/>
        <w:t>in Seattle, Washington</w:t>
      </w:r>
      <w:r w:rsidR="00CB186F">
        <w:rPr>
          <w:rFonts w:ascii="Times New Roman" w:hAnsi="Times New Roman" w:cs="Times New Roman"/>
          <w:sz w:val="24"/>
          <w:szCs w:val="24"/>
        </w:rPr>
        <w:t>, USA</w:t>
      </w:r>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w:t>
      </w:r>
      <w:r w:rsidR="00F71A35">
        <w:rPr>
          <w:rFonts w:ascii="Times New Roman" w:hAnsi="Times New Roman" w:cs="Times New Roman"/>
          <w:sz w:val="24"/>
          <w:szCs w:val="24"/>
        </w:rPr>
        <w:t>VELMA</w:t>
      </w:r>
      <w:r w:rsidRPr="00794D8C">
        <w:rPr>
          <w:rFonts w:ascii="Times New Roman" w:hAnsi="Times New Roman" w:cs="Times New Roman"/>
          <w:sz w:val="24"/>
          <w:szCs w:val="24"/>
        </w:rPr>
        <w:t xml:space="preserve">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796FF8">
        <w:rPr>
          <w:rFonts w:ascii="Times New Roman" w:hAnsi="Times New Roman" w:cs="Times New Roman"/>
          <w:sz w:val="24"/>
          <w:szCs w:val="24"/>
        </w:rPr>
        <w:t xml:space="preserve">.  </w:t>
      </w:r>
      <w:r w:rsidR="00FF6CB5" w:rsidRPr="00FF6CB5">
        <w:rPr>
          <w:rFonts w:ascii="Times New Roman" w:hAnsi="Times New Roman" w:cs="Times New Roman"/>
          <w:sz w:val="24"/>
          <w:szCs w:val="24"/>
        </w:rPr>
        <w:t xml:space="preserve">VELMA is </w:t>
      </w:r>
      <w:r w:rsidR="00F71A35">
        <w:rPr>
          <w:rFonts w:ascii="Times New Roman" w:hAnsi="Times New Roman" w:cs="Times New Roman"/>
          <w:sz w:val="24"/>
          <w:szCs w:val="24"/>
        </w:rPr>
        <w:t>a watershed model that can</w:t>
      </w:r>
      <w:r w:rsidR="00FF6CB5" w:rsidRPr="00FF6CB5">
        <w:rPr>
          <w:rFonts w:ascii="Times New Roman" w:hAnsi="Times New Roman" w:cs="Times New Roman"/>
          <w:sz w:val="24"/>
          <w:szCs w:val="24"/>
        </w:rPr>
        <w:t xml:space="preserve"> assess green infrastructure options for controlling the fate and transport of water, nutrients, and toxics across multiple spatial and temporal scales for different ecoregions and present and future climates</w:t>
      </w:r>
      <w:r w:rsidR="00AE22E6">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AE22E6">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w:t>
      </w:r>
      <w:r w:rsidR="00FF6CB5">
        <w:rPr>
          <w:rFonts w:ascii="Times New Roman" w:hAnsi="Times New Roman" w:cs="Times New Roman"/>
          <w:sz w:val="24"/>
          <w:szCs w:val="24"/>
        </w:rPr>
        <w:t xml:space="preserve"> </w:t>
      </w:r>
      <w:commentRangeStart w:id="12"/>
      <w:r w:rsidR="00BD1A64">
        <w:rPr>
          <w:rFonts w:ascii="Times New Roman" w:hAnsi="Times New Roman" w:cs="Times New Roman"/>
          <w:sz w:val="24"/>
          <w:szCs w:val="24"/>
        </w:rPr>
        <w:t xml:space="preserve">We employ </w:t>
      </w:r>
      <w:r w:rsidR="00560D61" w:rsidRPr="00794D8C">
        <w:rPr>
          <w:rFonts w:ascii="Times New Roman" w:hAnsi="Times New Roman" w:cs="Times New Roman"/>
          <w:sz w:val="24"/>
          <w:szCs w:val="24"/>
        </w:rPr>
        <w:t>a 1-m land use/land cover (LULC) data layer</w:t>
      </w:r>
      <w:r w:rsidR="00266014">
        <w:rPr>
          <w:rFonts w:ascii="Times New Roman" w:hAnsi="Times New Roman" w:cs="Times New Roman"/>
          <w:sz w:val="24"/>
          <w:szCs w:val="24"/>
        </w:rPr>
        <w:t>,</w:t>
      </w:r>
      <w:r w:rsidR="00AA54AD">
        <w:rPr>
          <w:rFonts w:ascii="Times New Roman" w:hAnsi="Times New Roman" w:cs="Times New Roman"/>
          <w:sz w:val="24"/>
          <w:szCs w:val="24"/>
        </w:rPr>
        <w:t xml:space="preserve"> </w:t>
      </w:r>
      <w:r w:rsidR="00560D61" w:rsidRPr="00794D8C">
        <w:rPr>
          <w:rFonts w:ascii="Times New Roman" w:hAnsi="Times New Roman" w:cs="Times New Roman"/>
          <w:sz w:val="24"/>
          <w:szCs w:val="24"/>
        </w:rPr>
        <w:t>resampled to 10 m</w:t>
      </w:r>
      <w:r w:rsidR="00266014">
        <w:rPr>
          <w:rFonts w:ascii="Times New Roman" w:hAnsi="Times New Roman" w:cs="Times New Roman"/>
          <w:sz w:val="24"/>
          <w:szCs w:val="24"/>
        </w:rPr>
        <w:t>,</w:t>
      </w:r>
      <w:r w:rsidR="00560D61" w:rsidRPr="00794D8C">
        <w:rPr>
          <w:rFonts w:ascii="Times New Roman" w:hAnsi="Times New Roman" w:cs="Times New Roman"/>
          <w:sz w:val="24"/>
          <w:szCs w:val="24"/>
        </w:rPr>
        <w:t xml:space="preserve"> </w:t>
      </w:r>
      <w:r w:rsidR="00266014">
        <w:rPr>
          <w:rFonts w:ascii="Times New Roman" w:hAnsi="Times New Roman" w:cs="Times New Roman"/>
          <w:sz w:val="24"/>
          <w:szCs w:val="24"/>
        </w:rPr>
        <w:t xml:space="preserve">to </w:t>
      </w:r>
      <w:r w:rsidR="00560D61" w:rsidRPr="00794D8C">
        <w:rPr>
          <w:rFonts w:ascii="Times New Roman" w:hAnsi="Times New Roman" w:cs="Times New Roman"/>
          <w:sz w:val="24"/>
          <w:szCs w:val="24"/>
        </w:rPr>
        <w:t xml:space="preserve">differentiate buildings, roads and other impermeable surfaces (e.g., parking lots, sidewalks), trees, and grass. After initial calibration and validation </w:t>
      </w:r>
      <w:r w:rsidR="00F71A35">
        <w:rPr>
          <w:rFonts w:ascii="Times New Roman" w:hAnsi="Times New Roman" w:cs="Times New Roman"/>
          <w:sz w:val="24"/>
          <w:szCs w:val="24"/>
        </w:rPr>
        <w:t xml:space="preserve">of a baseline model with no green roof implementations using observed </w:t>
      </w:r>
      <w:r w:rsidR="00535CBC" w:rsidRPr="00794D8C">
        <w:rPr>
          <w:rFonts w:ascii="Times New Roman" w:hAnsi="Times New Roman" w:cs="Times New Roman"/>
          <w:sz w:val="24"/>
          <w:szCs w:val="24"/>
        </w:rPr>
        <w:t xml:space="preserve">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t>
      </w:r>
      <w:commentRangeEnd w:id="12"/>
      <w:r w:rsidR="00E948F9">
        <w:rPr>
          <w:rStyle w:val="CommentReference"/>
        </w:rPr>
        <w:commentReference w:id="12"/>
      </w:r>
      <w:r w:rsidR="00535CBC" w:rsidRPr="00794D8C">
        <w:rPr>
          <w:rFonts w:ascii="Times New Roman" w:hAnsi="Times New Roman" w:cs="Times New Roman"/>
          <w:sz w:val="24"/>
          <w:szCs w:val="24"/>
        </w:rPr>
        <w:t xml:space="preserve">we construct four scenarios of green roof implementation </w:t>
      </w:r>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that randomly distribute green roof parameterizations to existing buildings in each of the watersheds. We </w:t>
      </w:r>
      <w:r w:rsidR="00151A9D">
        <w:rPr>
          <w:rFonts w:ascii="Times New Roman" w:hAnsi="Times New Roman" w:cs="Times New Roman"/>
          <w:sz w:val="24"/>
          <w:szCs w:val="24"/>
        </w:rPr>
        <w:t>run</w:t>
      </w:r>
      <w:r w:rsidR="001F5BE1" w:rsidRPr="00794D8C">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two sets of scenarios to test the effects of installing </w:t>
      </w:r>
      <w:commentRangeStart w:id="13"/>
      <w:r w:rsidR="00535CBC" w:rsidRPr="00794D8C">
        <w:rPr>
          <w:rFonts w:ascii="Times New Roman" w:hAnsi="Times New Roman" w:cs="Times New Roman"/>
          <w:sz w:val="24"/>
          <w:szCs w:val="24"/>
        </w:rPr>
        <w:t>intensive vs. extensive green roofs</w:t>
      </w:r>
      <w:r w:rsidR="0054020D" w:rsidRPr="00794D8C">
        <w:rPr>
          <w:rFonts w:ascii="Times New Roman" w:hAnsi="Times New Roman" w:cs="Times New Roman"/>
          <w:sz w:val="24"/>
          <w:szCs w:val="24"/>
        </w:rPr>
        <w:t xml:space="preserve"> </w:t>
      </w:r>
      <w:commentRangeEnd w:id="13"/>
      <w:r w:rsidR="00E948F9">
        <w:rPr>
          <w:rStyle w:val="CommentReference"/>
        </w:rPr>
        <w:commentReference w:id="13"/>
      </w:r>
      <w:r w:rsidR="0054020D" w:rsidRPr="00794D8C">
        <w:rPr>
          <w:rFonts w:ascii="Times New Roman" w:hAnsi="Times New Roman" w:cs="Times New Roman"/>
          <w:sz w:val="24"/>
          <w:szCs w:val="24"/>
        </w:rPr>
        <w:t xml:space="preserve">and compare the resulting hydrologic discharge with the baseline simulations. </w:t>
      </w:r>
    </w:p>
    <w:p w14:paraId="1331E1BE" w14:textId="79FCC8E3" w:rsidR="000B104A" w:rsidRPr="00794D8C" w:rsidRDefault="007D5C15" w:rsidP="00FF6C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del w:id="14" w:author="Golden, Heather" w:date="2020-03-16T10:33:00Z">
        <w:r w:rsidR="00AB292E" w:rsidDel="00E948F9">
          <w:rPr>
            <w:rFonts w:ascii="Times New Roman" w:hAnsi="Times New Roman" w:cs="Times New Roman"/>
            <w:sz w:val="24"/>
            <w:szCs w:val="24"/>
          </w:rPr>
          <w:delText xml:space="preserve">our results </w:delText>
        </w:r>
        <w:r w:rsidR="00AB292E" w:rsidRPr="00AB292E" w:rsidDel="00E948F9">
          <w:rPr>
            <w:rFonts w:ascii="Times New Roman" w:hAnsi="Times New Roman" w:cs="Times New Roman"/>
            <w:sz w:val="24"/>
            <w:szCs w:val="24"/>
          </w:rPr>
          <w:delText xml:space="preserve">provide an upper limit on the possible peak stormflow reductions that can be expected </w:delText>
        </w:r>
        <w:r w:rsidR="00AB292E" w:rsidDel="00E948F9">
          <w:rPr>
            <w:rFonts w:ascii="Times New Roman" w:hAnsi="Times New Roman" w:cs="Times New Roman"/>
            <w:sz w:val="24"/>
            <w:szCs w:val="24"/>
          </w:rPr>
          <w:delText xml:space="preserve">by employing green roofs in a metropolitan system.  </w:delText>
        </w:r>
        <w:r w:rsidR="00AB292E" w:rsidRPr="00AB292E" w:rsidDel="00E948F9">
          <w:rPr>
            <w:rFonts w:ascii="Times New Roman" w:hAnsi="Times New Roman" w:cs="Times New Roman"/>
            <w:sz w:val="24"/>
            <w:szCs w:val="24"/>
          </w:rPr>
          <w:delText>By</w:delText>
        </w:r>
      </w:del>
      <w:ins w:id="15" w:author="Golden, Heather" w:date="2020-03-16T10:33:00Z">
        <w:r w:rsidR="00E948F9">
          <w:rPr>
            <w:rFonts w:ascii="Times New Roman" w:hAnsi="Times New Roman" w:cs="Times New Roman"/>
            <w:sz w:val="24"/>
            <w:szCs w:val="24"/>
          </w:rPr>
          <w:t xml:space="preserve">by </w:t>
        </w:r>
      </w:ins>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can be expected for these Seattle watersheds. </w:t>
      </w:r>
      <w:r w:rsid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t>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w:t>
      </w:r>
      <w:commentRangeStart w:id="16"/>
      <w:r w:rsidR="00AB292E">
        <w:rPr>
          <w:rFonts w:ascii="Times New Roman" w:hAnsi="Times New Roman" w:cs="Times New Roman"/>
          <w:sz w:val="24"/>
          <w:szCs w:val="24"/>
        </w:rPr>
        <w:t>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 </w:instrText>
      </w:r>
      <w:r w:rsidR="004773CB">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EN.CITE.DATA </w:instrText>
      </w:r>
      <w:r w:rsidR="004773CB">
        <w:rPr>
          <w:rFonts w:ascii="Times New Roman" w:hAnsi="Times New Roman" w:cs="Times New Roman"/>
          <w:sz w:val="24"/>
          <w:szCs w:val="24"/>
        </w:rPr>
      </w:r>
      <w:r w:rsidR="004773CB">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 xml:space="preserve">useful for </w:t>
      </w:r>
      <w:r w:rsidR="00053EBB" w:rsidRPr="00794D8C">
        <w:rPr>
          <w:rFonts w:ascii="Times New Roman" w:hAnsi="Times New Roman" w:cs="Times New Roman"/>
          <w:sz w:val="24"/>
          <w:szCs w:val="24"/>
        </w:rPr>
        <w:lastRenderedPageBreak/>
        <w:t>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AB292E">
        <w:rPr>
          <w:rFonts w:ascii="Times New Roman" w:hAnsi="Times New Roman" w:cs="Times New Roman"/>
          <w:sz w:val="24"/>
          <w:szCs w:val="24"/>
        </w:rPr>
        <w:t xml:space="preserve">Our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commentRangeEnd w:id="16"/>
      <w:r w:rsidR="00E948F9">
        <w:rPr>
          <w:rStyle w:val="CommentReference"/>
        </w:rPr>
        <w:commentReference w:id="16"/>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6D2B616E"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four distinct urban watersheds within the greater Seattle</w:t>
      </w:r>
      <w:ins w:id="17" w:author="Golden, Heather" w:date="2020-03-16T10:35:00Z">
        <w:r w:rsidR="00E948F9">
          <w:rPr>
            <w:rFonts w:ascii="Times New Roman" w:hAnsi="Times New Roman" w:cs="Times New Roman"/>
            <w:sz w:val="24"/>
            <w:szCs w:val="24"/>
          </w:rPr>
          <w:t>, Washington, United States (US)</w:t>
        </w:r>
      </w:ins>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w:t>
      </w:r>
      <w:commentRangeStart w:id="18"/>
      <w:r w:rsidRPr="00794D8C">
        <w:rPr>
          <w:rFonts w:ascii="Times New Roman" w:hAnsi="Times New Roman" w:cs="Times New Roman"/>
          <w:sz w:val="24"/>
          <w:szCs w:val="24"/>
        </w:rPr>
        <w:t xml:space="preserve">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24EE8533" w:rsidR="00A56DD5" w:rsidRPr="00794D8C" w:rsidRDefault="005C5D3A" w:rsidP="00794D8C">
      <w:pPr>
        <w:spacing w:line="480" w:lineRule="auto"/>
        <w:ind w:firstLine="720"/>
        <w:rPr>
          <w:rFonts w:ascii="Times New Roman" w:hAnsi="Times New Roman" w:cs="Times New Roman"/>
          <w:sz w:val="24"/>
          <w:szCs w:val="24"/>
        </w:rPr>
      </w:pPr>
      <w:r w:rsidRPr="00E177C9">
        <w:rPr>
          <w:rFonts w:ascii="Times New Roman" w:hAnsi="Times New Roman" w:cs="Times New Roman"/>
          <w:sz w:val="24"/>
          <w:szCs w:val="24"/>
        </w:rPr>
        <w:t>T</w:t>
      </w:r>
      <w:r w:rsidR="00A56DD5" w:rsidRPr="00E177C9">
        <w:rPr>
          <w:rFonts w:ascii="Times New Roman" w:hAnsi="Times New Roman" w:cs="Times New Roman"/>
          <w:sz w:val="24"/>
          <w:szCs w:val="24"/>
        </w:rPr>
        <w:t xml:space="preserve">able </w:t>
      </w:r>
      <w:r w:rsidR="004F15FA" w:rsidRPr="00E177C9">
        <w:rPr>
          <w:rFonts w:ascii="Times New Roman" w:hAnsi="Times New Roman" w:cs="Times New Roman"/>
          <w:sz w:val="24"/>
          <w:szCs w:val="24"/>
        </w:rPr>
        <w:t>1</w:t>
      </w:r>
      <w:r w:rsidR="00A56DD5" w:rsidRPr="00E177C9">
        <w:rPr>
          <w:rFonts w:ascii="Times New Roman" w:hAnsi="Times New Roman" w:cs="Times New Roman"/>
          <w:sz w:val="24"/>
          <w:szCs w:val="24"/>
        </w:rPr>
        <w:t xml:space="preserve"> shows the percentage distribution of</w:t>
      </w:r>
      <w:r w:rsidR="00084F49" w:rsidRPr="00E177C9">
        <w:rPr>
          <w:rFonts w:ascii="Times New Roman" w:hAnsi="Times New Roman" w:cs="Times New Roman"/>
          <w:sz w:val="24"/>
          <w:szCs w:val="24"/>
        </w:rPr>
        <w:t xml:space="preserve"> land use for each of the four watersheds, as derived from the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w:t>
      </w:r>
      <w:commentRangeEnd w:id="18"/>
      <w:r w:rsidR="007143EF">
        <w:rPr>
          <w:rStyle w:val="CommentReference"/>
        </w:rPr>
        <w:commentReference w:id="18"/>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lastRenderedPageBreak/>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609FBFD0"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 </w:instrText>
      </w:r>
      <w:r w:rsidR="00441CD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EN.CITE.DATA </w:instrText>
      </w:r>
      <w:r w:rsidR="00441CDC">
        <w:rPr>
          <w:rFonts w:ascii="Times New Roman" w:hAnsi="Times New Roman" w:cs="Times New Roman"/>
          <w:sz w:val="24"/>
          <w:szCs w:val="24"/>
        </w:rPr>
      </w:r>
      <w:r w:rsidR="00441CDC">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75AC06F3"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only recently been used to model semi-urbanized </w:t>
      </w:r>
      <w:commentRangeStart w:id="19"/>
      <w:r w:rsidRPr="00794D8C">
        <w:rPr>
          <w:rFonts w:ascii="Times New Roman" w:hAnsi="Times New Roman" w:cs="Times New Roman"/>
          <w:sz w:val="24"/>
          <w:szCs w:val="24"/>
        </w:rPr>
        <w:t>environments</w:t>
      </w:r>
      <w:commentRangeEnd w:id="19"/>
      <w:r w:rsidR="007143EF">
        <w:rPr>
          <w:rStyle w:val="CommentReference"/>
        </w:rPr>
        <w:commentReference w:id="19"/>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commentRangeStart w:id="20"/>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del w:id="21" w:author="Golden, Heather" w:date="2020-03-16T10:57:00Z">
        <w:r w:rsidRPr="00794D8C" w:rsidDel="007143EF">
          <w:rPr>
            <w:rFonts w:ascii="Times New Roman" w:hAnsi="Times New Roman" w:cs="Times New Roman"/>
            <w:sz w:val="24"/>
            <w:szCs w:val="24"/>
          </w:rPr>
          <w:delText>the environment</w:delText>
        </w:r>
      </w:del>
      <w:ins w:id="22" w:author="Golden, Heather" w:date="2020-03-16T10:57:00Z">
        <w:r w:rsidR="007143EF">
          <w:rPr>
            <w:rFonts w:ascii="Times New Roman" w:hAnsi="Times New Roman" w:cs="Times New Roman"/>
            <w:sz w:val="24"/>
            <w:szCs w:val="24"/>
          </w:rPr>
          <w:t xml:space="preserve">vertical flows </w:t>
        </w:r>
      </w:ins>
      <w:ins w:id="23" w:author="Golden, Heather" w:date="2020-03-16T10:58:00Z">
        <w:r w:rsidR="007143EF">
          <w:rPr>
            <w:rFonts w:ascii="Times New Roman" w:hAnsi="Times New Roman" w:cs="Times New Roman"/>
            <w:sz w:val="24"/>
            <w:szCs w:val="24"/>
          </w:rPr>
          <w:t>and lateral flows within the soil subsurface</w:t>
        </w:r>
      </w:ins>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w:t>
      </w:r>
      <w:commentRangeEnd w:id="20"/>
      <w:r w:rsidR="007143EF">
        <w:rPr>
          <w:rStyle w:val="CommentReference"/>
        </w:rPr>
        <w:commentReference w:id="20"/>
      </w:r>
      <w:r w:rsidR="00320697">
        <w:rPr>
          <w:rFonts w:ascii="Times New Roman" w:hAnsi="Times New Roman" w:cs="Times New Roman"/>
          <w:sz w:val="24"/>
          <w:szCs w:val="24"/>
        </w:rPr>
        <w:t xml:space="preserve">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w:t>
      </w:r>
      <w:r w:rsidRPr="00794D8C">
        <w:rPr>
          <w:rFonts w:ascii="Times New Roman" w:hAnsi="Times New Roman" w:cs="Times New Roman"/>
          <w:sz w:val="24"/>
          <w:szCs w:val="24"/>
        </w:rPr>
        <w:lastRenderedPageBreak/>
        <w:t xml:space="preserve">surface runoff and less infiltration caused by the increased impermeability of urbanized surfaces (e.g., buildings, roads, parking lots, sidewalks). </w:t>
      </w:r>
    </w:p>
    <w:p w14:paraId="19221815" w14:textId="61507F19"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commentRangeStart w:id="24"/>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commentRangeEnd w:id="24"/>
      <w:r w:rsidR="006E6C66">
        <w:rPr>
          <w:rStyle w:val="CommentReference"/>
        </w:rPr>
        <w:commentReference w:id="24"/>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2.3. </w:t>
      </w:r>
      <w:r w:rsidR="0039159A" w:rsidRPr="00794D8C">
        <w:rPr>
          <w:rFonts w:ascii="Times New Roman" w:hAnsi="Times New Roman" w:cs="Times New Roman"/>
          <w:b/>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A number of </w:t>
      </w:r>
      <w:proofErr w:type="gramStart"/>
      <w:r w:rsidR="000A12C9" w:rsidRPr="00794D8C">
        <w:rPr>
          <w:rFonts w:ascii="Times New Roman" w:hAnsi="Times New Roman" w:cs="Times New Roman"/>
          <w:sz w:val="24"/>
          <w:szCs w:val="24"/>
        </w:rPr>
        <w:t>standard</w:t>
      </w:r>
      <w:proofErr w:type="gramEnd"/>
      <w:r w:rsidR="000A12C9" w:rsidRPr="00794D8C">
        <w:rPr>
          <w:rFonts w:ascii="Times New Roman" w:hAnsi="Times New Roman" w:cs="Times New Roman"/>
          <w:sz w:val="24"/>
          <w:szCs w:val="24"/>
        </w:rPr>
        <w:t xml:space="preserve">,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413E15ED"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for two main reasons. First, higher resolutions require more voxels to be simulated within VELMA, which in turn increase the total simulation time. Second, lidar products are data-intensive and require complex processing to ensure reliable outputs; therefore, we chose a 10-m DEM that would be more widely applicable and used by state agencies and municipalities. </w:t>
      </w:r>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1BA88E6D"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1CA0A020" w:rsidR="00A26CED" w:rsidRPr="00794D8C"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w:t>
      </w:r>
      <w:r w:rsidR="00A26CED" w:rsidRPr="00794D8C">
        <w:rPr>
          <w:rFonts w:ascii="Times New Roman" w:hAnsi="Times New Roman" w:cs="Times New Roman"/>
          <w:sz w:val="24"/>
          <w:szCs w:val="24"/>
        </w:rPr>
        <w:lastRenderedPageBreak/>
        <w:t xml:space="preserve">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786849C8"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2.4. Baseline Calibration and Validation </w:t>
      </w:r>
    </w:p>
    <w:p w14:paraId="7E1D9B21" w14:textId="753052ED"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Taylor</w:t>
      </w:r>
      <w:r w:rsidRPr="00794D8C">
        <w:rPr>
          <w:rFonts w:ascii="Times New Roman" w:hAnsi="Times New Roman" w:cs="Times New Roman"/>
          <w:sz w:val="24"/>
          <w:szCs w:val="24"/>
        </w:rPr>
        <w:t xml:space="preserve"> Creek was chosen because it was the smallest watershed</w:t>
      </w:r>
      <w:r w:rsidR="00195E5A">
        <w:rPr>
          <w:rFonts w:ascii="Times New Roman" w:hAnsi="Times New Roman" w:cs="Times New Roman"/>
          <w:sz w:val="24"/>
          <w:szCs w:val="24"/>
        </w:rPr>
        <w:t xml:space="preserve"> and therefore produced the fastest computational runtime,</w:t>
      </w:r>
      <w:r w:rsidRPr="00794D8C">
        <w:rPr>
          <w:rFonts w:ascii="Times New Roman" w:hAnsi="Times New Roman" w:cs="Times New Roman"/>
          <w:sz w:val="24"/>
          <w:szCs w:val="24"/>
        </w:rPr>
        <w:t xml:space="preserve"> and</w:t>
      </w:r>
      <w:r w:rsidR="00195E5A">
        <w:rPr>
          <w:rFonts w:ascii="Times New Roman" w:hAnsi="Times New Roman" w:cs="Times New Roman"/>
          <w:sz w:val="24"/>
          <w:szCs w:val="24"/>
        </w:rPr>
        <w:t xml:space="preserve"> it</w:t>
      </w:r>
      <w:r w:rsidR="00717632">
        <w:rPr>
          <w:rFonts w:ascii="Times New Roman" w:hAnsi="Times New Roman" w:cs="Times New Roman"/>
          <w:sz w:val="24"/>
          <w:szCs w:val="24"/>
        </w:rPr>
        <w:t xml:space="preserve"> also</w:t>
      </w:r>
      <w:r w:rsidRPr="00794D8C">
        <w:rPr>
          <w:rFonts w:ascii="Times New Roman" w:hAnsi="Times New Roman" w:cs="Times New Roman"/>
          <w:sz w:val="24"/>
          <w:szCs w:val="24"/>
        </w:rPr>
        <w:t xml:space="preserve"> had the longest period of observed hydrologic data available.</w:t>
      </w:r>
    </w:p>
    <w:p w14:paraId="747C9B38" w14:textId="5B5BBC1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w:t>
      </w:r>
      <w:commentRangeStart w:id="25"/>
      <w:r w:rsidRPr="00794D8C">
        <w:rPr>
          <w:rFonts w:ascii="Times New Roman" w:hAnsi="Times New Roman" w:cs="Times New Roman"/>
          <w:sz w:val="24"/>
          <w:szCs w:val="24"/>
        </w:rPr>
        <w:t>the hydrologic storage throughout the watershed without overfitting the model</w:t>
      </w:r>
      <w:commentRangeEnd w:id="25"/>
      <w:r w:rsidR="006E6C66">
        <w:rPr>
          <w:rStyle w:val="CommentReference"/>
        </w:rPr>
        <w:commentReference w:id="25"/>
      </w:r>
      <w:r w:rsidRPr="00794D8C">
        <w:rPr>
          <w:rFonts w:ascii="Times New Roman" w:hAnsi="Times New Roman" w:cs="Times New Roman"/>
          <w:sz w:val="24"/>
          <w:szCs w:val="24"/>
        </w:rPr>
        <w:t xml:space="preserve">. MOEA-VELMA utilizes the MOEA Framework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was used to choose the optimal set of input parameters to minimize an objective function. </w:t>
      </w:r>
      <w:commentRangeStart w:id="26"/>
      <w:r w:rsidRPr="00794D8C">
        <w:rPr>
          <w:rFonts w:ascii="Times New Roman" w:hAnsi="Times New Roman" w:cs="Times New Roman"/>
          <w:sz w:val="24"/>
          <w:szCs w:val="24"/>
        </w:rPr>
        <w:t>The Nash Sutcliffe efficiency (NSE; Nash and Sutcliffe [1970]) criterion (Equation 1) was used as the</w:t>
      </w:r>
      <w:del w:id="27" w:author="Golden, Heather" w:date="2020-03-16T11:09:00Z">
        <w:r w:rsidRPr="00794D8C" w:rsidDel="006E6C66">
          <w:rPr>
            <w:rFonts w:ascii="Times New Roman" w:hAnsi="Times New Roman" w:cs="Times New Roman"/>
            <w:sz w:val="24"/>
            <w:szCs w:val="24"/>
          </w:rPr>
          <w:delText xml:space="preserve"> sole</w:delText>
        </w:r>
      </w:del>
      <w:r w:rsidRPr="00794D8C">
        <w:rPr>
          <w:rFonts w:ascii="Times New Roman" w:hAnsi="Times New Roman" w:cs="Times New Roman"/>
          <w:sz w:val="24"/>
          <w:szCs w:val="24"/>
        </w:rPr>
        <w:t xml:space="preserve"> objective function</w:t>
      </w:r>
      <w:commentRangeEnd w:id="26"/>
      <w:r w:rsidR="006E6C66">
        <w:rPr>
          <w:rStyle w:val="CommentReference"/>
        </w:rPr>
        <w:commentReference w:id="26"/>
      </w:r>
      <w:r w:rsidRPr="00794D8C">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518DA739"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w:t>
      </w:r>
      <w:ins w:id="28" w:author="Golden, Heather" w:date="2020-03-16T11:10:00Z">
        <w:r w:rsidR="00AE2726">
          <w:rPr>
            <w:rFonts w:ascii="Times New Roman" w:hAnsi="Times New Roman" w:cs="Times New Roman"/>
            <w:sz w:val="24"/>
            <w:szCs w:val="24"/>
          </w:rPr>
          <w:t xml:space="preserve">daily </w:t>
        </w:r>
      </w:ins>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ins w:id="29" w:author="Golden, Heather" w:date="2020-03-16T11:11:00Z">
        <w:r w:rsidR="00AE2726">
          <w:rPr>
            <w:rFonts w:ascii="Times New Roman" w:hAnsi="Times New Roman" w:cs="Times New Roman"/>
            <w:sz w:val="24"/>
            <w:szCs w:val="24"/>
          </w:rPr>
          <w:t xml:space="preserve"> for a period of record </w:t>
        </w:r>
      </w:ins>
      <w:del w:id="30" w:author="Golden, Heather" w:date="2020-03-16T11:11:00Z">
        <w:r w:rsidRPr="00794D8C" w:rsidDel="00AE2726">
          <w:rPr>
            <w:rFonts w:ascii="Times New Roman" w:hAnsi="Times New Roman" w:cs="Times New Roman"/>
            <w:sz w:val="24"/>
            <w:szCs w:val="24"/>
          </w:rPr>
          <w:delText xml:space="preserve">, which consisted of daily discharge data </w:delText>
        </w:r>
      </w:del>
      <w:r w:rsidRPr="00794D8C">
        <w:rPr>
          <w:rFonts w:ascii="Times New Roman" w:hAnsi="Times New Roman" w:cs="Times New Roman"/>
          <w:sz w:val="24"/>
          <w:szCs w:val="24"/>
        </w:rPr>
        <w:t xml:space="preserve">between January 2004 </w:t>
      </w:r>
      <w:r w:rsidRPr="00794D8C">
        <w:rPr>
          <w:rFonts w:ascii="Times New Roman" w:hAnsi="Times New Roman" w:cs="Times New Roman"/>
          <w:sz w:val="24"/>
          <w:szCs w:val="24"/>
        </w:rPr>
        <w:lastRenderedPageBreak/>
        <w:t xml:space="preserve">and July 2016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commentRangeStart w:id="31"/>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w:t>
      </w:r>
      <w:commentRangeEnd w:id="31"/>
      <w:r w:rsidR="00AE2726">
        <w:rPr>
          <w:rStyle w:val="CommentReference"/>
        </w:rPr>
        <w:commentReference w:id="31"/>
      </w:r>
      <w:r w:rsidR="00D66478" w:rsidRPr="00794D8C">
        <w:rPr>
          <w:rFonts w:ascii="Times New Roman" w:hAnsi="Times New Roman" w:cs="Times New Roman"/>
          <w:sz w:val="24"/>
          <w:szCs w:val="24"/>
        </w:rPr>
        <w:t xml:space="preserve">and tuned the parameters </w:t>
      </w:r>
      <w:del w:id="32" w:author="Golden, Heather" w:date="2020-03-16T11:11:00Z">
        <w:r w:rsidR="00D66478" w:rsidRPr="00794D8C" w:rsidDel="00AE2726">
          <w:rPr>
            <w:rFonts w:ascii="Times New Roman" w:hAnsi="Times New Roman" w:cs="Times New Roman"/>
            <w:sz w:val="24"/>
            <w:szCs w:val="24"/>
          </w:rPr>
          <w:delText>shown in</w:delText>
        </w:r>
      </w:del>
      <w:ins w:id="33" w:author="Golden, Heather" w:date="2020-03-16T11:11:00Z">
        <w:r w:rsidR="00AE2726">
          <w:rPr>
            <w:rFonts w:ascii="Times New Roman" w:hAnsi="Times New Roman" w:cs="Times New Roman"/>
            <w:sz w:val="24"/>
            <w:szCs w:val="24"/>
          </w:rPr>
          <w:t>(</w:t>
        </w:r>
      </w:ins>
      <w:del w:id="34" w:author="Golden, Heather" w:date="2020-03-16T11:11:00Z">
        <w:r w:rsidR="00D66478" w:rsidRPr="00794D8C" w:rsidDel="00AE2726">
          <w:rPr>
            <w:rFonts w:ascii="Times New Roman" w:hAnsi="Times New Roman" w:cs="Times New Roman"/>
            <w:sz w:val="24"/>
            <w:szCs w:val="24"/>
          </w:rPr>
          <w:delText xml:space="preserve"> </w:delText>
        </w:r>
      </w:del>
      <w:r w:rsidR="00D66478" w:rsidRPr="00794D8C">
        <w:rPr>
          <w:rFonts w:ascii="Times New Roman" w:hAnsi="Times New Roman" w:cs="Times New Roman"/>
          <w:sz w:val="24"/>
          <w:szCs w:val="24"/>
        </w:rPr>
        <w:t>Table 3</w:t>
      </w:r>
      <w:ins w:id="35" w:author="Golden, Heather" w:date="2020-03-16T11:11:00Z">
        <w:r w:rsidR="00AE2726">
          <w:rPr>
            <w:rFonts w:ascii="Times New Roman" w:hAnsi="Times New Roman" w:cs="Times New Roman"/>
            <w:sz w:val="24"/>
            <w:szCs w:val="24"/>
          </w:rPr>
          <w:t>)</w:t>
        </w:r>
      </w:ins>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358DF7BC"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commentRangeStart w:id="36"/>
      <w:r w:rsidR="00D07FEE" w:rsidRPr="00794D8C">
        <w:rPr>
          <w:rFonts w:ascii="Times New Roman" w:hAnsi="Times New Roman" w:cs="Times New Roman"/>
          <w:sz w:val="24"/>
          <w:szCs w:val="24"/>
        </w:rPr>
        <w:t>By visual inspection</w:t>
      </w:r>
      <w:commentRangeEnd w:id="36"/>
      <w:r w:rsidR="008D3DE7">
        <w:rPr>
          <w:rStyle w:val="CommentReference"/>
        </w:rPr>
        <w:commentReference w:id="36"/>
      </w:r>
      <w:r w:rsidR="00D07FEE" w:rsidRPr="00794D8C">
        <w:rPr>
          <w:rFonts w:ascii="Times New Roman" w:hAnsi="Times New Roman" w:cs="Times New Roman"/>
          <w:sz w:val="24"/>
          <w:szCs w:val="24"/>
        </w:rPr>
        <w:t xml:space="preserve">, all parameter sets that produced simulations with NSE &gt; 0.6 were retained, </w:t>
      </w:r>
      <w:commentRangeStart w:id="37"/>
      <w:r w:rsidR="00D07FEE" w:rsidRPr="00794D8C">
        <w:rPr>
          <w:rFonts w:ascii="Times New Roman" w:hAnsi="Times New Roman" w:cs="Times New Roman"/>
          <w:sz w:val="24"/>
          <w:szCs w:val="24"/>
        </w:rPr>
        <w:t xml:space="preserve">from which a </w:t>
      </w:r>
      <w:r w:rsidRPr="00794D8C">
        <w:rPr>
          <w:rFonts w:ascii="Times New Roman" w:hAnsi="Times New Roman" w:cs="Times New Roman"/>
          <w:sz w:val="24"/>
          <w:szCs w:val="24"/>
        </w:rPr>
        <w:t xml:space="preserve">single parameter set was chosen and applied to each of the four watersheds to serve as baseline models. </w:t>
      </w:r>
      <w:commentRangeEnd w:id="37"/>
      <w:r w:rsidR="008D3DE7">
        <w:rPr>
          <w:rStyle w:val="CommentReference"/>
        </w:rPr>
        <w:commentReference w:id="37"/>
      </w:r>
      <w:r w:rsidRPr="00794D8C">
        <w:rPr>
          <w:rFonts w:ascii="Times New Roman" w:hAnsi="Times New Roman" w:cs="Times New Roman"/>
          <w:sz w:val="24"/>
          <w:szCs w:val="24"/>
        </w:rPr>
        <w:t xml:space="preserve">These baseline models </w:t>
      </w:r>
      <w:r w:rsidR="00EB73C1">
        <w:rPr>
          <w:rFonts w:ascii="Times New Roman" w:hAnsi="Times New Roman" w:cs="Times New Roman"/>
          <w:sz w:val="24"/>
          <w:szCs w:val="24"/>
        </w:rPr>
        <w:t>were</w:t>
      </w:r>
      <w:r w:rsidRPr="00794D8C">
        <w:rPr>
          <w:rFonts w:ascii="Times New Roman" w:hAnsi="Times New Roman" w:cs="Times New Roman"/>
          <w:sz w:val="24"/>
          <w:szCs w:val="24"/>
        </w:rPr>
        <w:t xml:space="preserve"> compared with the </w:t>
      </w:r>
      <w:ins w:id="38" w:author="Golden, Heather" w:date="2020-03-16T11:18:00Z">
        <w:r w:rsidR="008D3DE7">
          <w:rPr>
            <w:rFonts w:ascii="Times New Roman" w:hAnsi="Times New Roman" w:cs="Times New Roman"/>
            <w:sz w:val="24"/>
            <w:szCs w:val="24"/>
          </w:rPr>
          <w:t xml:space="preserve">green roof </w:t>
        </w:r>
      </w:ins>
      <w:r w:rsidRPr="00794D8C">
        <w:rPr>
          <w:rFonts w:ascii="Times New Roman" w:hAnsi="Times New Roman" w:cs="Times New Roman"/>
          <w:sz w:val="24"/>
          <w:szCs w:val="24"/>
        </w:rPr>
        <w:t>scenarios</w:t>
      </w:r>
      <w:ins w:id="39" w:author="Golden, Heather" w:date="2020-03-16T11:18:00Z">
        <w:r w:rsidR="008D3DE7">
          <w:rPr>
            <w:rFonts w:ascii="Times New Roman" w:hAnsi="Times New Roman" w:cs="Times New Roman"/>
            <w:sz w:val="24"/>
            <w:szCs w:val="24"/>
          </w:rPr>
          <w:t xml:space="preserve"> (Section 2.5)</w:t>
        </w:r>
      </w:ins>
      <w:r w:rsidRPr="00794D8C">
        <w:rPr>
          <w:rFonts w:ascii="Times New Roman" w:hAnsi="Times New Roman" w:cs="Times New Roman"/>
          <w:sz w:val="24"/>
          <w:szCs w:val="24"/>
        </w:rPr>
        <w:t xml:space="preserve">.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0373FF00"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Intensive green roofs (IGRs) are characterized by thick</w:t>
      </w:r>
      <w:del w:id="40" w:author="Golden, Heather" w:date="2020-03-16T11:19:00Z">
        <w:r w:rsidRPr="00794D8C" w:rsidDel="008D3DE7">
          <w:rPr>
            <w:rFonts w:ascii="Times New Roman" w:hAnsi="Times New Roman" w:cs="Times New Roman"/>
            <w:sz w:val="24"/>
            <w:szCs w:val="24"/>
          </w:rPr>
          <w:delText>er</w:delText>
        </w:r>
      </w:del>
      <w:r w:rsidRPr="00794D8C">
        <w:rPr>
          <w:rFonts w:ascii="Times New Roman" w:hAnsi="Times New Roman" w:cs="Times New Roman"/>
          <w:sz w:val="24"/>
          <w:szCs w:val="24"/>
        </w:rPr>
        <w:t xml:space="preserve">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and </w:t>
      </w:r>
      <w:commentRangeStart w:id="41"/>
      <w:del w:id="42" w:author="Golden, Heather" w:date="2020-03-16T11:19:00Z">
        <w:r w:rsidRPr="00794D8C" w:rsidDel="008D3DE7">
          <w:rPr>
            <w:rFonts w:ascii="Times New Roman" w:hAnsi="Times New Roman" w:cs="Times New Roman"/>
            <w:sz w:val="24"/>
            <w:szCs w:val="24"/>
          </w:rPr>
          <w:delText xml:space="preserve">larger </w:delText>
        </w:r>
      </w:del>
      <w:ins w:id="43" w:author="Golden, Heather" w:date="2020-03-16T11:19:00Z">
        <w:r w:rsidR="008D3DE7" w:rsidRPr="00794D8C">
          <w:rPr>
            <w:rFonts w:ascii="Times New Roman" w:hAnsi="Times New Roman" w:cs="Times New Roman"/>
            <w:sz w:val="24"/>
            <w:szCs w:val="24"/>
          </w:rPr>
          <w:t>larg</w:t>
        </w:r>
        <w:r w:rsidR="008D3DE7">
          <w:rPr>
            <w:rFonts w:ascii="Times New Roman" w:hAnsi="Times New Roman" w:cs="Times New Roman"/>
            <w:sz w:val="24"/>
            <w:szCs w:val="24"/>
          </w:rPr>
          <w:t>e</w:t>
        </w:r>
        <w:r w:rsidR="008D3DE7" w:rsidRPr="00794D8C">
          <w:rPr>
            <w:rFonts w:ascii="Times New Roman" w:hAnsi="Times New Roman" w:cs="Times New Roman"/>
            <w:sz w:val="24"/>
            <w:szCs w:val="24"/>
          </w:rPr>
          <w:t xml:space="preserve"> </w:t>
        </w:r>
      </w:ins>
      <w:r w:rsidRPr="00794D8C">
        <w:rPr>
          <w:rFonts w:ascii="Times New Roman" w:hAnsi="Times New Roman" w:cs="Times New Roman"/>
          <w:sz w:val="24"/>
          <w:szCs w:val="24"/>
        </w:rPr>
        <w:t xml:space="preserve">vegetation </w:t>
      </w:r>
      <w:commentRangeEnd w:id="41"/>
      <w:r w:rsidR="008D3DE7">
        <w:rPr>
          <w:rStyle w:val="CommentReference"/>
        </w:rPr>
        <w:commentReference w:id="41"/>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They require substantial structural support and are typically installed on large</w:t>
      </w:r>
      <w:del w:id="44" w:author="Golden, Heather" w:date="2020-03-16T11:19:00Z">
        <w:r w:rsidRPr="00794D8C" w:rsidDel="008D3DE7">
          <w:rPr>
            <w:rFonts w:ascii="Times New Roman" w:hAnsi="Times New Roman" w:cs="Times New Roman"/>
            <w:sz w:val="24"/>
            <w:szCs w:val="24"/>
          </w:rPr>
          <w:delText>r</w:delText>
        </w:r>
      </w:del>
      <w:r w:rsidRPr="00794D8C">
        <w:rPr>
          <w:rFonts w:ascii="Times New Roman" w:hAnsi="Times New Roman" w:cs="Times New Roman"/>
          <w:sz w:val="24"/>
          <w:szCs w:val="24"/>
        </w:rPr>
        <w:t xml:space="preserv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commentRangeStart w:id="45"/>
      <w:r w:rsidRPr="00794D8C">
        <w:rPr>
          <w:rFonts w:ascii="Times New Roman" w:hAnsi="Times New Roman" w:cs="Times New Roman"/>
          <w:sz w:val="24"/>
          <w:szCs w:val="24"/>
        </w:rPr>
        <w:t xml:space="preserve">low-level vegetation </w:t>
      </w:r>
      <w:commentRangeEnd w:id="45"/>
      <w:r w:rsidR="008D3DE7">
        <w:rPr>
          <w:rStyle w:val="CommentReference"/>
        </w:rPr>
        <w:commentReference w:id="45"/>
      </w:r>
      <w:r w:rsidRPr="00794D8C">
        <w:rPr>
          <w:rFonts w:ascii="Times New Roman" w:hAnsi="Times New Roman" w:cs="Times New Roman"/>
          <w:sz w:val="24"/>
          <w:szCs w:val="24"/>
        </w:rPr>
        <w:t xml:space="preserve">that typically covers a large proportion of the roof. </w:t>
      </w:r>
      <w:r w:rsidRPr="00794D8C">
        <w:rPr>
          <w:rFonts w:ascii="Times New Roman" w:hAnsi="Times New Roman" w:cs="Times New Roman"/>
          <w:sz w:val="24"/>
          <w:szCs w:val="24"/>
        </w:rPr>
        <w:lastRenderedPageBreak/>
        <w:t>EGRs can be implemented on buildings with less structural support than IGRs, and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DCCE53F" w:rsidR="00E937E2" w:rsidRPr="00794D8C" w:rsidRDefault="007630C6" w:rsidP="00794D8C">
      <w:pPr>
        <w:spacing w:line="480" w:lineRule="auto"/>
        <w:ind w:firstLine="360"/>
        <w:rPr>
          <w:rFonts w:ascii="Times New Roman" w:hAnsi="Times New Roman" w:cs="Times New Roman"/>
          <w:sz w:val="24"/>
          <w:szCs w:val="24"/>
        </w:rPr>
      </w:pPr>
      <w:commentRangeStart w:id="46"/>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ins w:id="47" w:author="Golden, Heather" w:date="2020-03-16T11:20:00Z">
        <w:r w:rsidR="003A78A6">
          <w:rPr>
            <w:rFonts w:ascii="Times New Roman" w:hAnsi="Times New Roman" w:cs="Times New Roman"/>
            <w:sz w:val="24"/>
            <w:szCs w:val="24"/>
          </w:rPr>
          <w:t xml:space="preserve"> (Table 4)</w:t>
        </w:r>
      </w:ins>
      <w:r w:rsidR="00E937E2" w:rsidRPr="00794D8C">
        <w:rPr>
          <w:rFonts w:ascii="Times New Roman" w:hAnsi="Times New Roman" w:cs="Times New Roman"/>
          <w:sz w:val="24"/>
          <w:szCs w:val="24"/>
        </w:rPr>
        <w:t xml:space="preserve">. </w:t>
      </w:r>
      <w:del w:id="48" w:author="Golden, Heather" w:date="2020-03-16T11:20:00Z">
        <w:r w:rsidR="00E937E2" w:rsidRPr="00794D8C" w:rsidDel="003A78A6">
          <w:rPr>
            <w:rFonts w:ascii="Times New Roman" w:hAnsi="Times New Roman" w:cs="Times New Roman"/>
            <w:sz w:val="24"/>
            <w:szCs w:val="24"/>
          </w:rPr>
          <w:delText xml:space="preserve">Table </w:delText>
        </w:r>
        <w:r w:rsidR="00D66478" w:rsidRPr="00794D8C" w:rsidDel="003A78A6">
          <w:rPr>
            <w:rFonts w:ascii="Times New Roman" w:hAnsi="Times New Roman" w:cs="Times New Roman"/>
            <w:sz w:val="24"/>
            <w:szCs w:val="24"/>
          </w:rPr>
          <w:delText>4</w:delText>
        </w:r>
        <w:r w:rsidR="00E937E2" w:rsidRPr="00794D8C" w:rsidDel="003A78A6">
          <w:rPr>
            <w:rFonts w:ascii="Times New Roman" w:hAnsi="Times New Roman" w:cs="Times New Roman"/>
            <w:sz w:val="24"/>
            <w:szCs w:val="24"/>
          </w:rPr>
          <w:delText xml:space="preserve"> shows the soil characteristic parameterizations for green roofs</w:delText>
        </w:r>
        <w:r w:rsidR="008469F5" w:rsidRPr="00794D8C" w:rsidDel="003A78A6">
          <w:rPr>
            <w:rFonts w:ascii="Times New Roman" w:hAnsi="Times New Roman" w:cs="Times New Roman"/>
            <w:sz w:val="24"/>
            <w:szCs w:val="24"/>
          </w:rPr>
          <w:delText xml:space="preserve"> in VELMA. </w:delText>
        </w:r>
      </w:del>
      <w:commentRangeEnd w:id="46"/>
      <w:r w:rsidR="003A78A6">
        <w:rPr>
          <w:rStyle w:val="CommentReference"/>
        </w:rPr>
        <w:commentReference w:id="46"/>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A04D95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6F211C">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49"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lastRenderedPageBreak/>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49"/>
    <w:p w14:paraId="294AB140" w14:textId="77777777" w:rsidR="005D2275" w:rsidRPr="00794D8C" w:rsidRDefault="00814FC1" w:rsidP="00794D8C">
      <w:pPr>
        <w:spacing w:line="480" w:lineRule="auto"/>
        <w:ind w:firstLine="360"/>
        <w:rPr>
          <w:rFonts w:ascii="Times New Roman" w:hAnsi="Times New Roman" w:cs="Times New Roman"/>
          <w:sz w:val="24"/>
          <w:szCs w:val="24"/>
        </w:rPr>
      </w:pPr>
      <w:commentRangeStart w:id="50"/>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w:t>
      </w:r>
      <w:commentRangeEnd w:id="50"/>
      <w:r w:rsidR="003A78A6">
        <w:rPr>
          <w:rStyle w:val="CommentReference"/>
        </w:rPr>
        <w:commentReference w:id="50"/>
      </w:r>
      <w:r w:rsidR="005D2275" w:rsidRPr="00794D8C">
        <w:rPr>
          <w:rFonts w:ascii="Times New Roman" w:hAnsi="Times New Roman" w:cs="Times New Roman"/>
          <w:sz w:val="24"/>
          <w:szCs w:val="24"/>
        </w:rPr>
        <w:t xml:space="preserve">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commentRangeStart w:id="51"/>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commentRangeEnd w:id="51"/>
      <w:r w:rsidR="00374EF7">
        <w:rPr>
          <w:rStyle w:val="CommentReference"/>
        </w:rPr>
        <w:commentReference w:id="51"/>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04EF9CAA" w:rsidR="00F65354" w:rsidRPr="00794D8C" w:rsidRDefault="00227CAB" w:rsidP="000A03E8">
      <w:pPr>
        <w:spacing w:line="480" w:lineRule="auto"/>
        <w:ind w:firstLine="720"/>
        <w:rPr>
          <w:rFonts w:ascii="Times New Roman" w:hAnsi="Times New Roman" w:cs="Times New Roman"/>
          <w:sz w:val="24"/>
          <w:szCs w:val="24"/>
        </w:rPr>
      </w:pPr>
      <w:commentRangeStart w:id="52"/>
      <w:r>
        <w:rPr>
          <w:rFonts w:ascii="Times New Roman" w:hAnsi="Times New Roman" w:cs="Times New Roman"/>
          <w:sz w:val="24"/>
          <w:szCs w:val="24"/>
        </w:rPr>
        <w:t>W</w:t>
      </w:r>
      <w:r w:rsidR="003918E8"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w:t>
      </w:r>
      <w:commentRangeEnd w:id="52"/>
      <w:r w:rsidR="00BB2D3D">
        <w:rPr>
          <w:rStyle w:val="CommentReference"/>
        </w:rPr>
        <w:commentReference w:id="52"/>
      </w:r>
      <w:r w:rsidR="005F7391" w:rsidRPr="00794D8C">
        <w:rPr>
          <w:rFonts w:ascii="Times New Roman" w:hAnsi="Times New Roman" w:cs="Times New Roman"/>
          <w:sz w:val="24"/>
          <w:szCs w:val="24"/>
        </w:rPr>
        <w:t xml:space="preserve">The algorithm resulted in </w:t>
      </w:r>
      <w:r w:rsidR="003918E8"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003918E8"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21FF8114" w14:textId="67ADF4DA" w:rsidR="003918E8" w:rsidRPr="00794D8C" w:rsidRDefault="00D10716" w:rsidP="000A03E8">
      <w:pPr>
        <w:spacing w:line="480" w:lineRule="auto"/>
        <w:ind w:firstLine="720"/>
        <w:rPr>
          <w:rFonts w:ascii="Times New Roman" w:hAnsi="Times New Roman" w:cs="Times New Roman"/>
          <w:sz w:val="24"/>
          <w:szCs w:val="24"/>
        </w:rPr>
      </w:pPr>
      <w:del w:id="53" w:author="Golden, Heather" w:date="2020-03-16T11:23:00Z">
        <w:r w:rsidRPr="00794D8C" w:rsidDel="00BB2D3D">
          <w:rPr>
            <w:rFonts w:ascii="Times New Roman" w:hAnsi="Times New Roman" w:cs="Times New Roman"/>
            <w:sz w:val="24"/>
            <w:szCs w:val="24"/>
          </w:rPr>
          <w:delText xml:space="preserve">As shown in Table </w:delText>
        </w:r>
        <w:r w:rsidR="00F06387" w:rsidRPr="00794D8C" w:rsidDel="00BB2D3D">
          <w:rPr>
            <w:rFonts w:ascii="Times New Roman" w:hAnsi="Times New Roman" w:cs="Times New Roman"/>
            <w:sz w:val="24"/>
            <w:szCs w:val="24"/>
          </w:rPr>
          <w:delText>3</w:delText>
        </w:r>
        <w:r w:rsidRPr="00794D8C" w:rsidDel="00BB2D3D">
          <w:rPr>
            <w:rFonts w:ascii="Times New Roman" w:hAnsi="Times New Roman" w:cs="Times New Roman"/>
            <w:sz w:val="24"/>
            <w:szCs w:val="24"/>
          </w:rPr>
          <w:delText>, the</w:delText>
        </w:r>
      </w:del>
      <w:ins w:id="54" w:author="Golden, Heather" w:date="2020-03-16T11:23:00Z">
        <w:r w:rsidR="00BB2D3D">
          <w:rPr>
            <w:rFonts w:ascii="Times New Roman" w:hAnsi="Times New Roman" w:cs="Times New Roman"/>
            <w:sz w:val="24"/>
            <w:szCs w:val="24"/>
          </w:rPr>
          <w:t>The</w:t>
        </w:r>
      </w:ins>
      <w:r w:rsidRPr="00794D8C">
        <w:rPr>
          <w:rFonts w:ascii="Times New Roman" w:hAnsi="Times New Roman" w:cs="Times New Roman"/>
          <w:sz w:val="24"/>
          <w:szCs w:val="24"/>
        </w:rPr>
        <w:t xml:space="preserve"> automatic calibration procedure found solutions with a wide range of parameter values</w:t>
      </w:r>
      <w:r w:rsidR="00E24AE6">
        <w:rPr>
          <w:rFonts w:ascii="Times New Roman" w:hAnsi="Times New Roman" w:cs="Times New Roman"/>
          <w:sz w:val="24"/>
          <w:szCs w:val="24"/>
        </w:rPr>
        <w:t xml:space="preserve"> </w:t>
      </w:r>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ins w:id="55" w:author="Golden, Heather" w:date="2020-03-16T11:23:00Z">
        <w:r w:rsidR="00BB2D3D">
          <w:rPr>
            <w:rFonts w:ascii="Times New Roman" w:hAnsi="Times New Roman" w:cs="Times New Roman"/>
            <w:sz w:val="24"/>
            <w:szCs w:val="24"/>
          </w:rPr>
          <w:t xml:space="preserve"> (Figure 3)</w:t>
        </w:r>
      </w:ins>
      <w:r w:rsidRPr="00794D8C">
        <w:rPr>
          <w:rFonts w:ascii="Times New Roman" w:hAnsi="Times New Roman" w:cs="Times New Roman"/>
          <w:sz w:val="24"/>
          <w:szCs w:val="24"/>
        </w:rPr>
        <w:t xml:space="preserve">. </w:t>
      </w:r>
      <w:commentRangeStart w:id="56"/>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r w:rsidR="00E24AE6">
        <w:rPr>
          <w:rFonts w:ascii="Times New Roman" w:hAnsi="Times New Roman" w:cs="Times New Roman"/>
          <w:sz w:val="24"/>
          <w:szCs w:val="24"/>
        </w:rPr>
        <w:t>.</w:t>
      </w:r>
      <w:r w:rsidRPr="00794D8C">
        <w:rPr>
          <w:rFonts w:ascii="Times New Roman" w:hAnsi="Times New Roman" w:cs="Times New Roman"/>
          <w:sz w:val="24"/>
          <w:szCs w:val="24"/>
        </w:rPr>
        <w:t xml:space="preserve"> </w:t>
      </w:r>
      <w:r w:rsidR="00E24AE6">
        <w:rPr>
          <w:rFonts w:ascii="Times New Roman" w:hAnsi="Times New Roman" w:cs="Times New Roman"/>
          <w:sz w:val="24"/>
          <w:szCs w:val="24"/>
        </w:rPr>
        <w:t xml:space="preserve"> T</w:t>
      </w:r>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commentRangeEnd w:id="56"/>
      <w:r w:rsidR="00BB2D3D">
        <w:rPr>
          <w:rStyle w:val="CommentReference"/>
        </w:rPr>
        <w:commentReference w:id="56"/>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7E9FFFEA"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lastRenderedPageBreak/>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000C4C40">
        <w:rPr>
          <w:rFonts w:ascii="Times New Roman" w:hAnsi="Times New Roman" w:cs="Times New Roman"/>
          <w:bCs/>
          <w:sz w:val="24"/>
          <w:szCs w:val="24"/>
        </w:rPr>
        <w:t xml:space="preserve"> (</w:t>
      </w:r>
      <w:r w:rsidRPr="00794D8C">
        <w:rPr>
          <w:rFonts w:ascii="Times New Roman" w:hAnsi="Times New Roman" w:cs="Times New Roman"/>
          <w:bCs/>
          <w:sz w:val="24"/>
          <w:szCs w:val="24"/>
        </w:rPr>
        <w:t>Figure 7</w:t>
      </w:r>
      <w:r w:rsidR="000C4C40">
        <w:rPr>
          <w:rFonts w:ascii="Times New Roman" w:hAnsi="Times New Roman" w:cs="Times New Roman"/>
          <w:bCs/>
          <w:sz w:val="24"/>
          <w:szCs w:val="24"/>
        </w:rPr>
        <w:t>)</w:t>
      </w:r>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w:t>
      </w:r>
      <w:r w:rsidR="006F211C">
        <w:rPr>
          <w:rFonts w:ascii="Times New Roman" w:hAnsi="Times New Roman" w:cs="Times New Roman"/>
          <w:bCs/>
          <w:sz w:val="24"/>
          <w:szCs w:val="24"/>
        </w:rPr>
        <w:t xml:space="preserve">Simulations were run for 29 years (1987-2015), and the first year was designated as a spin-up year and not included in the results. </w:t>
      </w:r>
      <w:r w:rsidR="00F06387" w:rsidRPr="00794D8C">
        <w:rPr>
          <w:rFonts w:ascii="Times New Roman" w:hAnsi="Times New Roman" w:cs="Times New Roman"/>
          <w:bCs/>
          <w:sz w:val="24"/>
          <w:szCs w:val="24"/>
        </w:rPr>
        <w:t xml:space="preserve">The gray and white boxplots </w:t>
      </w:r>
      <w:r w:rsidR="006F211C">
        <w:rPr>
          <w:rFonts w:ascii="Times New Roman" w:hAnsi="Times New Roman" w:cs="Times New Roman"/>
          <w:bCs/>
          <w:sz w:val="24"/>
          <w:szCs w:val="24"/>
        </w:rPr>
        <w:t xml:space="preserve">therefore </w:t>
      </w:r>
      <w:r w:rsidR="00F06387" w:rsidRPr="00794D8C">
        <w:rPr>
          <w:rFonts w:ascii="Times New Roman" w:hAnsi="Times New Roman" w:cs="Times New Roman"/>
          <w:bCs/>
          <w:sz w:val="24"/>
          <w:szCs w:val="24"/>
        </w:rPr>
        <w:t xml:space="preserve">denote the </w:t>
      </w:r>
      <w:r w:rsidR="0072612B">
        <w:rPr>
          <w:rFonts w:ascii="Times New Roman" w:hAnsi="Times New Roman" w:cs="Times New Roman"/>
          <w:bCs/>
          <w:sz w:val="24"/>
          <w:szCs w:val="24"/>
        </w:rPr>
        <w:t xml:space="preserve">annual </w:t>
      </w:r>
      <w:r w:rsidR="00F06387" w:rsidRPr="00794D8C">
        <w:rPr>
          <w:rFonts w:ascii="Times New Roman" w:hAnsi="Times New Roman" w:cs="Times New Roman"/>
          <w:bCs/>
          <w:sz w:val="24"/>
          <w:szCs w:val="24"/>
        </w:rPr>
        <w:t xml:space="preserve">extensive and intensive green roof simulation results, respectively, </w:t>
      </w:r>
      <w:r w:rsidR="0072612B">
        <w:rPr>
          <w:rFonts w:ascii="Times New Roman" w:hAnsi="Times New Roman" w:cs="Times New Roman"/>
          <w:bCs/>
          <w:sz w:val="24"/>
          <w:szCs w:val="24"/>
        </w:rPr>
        <w:t>a</w:t>
      </w:r>
      <w:r w:rsidR="00F06387" w:rsidRPr="00794D8C">
        <w:rPr>
          <w:rFonts w:ascii="Times New Roman" w:hAnsi="Times New Roman" w:cs="Times New Roman"/>
          <w:bCs/>
          <w:sz w:val="24"/>
          <w:szCs w:val="24"/>
        </w:rPr>
        <w:t xml:space="preserve">cross </w:t>
      </w:r>
      <w:r w:rsidR="006F211C">
        <w:rPr>
          <w:rFonts w:ascii="Times New Roman" w:hAnsi="Times New Roman" w:cs="Times New Roman"/>
          <w:bCs/>
          <w:sz w:val="24"/>
          <w:szCs w:val="24"/>
        </w:rPr>
        <w:t xml:space="preserve">a </w:t>
      </w:r>
      <w:r w:rsidR="00F06387" w:rsidRPr="00794D8C">
        <w:rPr>
          <w:rFonts w:ascii="Times New Roman" w:hAnsi="Times New Roman" w:cs="Times New Roman"/>
          <w:bCs/>
          <w:sz w:val="24"/>
          <w:szCs w:val="24"/>
        </w:rPr>
        <w:t>2</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 xml:space="preserve">-year </w:t>
      </w:r>
      <w:r w:rsidR="0072612B">
        <w:rPr>
          <w:rFonts w:ascii="Times New Roman" w:hAnsi="Times New Roman" w:cs="Times New Roman"/>
          <w:bCs/>
          <w:sz w:val="24"/>
          <w:szCs w:val="24"/>
        </w:rPr>
        <w:t>period</w:t>
      </w:r>
      <w:r w:rsidR="00F06387" w:rsidRPr="00794D8C">
        <w:rPr>
          <w:rFonts w:ascii="Times New Roman" w:hAnsi="Times New Roman" w:cs="Times New Roman"/>
          <w:bCs/>
          <w:sz w:val="24"/>
          <w:szCs w:val="24"/>
        </w:rPr>
        <w:t xml:space="preserve"> (198</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-2015)</w:t>
      </w:r>
      <w:r w:rsidR="0072612B">
        <w:rPr>
          <w:rFonts w:ascii="Times New Roman" w:hAnsi="Times New Roman" w:cs="Times New Roman"/>
          <w:bCs/>
          <w:sz w:val="24"/>
          <w:szCs w:val="24"/>
        </w:rPr>
        <w:t>.</w:t>
      </w:r>
      <w:r w:rsidR="006F211C">
        <w:rPr>
          <w:rFonts w:ascii="Times New Roman" w:hAnsi="Times New Roman" w:cs="Times New Roman"/>
          <w:bCs/>
          <w:sz w:val="24"/>
          <w:szCs w:val="24"/>
        </w:rPr>
        <w:t xml:space="preserve"> </w:t>
      </w:r>
    </w:p>
    <w:p w14:paraId="4FC4AC21" w14:textId="7D0FD699"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commentRangeStart w:id="57"/>
      <w:r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w:t>
      </w:r>
      <w:commentRangeEnd w:id="57"/>
      <w:r w:rsidR="00963450">
        <w:rPr>
          <w:rStyle w:val="CommentReference"/>
        </w:rPr>
        <w:commentReference w:id="57"/>
      </w:r>
      <w:commentRangeStart w:id="58"/>
      <w:r w:rsidRPr="00794D8C">
        <w:rPr>
          <w:rFonts w:ascii="Times New Roman" w:hAnsi="Times New Roman" w:cs="Times New Roman"/>
          <w:bCs/>
          <w:sz w:val="24"/>
          <w:szCs w:val="24"/>
        </w:rPr>
        <w:t xml:space="preserve">. Also, </w:t>
      </w:r>
      <w:commentRangeEnd w:id="58"/>
      <w:r w:rsidR="006657BB">
        <w:rPr>
          <w:rStyle w:val="CommentReference"/>
        </w:rPr>
        <w:commentReference w:id="58"/>
      </w:r>
      <w:r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r w:rsidR="00034C0B">
        <w:rPr>
          <w:rFonts w:ascii="Times New Roman" w:hAnsi="Times New Roman" w:cs="Times New Roman"/>
          <w:bCs/>
          <w:sz w:val="24"/>
          <w:szCs w:val="24"/>
        </w:rPr>
        <w:t xml:space="preserve">are </w:t>
      </w:r>
      <w:r w:rsidR="005029A2" w:rsidRPr="00794D8C">
        <w:rPr>
          <w:rFonts w:ascii="Times New Roman" w:hAnsi="Times New Roman" w:cs="Times New Roman"/>
          <w:bCs/>
          <w:sz w:val="24"/>
          <w:szCs w:val="24"/>
        </w:rPr>
        <w:t>10-15% for extensive green roofs and 20-25% for intensive green roofs.</w:t>
      </w:r>
      <w:commentRangeStart w:id="59"/>
      <w:r w:rsidR="005029A2" w:rsidRPr="00794D8C">
        <w:rPr>
          <w:rFonts w:ascii="Times New Roman" w:hAnsi="Times New Roman" w:cs="Times New Roman"/>
          <w:bCs/>
          <w:sz w:val="24"/>
          <w:szCs w:val="24"/>
        </w:rPr>
        <w:t xml:space="preserve"> While these reductions may appear moderate, note that only approximately 10% of the watershed areas were converted from building rooftops to green roofs in the 100% scenarios</w:t>
      </w:r>
      <w:commentRangeEnd w:id="59"/>
      <w:r w:rsidR="006657BB">
        <w:rPr>
          <w:rStyle w:val="CommentReference"/>
        </w:rPr>
        <w:commentReference w:id="59"/>
      </w:r>
      <w:r w:rsidR="005029A2"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This forms 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7A651FE9" w14:textId="570AEADF"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ins w:id="60" w:author="Golden, Heather" w:date="2020-03-16T11:34:00Z">
        <w:r w:rsidR="008F00B6">
          <w:rPr>
            <w:rFonts w:ascii="Times New Roman" w:hAnsi="Times New Roman" w:cs="Times New Roman"/>
            <w:bCs/>
            <w:sz w:val="24"/>
            <w:szCs w:val="24"/>
          </w:rPr>
          <w:t xml:space="preserve">While our hypothesis </w:t>
        </w:r>
      </w:ins>
      <w:ins w:id="61" w:author="Golden, Heather" w:date="2020-03-16T11:35:00Z">
        <w:r w:rsidR="008F00B6">
          <w:rPr>
            <w:rFonts w:ascii="Times New Roman" w:hAnsi="Times New Roman" w:cs="Times New Roman"/>
            <w:bCs/>
            <w:sz w:val="24"/>
            <w:szCs w:val="24"/>
          </w:rPr>
          <w:t>regarding green roofs reducing runoff was confirmed, s</w:t>
        </w:r>
      </w:ins>
      <w:ins w:id="62" w:author="Golden, Heather" w:date="2020-03-16T11:34:00Z">
        <w:r w:rsidR="008F00B6">
          <w:rPr>
            <w:rFonts w:ascii="Times New Roman" w:hAnsi="Times New Roman" w:cs="Times New Roman"/>
            <w:bCs/>
            <w:sz w:val="24"/>
            <w:szCs w:val="24"/>
          </w:rPr>
          <w:t xml:space="preserve">ome simulation results are surprising. For example, </w:t>
        </w:r>
      </w:ins>
      <w:del w:id="63" w:author="Golden, Heather" w:date="2020-03-16T11:33:00Z">
        <w:r w:rsidRPr="00794D8C" w:rsidDel="008F00B6">
          <w:rPr>
            <w:rFonts w:ascii="Times New Roman" w:hAnsi="Times New Roman" w:cs="Times New Roman"/>
            <w:bCs/>
            <w:sz w:val="24"/>
            <w:szCs w:val="24"/>
          </w:rPr>
          <w:delText>Note that the</w:delText>
        </w:r>
      </w:del>
      <w:ins w:id="64" w:author="Golden, Heather" w:date="2020-03-16T11:34:00Z">
        <w:r w:rsidR="008F00B6">
          <w:rPr>
            <w:rFonts w:ascii="Times New Roman" w:hAnsi="Times New Roman" w:cs="Times New Roman"/>
            <w:bCs/>
            <w:sz w:val="24"/>
            <w:szCs w:val="24"/>
          </w:rPr>
          <w:t xml:space="preserve">the </w:t>
        </w:r>
      </w:ins>
      <w:del w:id="65" w:author="Golden, Heather" w:date="2020-03-16T11:34:00Z">
        <w:r w:rsidRPr="00794D8C" w:rsidDel="008F00B6">
          <w:rPr>
            <w:rFonts w:ascii="Times New Roman" w:hAnsi="Times New Roman" w:cs="Times New Roman"/>
            <w:bCs/>
            <w:sz w:val="24"/>
            <w:szCs w:val="24"/>
          </w:rPr>
          <w:delText xml:space="preserve"> </w:delText>
        </w:r>
      </w:del>
      <w:r w:rsidRPr="00794D8C">
        <w:rPr>
          <w:rFonts w:ascii="Times New Roman" w:hAnsi="Times New Roman" w:cs="Times New Roman"/>
          <w:bCs/>
          <w:sz w:val="24"/>
          <w:szCs w:val="24"/>
        </w:rPr>
        <w:t xml:space="preserve">75% and 100% extensive green roof simulations for Pipers Creek appear to be anomalous outliers. These simulations </w:t>
      </w:r>
      <w:del w:id="66" w:author="Golden, Heather" w:date="2020-03-16T11:33:00Z">
        <w:r w:rsidRPr="00794D8C" w:rsidDel="008F00B6">
          <w:rPr>
            <w:rFonts w:ascii="Times New Roman" w:hAnsi="Times New Roman" w:cs="Times New Roman"/>
            <w:bCs/>
            <w:sz w:val="24"/>
            <w:szCs w:val="24"/>
          </w:rPr>
          <w:delText xml:space="preserve">give </w:delText>
        </w:r>
      </w:del>
      <w:ins w:id="67" w:author="Golden, Heather" w:date="2020-03-16T11:33:00Z">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ins>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 xml:space="preserve">One reason for these anomalous results may be due </w:t>
      </w:r>
      <w:commentRangeStart w:id="68"/>
      <w:r w:rsidR="009D46BB">
        <w:rPr>
          <w:rFonts w:ascii="Times New Roman" w:hAnsi="Times New Roman" w:cs="Times New Roman"/>
          <w:bCs/>
          <w:sz w:val="24"/>
          <w:szCs w:val="24"/>
        </w:rPr>
        <w:t>to the improper characterization of flow in Pipers Creek using calibration parameters from Taylor Creek</w:t>
      </w:r>
      <w:commentRangeEnd w:id="68"/>
      <w:r w:rsidR="008F00B6">
        <w:rPr>
          <w:rStyle w:val="CommentReference"/>
        </w:rPr>
        <w:commentReference w:id="68"/>
      </w:r>
      <w:r w:rsidR="009D46BB">
        <w:rPr>
          <w:rFonts w:ascii="Times New Roman" w:hAnsi="Times New Roman" w:cs="Times New Roman"/>
          <w:bCs/>
          <w:sz w:val="24"/>
          <w:szCs w:val="24"/>
        </w:rPr>
        <w:t xml:space="preserve">. Alternatively, the </w:t>
      </w:r>
      <w:r w:rsidR="00115625">
        <w:rPr>
          <w:rFonts w:ascii="Times New Roman" w:hAnsi="Times New Roman" w:cs="Times New Roman"/>
          <w:bCs/>
          <w:sz w:val="24"/>
          <w:szCs w:val="24"/>
        </w:rPr>
        <w:t xml:space="preserve">presence and </w:t>
      </w:r>
      <w:r w:rsidR="00115625">
        <w:rPr>
          <w:rFonts w:ascii="Times New Roman" w:hAnsi="Times New Roman" w:cs="Times New Roman"/>
          <w:bCs/>
          <w:sz w:val="24"/>
          <w:szCs w:val="24"/>
        </w:rPr>
        <w:lastRenderedPageBreak/>
        <w:t>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commentRangeStart w:id="69"/>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model results should be viewed with caution</w:t>
      </w:r>
      <w:r w:rsidR="009D46BB">
        <w:rPr>
          <w:rFonts w:ascii="Times New Roman" w:hAnsi="Times New Roman" w:cs="Times New Roman"/>
          <w:bCs/>
          <w:sz w:val="24"/>
          <w:szCs w:val="24"/>
        </w:rPr>
        <w:t xml:space="preserve">, and further work should be done to evaluate </w:t>
      </w:r>
      <w:r w:rsidR="00115625">
        <w:rPr>
          <w:rFonts w:ascii="Times New Roman" w:hAnsi="Times New Roman" w:cs="Times New Roman"/>
          <w:bCs/>
          <w:sz w:val="24"/>
          <w:szCs w:val="24"/>
        </w:rPr>
        <w:t xml:space="preserve">and amend </w:t>
      </w:r>
      <w:r w:rsidR="009D46BB">
        <w:rPr>
          <w:rFonts w:ascii="Times New Roman" w:hAnsi="Times New Roman" w:cs="Times New Roman"/>
          <w:bCs/>
          <w:sz w:val="24"/>
          <w:szCs w:val="24"/>
        </w:rPr>
        <w:t>these inconsistencies</w:t>
      </w:r>
      <w:r w:rsidR="00183F24" w:rsidRPr="00794D8C">
        <w:rPr>
          <w:rFonts w:ascii="Times New Roman" w:hAnsi="Times New Roman" w:cs="Times New Roman"/>
          <w:bCs/>
          <w:sz w:val="24"/>
          <w:szCs w:val="24"/>
        </w:rPr>
        <w:t xml:space="preserve">.  </w:t>
      </w:r>
      <w:commentRangeEnd w:id="69"/>
      <w:r w:rsidR="00374EF7">
        <w:rPr>
          <w:rStyle w:val="CommentReference"/>
        </w:rPr>
        <w:commentReference w:id="69"/>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6BE05BF6" w:rsidR="00183F24" w:rsidRPr="00794D8C" w:rsidRDefault="00183F24" w:rsidP="000A03E8">
      <w:pPr>
        <w:spacing w:line="480" w:lineRule="auto"/>
        <w:ind w:firstLine="720"/>
        <w:rPr>
          <w:rFonts w:ascii="Times New Roman" w:hAnsi="Times New Roman" w:cs="Times New Roman"/>
          <w:bCs/>
          <w:sz w:val="24"/>
          <w:szCs w:val="24"/>
        </w:rPr>
      </w:pPr>
      <w:commentRangeStart w:id="70"/>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w:t>
      </w:r>
      <w:commentRangeEnd w:id="70"/>
      <w:r w:rsidR="00374EF7">
        <w:rPr>
          <w:rStyle w:val="CommentReference"/>
        </w:rPr>
        <w:commentReference w:id="70"/>
      </w:r>
      <w:r w:rsidR="00F77891">
        <w:rPr>
          <w:rFonts w:ascii="Times New Roman" w:hAnsi="Times New Roman" w:cs="Times New Roman"/>
          <w:bCs/>
          <w:sz w:val="24"/>
          <w:szCs w:val="24"/>
        </w:rPr>
        <w:t>I</w:t>
      </w:r>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w:t>
      </w:r>
      <w:ins w:id="71" w:author="Golden, Heather" w:date="2020-03-16T11:43:00Z">
        <w:r w:rsidR="00374EF7">
          <w:rPr>
            <w:rFonts w:ascii="Times New Roman" w:hAnsi="Times New Roman" w:cs="Times New Roman"/>
            <w:bCs/>
            <w:sz w:val="24"/>
            <w:szCs w:val="24"/>
          </w:rPr>
          <w:t xml:space="preserve"> (Figure 7). </w:t>
        </w:r>
      </w:ins>
      <w:del w:id="72" w:author="Golden, Heather" w:date="2020-03-16T11:43:00Z">
        <w:r w:rsidRPr="00794D8C" w:rsidDel="00374EF7">
          <w:rPr>
            <w:rFonts w:ascii="Times New Roman" w:hAnsi="Times New Roman" w:cs="Times New Roman"/>
            <w:bCs/>
            <w:sz w:val="24"/>
            <w:szCs w:val="24"/>
          </w:rPr>
          <w:delText>, as shown by the linear regression lines in Figure 7.</w:delText>
        </w:r>
      </w:del>
      <w:r w:rsidRPr="00794D8C">
        <w:rPr>
          <w:rFonts w:ascii="Times New Roman" w:hAnsi="Times New Roman" w:cs="Times New Roman"/>
          <w:bCs/>
          <w:sz w:val="24"/>
          <w:szCs w:val="24"/>
        </w:rPr>
        <w:t xml:space="preserve"> 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0EA3BDE4" w14:textId="4741E9A5" w:rsidR="0072612B"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all of the buildings within the watersheds were converted to green roofs when using intensive and extensive green roof varieties, respectively. The land use percentages were remarkably similar among the four watersheds, even </w:t>
      </w:r>
      <w:r w:rsidRPr="00794D8C">
        <w:rPr>
          <w:rFonts w:ascii="Times New Roman" w:hAnsi="Times New Roman" w:cs="Times New Roman"/>
          <w:sz w:val="24"/>
          <w:szCs w:val="24"/>
        </w:rPr>
        <w:lastRenderedPageBreak/>
        <w:t>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sidR="00115625">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For all watersheds, approximately 10% of the watershed area </w:t>
      </w:r>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r w:rsidRPr="00794D8C">
        <w:rPr>
          <w:rFonts w:ascii="Times New Roman" w:hAnsi="Times New Roman" w:cs="Times New Roman"/>
          <w:sz w:val="24"/>
          <w:szCs w:val="24"/>
        </w:rPr>
        <w:t xml:space="preserve">buildings. Therefore, implementing green roofs </w:t>
      </w:r>
      <w:r w:rsidR="00AB51BB">
        <w:rPr>
          <w:rFonts w:ascii="Times New Roman" w:hAnsi="Times New Roman" w:cs="Times New Roman"/>
          <w:sz w:val="24"/>
          <w:szCs w:val="24"/>
        </w:rPr>
        <w:t>on</w:t>
      </w:r>
      <w:r w:rsidRPr="00794D8C">
        <w:rPr>
          <w:rFonts w:ascii="Times New Roman" w:hAnsi="Times New Roman" w:cs="Times New Roman"/>
          <w:sz w:val="24"/>
          <w:szCs w:val="24"/>
        </w:rPr>
        <w:t xml:space="preserve"> only 10% of the watershed area</w:t>
      </w:r>
      <w:r w:rsidR="00AB51BB">
        <w:rPr>
          <w:rFonts w:ascii="Times New Roman" w:hAnsi="Times New Roman" w:cs="Times New Roman"/>
          <w:sz w:val="24"/>
          <w:szCs w:val="24"/>
        </w:rPr>
        <w:t xml:space="preserve"> </w:t>
      </w:r>
      <w:r w:rsidR="00115625">
        <w:rPr>
          <w:rFonts w:ascii="Times New Roman" w:hAnsi="Times New Roman" w:cs="Times New Roman"/>
          <w:sz w:val="24"/>
          <w:szCs w:val="24"/>
        </w:rPr>
        <w:t xml:space="preserve">resulted </w:t>
      </w:r>
      <w:r w:rsidR="008E7F4E">
        <w:rPr>
          <w:rFonts w:ascii="Times New Roman" w:hAnsi="Times New Roman" w:cs="Times New Roman"/>
          <w:sz w:val="24"/>
          <w:szCs w:val="24"/>
        </w:rPr>
        <w:t>in up to</w:t>
      </w:r>
      <w:r w:rsidR="00AB51BB">
        <w:rPr>
          <w:rFonts w:ascii="Times New Roman" w:hAnsi="Times New Roman" w:cs="Times New Roman"/>
          <w:sz w:val="24"/>
          <w:szCs w:val="24"/>
        </w:rPr>
        <w:t xml:space="preserve">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w:t>
      </w:r>
      <w:r w:rsidR="008E7F4E">
        <w:rPr>
          <w:rFonts w:ascii="Times New Roman" w:hAnsi="Times New Roman" w:cs="Times New Roman"/>
          <w:sz w:val="24"/>
          <w:szCs w:val="24"/>
        </w:rPr>
        <w:t xml:space="preserve">at 100% implementation of </w:t>
      </w:r>
      <w:r w:rsidRPr="00794D8C">
        <w:rPr>
          <w:rFonts w:ascii="Times New Roman" w:hAnsi="Times New Roman" w:cs="Times New Roman"/>
          <w:sz w:val="24"/>
          <w:szCs w:val="24"/>
        </w:rPr>
        <w:t xml:space="preserve">extensive green roofs.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 xml:space="preserve">. </w:t>
      </w:r>
      <w:r w:rsidR="006C29BF">
        <w:rPr>
          <w:rFonts w:ascii="Times New Roman" w:hAnsi="Times New Roman" w:cs="Times New Roman"/>
          <w:sz w:val="24"/>
          <w:szCs w:val="24"/>
        </w:rPr>
        <w:t xml:space="preserve">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p>
    <w:p w14:paraId="2774218C" w14:textId="07AED8AF" w:rsidR="00C53E92" w:rsidRPr="00794D8C" w:rsidRDefault="005E6830" w:rsidP="0072612B">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sidR="002F2850">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sidR="002F2850">
        <w:rPr>
          <w:rFonts w:ascii="Times New Roman" w:hAnsi="Times New Roman" w:cs="Times New Roman"/>
          <w:sz w:val="24"/>
          <w:szCs w:val="24"/>
        </w:rPr>
        <w:t>,</w:t>
      </w:r>
      <w:r w:rsidRPr="00794D8C">
        <w:rPr>
          <w:rFonts w:ascii="Times New Roman" w:hAnsi="Times New Roman" w:cs="Times New Roman"/>
          <w:sz w:val="24"/>
          <w:szCs w:val="24"/>
        </w:rPr>
        <w:t xml:space="preserve"> is the ability to test spatially precise implementations of </w:t>
      </w:r>
      <w:r w:rsidR="00FF0DD3">
        <w:rPr>
          <w:rFonts w:ascii="Times New Roman" w:hAnsi="Times New Roman" w:cs="Times New Roman"/>
          <w:sz w:val="24"/>
          <w:szCs w:val="24"/>
        </w:rPr>
        <w:t>GI</w:t>
      </w:r>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particular watershed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References </w:t>
      </w:r>
    </w:p>
    <w:p w14:paraId="6761A42F" w14:textId="77777777" w:rsidR="00E15DD7" w:rsidRPr="00E15DD7" w:rsidRDefault="00234F4D" w:rsidP="00E15DD7">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E15DD7" w:rsidRPr="00E15DD7">
        <w:t>Abdelnour, A., B. McKane, R., Stieglitz, M., Pan, F., Cheng, Y., 2013. Effects of harvest on carbon and nitrogen dynamics in a Pacific Northwest forest catchment. Water Resources Research 49, 1292-1313.</w:t>
      </w:r>
    </w:p>
    <w:p w14:paraId="0D84DDEB" w14:textId="77777777" w:rsidR="00E15DD7" w:rsidRPr="00E15DD7" w:rsidRDefault="00E15DD7" w:rsidP="00E15DD7">
      <w:pPr>
        <w:pStyle w:val="EndNoteBibliography"/>
        <w:spacing w:after="360"/>
      </w:pPr>
      <w:r w:rsidRPr="00E15DD7">
        <w:t>Abdelnour, A., Stieglitz, M., Pan, F., McKane, R., 2011. Catchment hydrological responses to forest harvest amount and spatial pattern. Water Resources Research 47, W09521.</w:t>
      </w:r>
    </w:p>
    <w:p w14:paraId="2F08664D" w14:textId="77777777" w:rsidR="00E15DD7" w:rsidRPr="00E15DD7" w:rsidRDefault="00E15DD7" w:rsidP="00E15DD7">
      <w:pPr>
        <w:pStyle w:val="EndNoteBibliography"/>
        <w:spacing w:after="360"/>
      </w:pPr>
      <w:r w:rsidRPr="00E15DD7">
        <w:lastRenderedPageBreak/>
        <w:t>Aksoy, H., Kavvas, M.L., 2005. A review of hillslope and watershed scale erosion and sediment transport models. Catena 64, 247-271.</w:t>
      </w:r>
    </w:p>
    <w:p w14:paraId="4D0D8B43" w14:textId="77777777" w:rsidR="00E15DD7" w:rsidRPr="00E15DD7" w:rsidRDefault="00E15DD7" w:rsidP="00E15DD7">
      <w:pPr>
        <w:pStyle w:val="EndNoteBibliography"/>
        <w:spacing w:after="360"/>
      </w:pPr>
      <w:r w:rsidRPr="00E15DD7">
        <w:t>Barnhart, B.L., Golden, H.E., Kasprzyk, J.R., Pauer, J.J., Jones, C.E., Sawicz, K.A., Hoghooghi, N., Simon, M., McKane, R.B., Mayer, P.M., 2018. Embedding co-production and addressing uncertainty in watershed modeling decision-support tools: Successes and challenges. Environmental Modelling &amp; Software 109, 368-379.</w:t>
      </w:r>
    </w:p>
    <w:p w14:paraId="25306DA6" w14:textId="77777777" w:rsidR="00E15DD7" w:rsidRPr="00E15DD7" w:rsidRDefault="00E15DD7" w:rsidP="00E15DD7">
      <w:pPr>
        <w:pStyle w:val="EndNoteBibliography"/>
        <w:spacing w:after="360"/>
      </w:pPr>
      <w:r w:rsidRPr="00E15DD7">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78AF4323" w14:textId="77777777" w:rsidR="00E15DD7" w:rsidRPr="00E15DD7" w:rsidRDefault="00E15DD7" w:rsidP="00E15DD7">
      <w:pPr>
        <w:pStyle w:val="EndNoteBibliography"/>
        <w:spacing w:after="360"/>
      </w:pPr>
      <w:r w:rsidRPr="00E15DD7">
        <w:t>Berardi, U., GhaffarianHoseini, A., GhaffarianHoseini, A., 2014. State-of-the-art analysis of the environmental benefits of green roofs. Applied Energy 115, 411-428.</w:t>
      </w:r>
    </w:p>
    <w:p w14:paraId="67B5FE73" w14:textId="77777777" w:rsidR="00E15DD7" w:rsidRPr="00E15DD7" w:rsidRDefault="00E15DD7" w:rsidP="00E15DD7">
      <w:pPr>
        <w:pStyle w:val="EndNoteBibliography"/>
        <w:spacing w:after="360"/>
      </w:pPr>
      <w:r w:rsidRPr="00E15DD7">
        <w:t>Bicknell, B.R., Imhoff, J.C., Kittle Jr, J.L., Donigian Jr, A.S., Johanson, R.C., 1997. Hydrological Simulation Program--FORTRAN, User's manual for version 11. U.S. Environmental Protection Agency, National Exposure Research Laboratory, Athens, GA, USA.</w:t>
      </w:r>
    </w:p>
    <w:p w14:paraId="3C0D065E" w14:textId="77777777" w:rsidR="00E15DD7" w:rsidRPr="00E15DD7" w:rsidRDefault="00E15DD7" w:rsidP="00E15DD7">
      <w:pPr>
        <w:pStyle w:val="EndNoteBibliography"/>
        <w:spacing w:after="360"/>
      </w:pPr>
      <w:r w:rsidRPr="00E15DD7">
        <w:t>Borah, D.K., Bera, M., 2003. Watershed-scale hydrologic and nonpoint-source pollution models: Review of mathematical bases. Transactions of the ASAE 46, 1553.</w:t>
      </w:r>
    </w:p>
    <w:p w14:paraId="723CF2F8" w14:textId="77777777" w:rsidR="00E15DD7" w:rsidRPr="00E15DD7" w:rsidRDefault="00E15DD7" w:rsidP="00E15DD7">
      <w:pPr>
        <w:pStyle w:val="EndNoteBibliography"/>
        <w:spacing w:after="360"/>
      </w:pPr>
      <w:r w:rsidRPr="00E15DD7">
        <w:t>Carter, T., Jackson, C.R., 2007. Vegetated roofs for stormwater management at multiple spatial scales. Landscape and urban planning 80, 84-94.</w:t>
      </w:r>
    </w:p>
    <w:p w14:paraId="2B9BCA2C" w14:textId="77777777" w:rsidR="00E15DD7" w:rsidRPr="00E15DD7" w:rsidRDefault="00E15DD7" w:rsidP="00E15DD7">
      <w:pPr>
        <w:pStyle w:val="EndNoteBibliography"/>
        <w:spacing w:after="360"/>
      </w:pPr>
      <w:r w:rsidRPr="00E15DD7">
        <w:t>Deb, K., Pratap, A., Agarwal, S., Meyarivan, T., 2002. A fast and elitist multiobjective genetic algorithm: NSGA-II. IEEE transactions on evolutionary computation 6, 182-197.</w:t>
      </w:r>
    </w:p>
    <w:p w14:paraId="389066FB" w14:textId="77777777" w:rsidR="00E15DD7" w:rsidRPr="00E15DD7" w:rsidRDefault="00E15DD7" w:rsidP="00E15DD7">
      <w:pPr>
        <w:pStyle w:val="EndNoteBibliography"/>
        <w:spacing w:after="360"/>
      </w:pPr>
      <w:r w:rsidRPr="00E15DD7">
        <w:t>ESRI, 2014. ArcGIS Desktop: Release 10.3. Environmental Systems Research Institute, Redlands, CA.</w:t>
      </w:r>
    </w:p>
    <w:p w14:paraId="25BE3BCB" w14:textId="77777777" w:rsidR="00E15DD7" w:rsidRPr="00E15DD7" w:rsidRDefault="00E15DD7" w:rsidP="00E15DD7">
      <w:pPr>
        <w:pStyle w:val="EndNoteBibliography"/>
        <w:spacing w:after="360"/>
      </w:pPr>
      <w:r w:rsidRPr="00E15DD7">
        <w:t>Gassman, P.W., Reyes, M.R., Green, C.H., Arnold, J.G., 2007. The soil and water assessment tool: historical development, applications, and future research directions. Transactions of the ASABE 50, 1211-1250.</w:t>
      </w:r>
    </w:p>
    <w:p w14:paraId="7C726DC7" w14:textId="77777777" w:rsidR="00E15DD7" w:rsidRPr="00E15DD7" w:rsidRDefault="00E15DD7" w:rsidP="00E15DD7">
      <w:pPr>
        <w:pStyle w:val="EndNoteBibliography"/>
        <w:spacing w:after="360"/>
      </w:pPr>
      <w:r w:rsidRPr="00E15DD7">
        <w:t>Getter, K.L., Rowe, D.B., Robertson, G.P., Cregg, B.M., Andresen, J.A., 2009. Carbon sequestration potential of extensive green roofs. Environmental science &amp; technology 43, 7564-7570.</w:t>
      </w:r>
    </w:p>
    <w:p w14:paraId="5083724C" w14:textId="77777777" w:rsidR="00E15DD7" w:rsidRPr="00E15DD7" w:rsidRDefault="00E15DD7" w:rsidP="00E15DD7">
      <w:pPr>
        <w:pStyle w:val="EndNoteBibliography"/>
        <w:spacing w:after="360"/>
      </w:pPr>
      <w:r w:rsidRPr="00E15DD7">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5C5B9852" w14:textId="77777777" w:rsidR="00E15DD7" w:rsidRPr="00E15DD7" w:rsidRDefault="00E15DD7" w:rsidP="00E15DD7">
      <w:pPr>
        <w:pStyle w:val="EndNoteBibliography"/>
        <w:spacing w:after="360"/>
      </w:pPr>
      <w:r w:rsidRPr="00E15DD7">
        <w:t>Golden, H.E., Hoghooghi, N., 2018. Green infrastructure and its catchment‐scale effects: an emerging science. Wiley Interdisciplinary Reviews: Water 5, e1254.</w:t>
      </w:r>
    </w:p>
    <w:p w14:paraId="43C11FF4" w14:textId="77777777" w:rsidR="00E15DD7" w:rsidRPr="00E15DD7" w:rsidRDefault="00E15DD7" w:rsidP="00E15DD7">
      <w:pPr>
        <w:pStyle w:val="EndNoteBibliography"/>
        <w:spacing w:after="360"/>
      </w:pPr>
      <w:r w:rsidRPr="00E15DD7">
        <w:lastRenderedPageBreak/>
        <w:t>Golden, H.E., Lane, C.R., Amatya, D.M., Bandilla, K.W., Kiperwas, H.R., Knightes, C.D., Ssegane, H., 2014. Hydrologic connectivity between geographically isolated wetlands and surface water systems: A review of select modeling methods. Environmental Modelling &amp; Software 53, 190-206.</w:t>
      </w:r>
    </w:p>
    <w:p w14:paraId="2A4E13C4" w14:textId="77777777" w:rsidR="00E15DD7" w:rsidRPr="00E15DD7" w:rsidRDefault="00E15DD7" w:rsidP="00E15DD7">
      <w:pPr>
        <w:pStyle w:val="EndNoteBibliography"/>
        <w:spacing w:after="360"/>
      </w:pPr>
      <w:r w:rsidRPr="00E15DD7">
        <w:t>Hamon, W.R., 1960. Estimating potential evapotranspiration. Massachusetts Institute of Technology.</w:t>
      </w:r>
    </w:p>
    <w:p w14:paraId="45B97B03" w14:textId="77777777" w:rsidR="00E15DD7" w:rsidRPr="00E15DD7" w:rsidRDefault="00E15DD7" w:rsidP="00E15DD7">
      <w:pPr>
        <w:pStyle w:val="EndNoteBibliography"/>
        <w:spacing w:after="360"/>
      </w:pPr>
      <w:r w:rsidRPr="00E15DD7">
        <w:t>Hoghooghi, N., Golden, H., Bledsoe, B., Barnhart, B., Brookes, A., Djang, K., Halama, J., McKane, R., Nietch, C., Pettus, P., 2018. Cumulative Effects of Low Impact Development on Watershed Hydrology in a Mixed Land-Cover System. Water 10, 991.</w:t>
      </w:r>
    </w:p>
    <w:p w14:paraId="5A257D7F" w14:textId="77777777" w:rsidR="00E15DD7" w:rsidRPr="00E15DD7" w:rsidRDefault="00E15DD7" w:rsidP="00E15DD7">
      <w:pPr>
        <w:pStyle w:val="EndNoteBibliography"/>
        <w:spacing w:after="360"/>
      </w:pPr>
      <w:r w:rsidRPr="00E15DD7">
        <w:t>Hufkens, K., Basler, D., Milliman, T., Melaas, E.K., Richardson, A.D., 2018. An integrated phenology modelling framework in R. Methods in Ecology and Evolution 9, 1276-1285.</w:t>
      </w:r>
    </w:p>
    <w:p w14:paraId="24B747C2" w14:textId="77777777" w:rsidR="00E15DD7" w:rsidRPr="00E15DD7" w:rsidRDefault="00E15DD7" w:rsidP="00E15DD7">
      <w:pPr>
        <w:pStyle w:val="EndNoteBibliography"/>
        <w:spacing w:after="360"/>
      </w:pPr>
      <w:r w:rsidRPr="00E15DD7">
        <w:t>Knightes, C.D., Golden, H.E., Journey, C.A., Davis, G.M., Conrads, P.A., Marvin-DiPasquale, M., Brigham, M.E., Bradley, P.M., 2014. Mercury and methylmercury stream concentrations in a Coastal Plain watershed: A multi-scale simulation analysis. Environmental pollution 187, 182-192.</w:t>
      </w:r>
    </w:p>
    <w:p w14:paraId="4219FF41" w14:textId="77777777" w:rsidR="00E15DD7" w:rsidRPr="00E15DD7" w:rsidRDefault="00E15DD7" w:rsidP="00E15DD7">
      <w:pPr>
        <w:pStyle w:val="EndNoteBibliography"/>
        <w:spacing w:after="360"/>
      </w:pPr>
      <w:r w:rsidRPr="00E15DD7">
        <w:t>Lee, J.G., Nietch, C.T., Panguluri, S., 2018. Drainage area characterization for evaluating green infrastructure using the Storm Water Management Model. Hydrology and earth system sciences 22, 2615.</w:t>
      </w:r>
    </w:p>
    <w:p w14:paraId="625BAB0A" w14:textId="37DFD595" w:rsidR="00E15DD7" w:rsidRPr="00E15DD7" w:rsidRDefault="00E15DD7" w:rsidP="00E15DD7">
      <w:pPr>
        <w:pStyle w:val="EndNoteBibliography"/>
        <w:spacing w:after="360"/>
      </w:pPr>
      <w:r w:rsidRPr="00E15DD7">
        <w:t xml:space="preserve">Magnusson Klemencic Associates, Seattle Public Utilities, 2008. Memo Draft - Green Roof Media Recommended Specifications. </w:t>
      </w:r>
      <w:hyperlink r:id="rId13" w:history="1">
        <w:r w:rsidRPr="00E15DD7">
          <w:rPr>
            <w:rStyle w:val="Hyperlink"/>
          </w:rPr>
          <w:t>http://www.seattle.gov/dpd/cs/groups/pan/@pan/documents/web_informational/p2371388.pdf</w:t>
        </w:r>
      </w:hyperlink>
      <w:r w:rsidRPr="00E15DD7">
        <w:t>.</w:t>
      </w:r>
    </w:p>
    <w:p w14:paraId="6DD93441" w14:textId="77777777" w:rsidR="00E15DD7" w:rsidRPr="00E15DD7" w:rsidRDefault="00E15DD7" w:rsidP="00E15DD7">
      <w:pPr>
        <w:pStyle w:val="EndNoteBibliography"/>
        <w:spacing w:after="360"/>
      </w:pPr>
      <w:r w:rsidRPr="00E15DD7">
        <w:t>Martin-Mikle, C.J., de Beurs, K.M., Julian, J.P., Mayer, P.M., 2015. Identifying priority sites for low impact development (LID) in a mixed-use watershed. Landscape and urban planning 140, 29-41.</w:t>
      </w:r>
    </w:p>
    <w:p w14:paraId="36D29E79" w14:textId="1E1472A5" w:rsidR="00E15DD7" w:rsidRPr="00E15DD7" w:rsidRDefault="00E15DD7" w:rsidP="00E15DD7">
      <w:pPr>
        <w:pStyle w:val="EndNoteBibliography"/>
        <w:spacing w:after="360"/>
      </w:pPr>
      <w:r w:rsidRPr="00E15DD7">
        <w:t xml:space="preserve">McIntosh, A., 2010. Green roofs in Seattle: A survey of vegetated roofs and rooftop gardens.  </w:t>
      </w:r>
      <w:hyperlink r:id="rId14" w:history="1">
        <w:r w:rsidRPr="00E15DD7">
          <w:rPr>
            <w:rStyle w:val="Hyperlink"/>
          </w:rPr>
          <w:t>https://www.seattle.gov/Documents/Departments/OSE/Green-Roofs-In-Seattle.pdf</w:t>
        </w:r>
      </w:hyperlink>
      <w:r w:rsidRPr="00E15DD7">
        <w:t>, 1-8.</w:t>
      </w:r>
    </w:p>
    <w:p w14:paraId="1E0CE01C" w14:textId="77777777" w:rsidR="00E15DD7" w:rsidRPr="00E15DD7" w:rsidRDefault="00E15DD7" w:rsidP="00E15DD7">
      <w:pPr>
        <w:pStyle w:val="EndNoteBibliography"/>
        <w:spacing w:after="360"/>
      </w:pPr>
      <w:r w:rsidRPr="00E15DD7">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4E4485A4" w14:textId="77777777" w:rsidR="00E15DD7" w:rsidRPr="00E15DD7" w:rsidRDefault="00E15DD7" w:rsidP="00E15DD7">
      <w:pPr>
        <w:pStyle w:val="EndNoteBibliography"/>
        <w:spacing w:after="360"/>
      </w:pPr>
      <w:r w:rsidRPr="00E15DD7">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0A24C543" w14:textId="77777777" w:rsidR="00E15DD7" w:rsidRPr="00E15DD7" w:rsidRDefault="00E15DD7" w:rsidP="00E15DD7">
      <w:pPr>
        <w:pStyle w:val="EndNoteBibliography"/>
        <w:spacing w:after="360"/>
      </w:pPr>
      <w:r w:rsidRPr="00E15DD7">
        <w:t xml:space="preserve">McKane, R., Brookes, A., Djang, K., Stieglitz, M., Abdelnour, A., Pan, F., Halama, J., Pettus, P., Phillips, D., Barnhart, B., Phan, V., In Preparation. VELMA Version 2.1: User Manual and Technical Documentation. </w:t>
      </w:r>
      <w:r w:rsidRPr="00E15DD7">
        <w:lastRenderedPageBreak/>
        <w:t>Environmental Protection Agency Office of Research and Development National Health and Environmental Effects Research Laboratory, Corvallis, Oregon, USA.</w:t>
      </w:r>
    </w:p>
    <w:p w14:paraId="68BE45C1" w14:textId="4DB9316D" w:rsidR="00E15DD7" w:rsidRPr="00E15DD7" w:rsidRDefault="00E15DD7" w:rsidP="00E15DD7">
      <w:pPr>
        <w:pStyle w:val="EndNoteBibliography"/>
        <w:spacing w:after="360"/>
      </w:pPr>
      <w:r w:rsidRPr="00E15DD7">
        <w:t xml:space="preserve">NOAA, 2016. Global Historical Climatology Network. </w:t>
      </w:r>
      <w:hyperlink r:id="rId15" w:history="1">
        <w:r w:rsidRPr="00E15DD7">
          <w:rPr>
            <w:rStyle w:val="Hyperlink"/>
          </w:rPr>
          <w:t>https://www.ncdc.noaa.gov/data-access</w:t>
        </w:r>
      </w:hyperlink>
      <w:r w:rsidRPr="00E15DD7">
        <w:t>.</w:t>
      </w:r>
    </w:p>
    <w:p w14:paraId="7A8BA9A3" w14:textId="77777777" w:rsidR="00E15DD7" w:rsidRPr="00E15DD7" w:rsidRDefault="00E15DD7" w:rsidP="00E15DD7">
      <w:pPr>
        <w:pStyle w:val="EndNoteBibliography"/>
        <w:spacing w:after="360"/>
      </w:pPr>
      <w:r w:rsidRPr="00E15DD7">
        <w:t>Pan, F., Stieglitz, M., McKane, R.B., 2012. An algorithm for treating flat areas and depressions in digital elevation models using linear interpolation. Water Resources Research 48, W00L10, doi:10.1029/2011WR010735.</w:t>
      </w:r>
    </w:p>
    <w:p w14:paraId="4D77A4C7" w14:textId="77777777" w:rsidR="00E15DD7" w:rsidRPr="00E15DD7" w:rsidRDefault="00E15DD7" w:rsidP="00E15DD7">
      <w:pPr>
        <w:pStyle w:val="EndNoteBibliography"/>
        <w:spacing w:after="360"/>
      </w:pPr>
      <w:r w:rsidRPr="00E15DD7">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540C93C7" w14:textId="4117AD10" w:rsidR="00E15DD7" w:rsidRPr="00E15DD7" w:rsidRDefault="00E15DD7" w:rsidP="00E15DD7">
      <w:pPr>
        <w:pStyle w:val="EndNoteBibliography"/>
        <w:spacing w:after="360"/>
      </w:pPr>
      <w:r w:rsidRPr="00E15DD7">
        <w:t xml:space="preserve">Python Software Foundation, 2016. Python Language Reference.  </w:t>
      </w:r>
      <w:hyperlink r:id="rId16" w:history="1">
        <w:r w:rsidRPr="00E15DD7">
          <w:rPr>
            <w:rStyle w:val="Hyperlink"/>
          </w:rPr>
          <w:t>https://www.python.org/</w:t>
        </w:r>
      </w:hyperlink>
      <w:r w:rsidRPr="00E15DD7">
        <w:t>.</w:t>
      </w:r>
    </w:p>
    <w:p w14:paraId="42628439" w14:textId="3FBE8EC4" w:rsidR="00E15DD7" w:rsidRPr="00E15DD7" w:rsidRDefault="00E15DD7" w:rsidP="00E15DD7">
      <w:pPr>
        <w:pStyle w:val="EndNoteBibliography"/>
        <w:spacing w:after="360"/>
      </w:pPr>
      <w:r w:rsidRPr="00E15DD7">
        <w:t xml:space="preserve">R Core Team, 2013. R: A language and environment for statistical computing. </w:t>
      </w:r>
      <w:hyperlink r:id="rId17" w:history="1">
        <w:r w:rsidRPr="00E15DD7">
          <w:rPr>
            <w:rStyle w:val="Hyperlink"/>
          </w:rPr>
          <w:t>https://www.r-project.org/</w:t>
        </w:r>
      </w:hyperlink>
      <w:r w:rsidRPr="00E15DD7">
        <w:t>.</w:t>
      </w:r>
    </w:p>
    <w:p w14:paraId="731D0098" w14:textId="0FAC62F1" w:rsidR="00E15DD7" w:rsidRPr="00E15DD7" w:rsidRDefault="00E15DD7" w:rsidP="00E15DD7">
      <w:pPr>
        <w:pStyle w:val="EndNoteBibliography"/>
        <w:spacing w:after="360"/>
      </w:pPr>
      <w:r w:rsidRPr="00E15DD7">
        <w:t xml:space="preserve">Rooflite, 2020. Certified Green Roof Media, </w:t>
      </w:r>
      <w:hyperlink r:id="rId18" w:history="1">
        <w:r w:rsidRPr="00E15DD7">
          <w:rPr>
            <w:rStyle w:val="Hyperlink"/>
          </w:rPr>
          <w:t>https://www.rooflitesoil.com</w:t>
        </w:r>
      </w:hyperlink>
      <w:r w:rsidRPr="00E15DD7">
        <w:t>.</w:t>
      </w:r>
    </w:p>
    <w:p w14:paraId="378D5DEC" w14:textId="77777777" w:rsidR="00E15DD7" w:rsidRPr="00E15DD7" w:rsidRDefault="00E15DD7" w:rsidP="00E15DD7">
      <w:pPr>
        <w:pStyle w:val="EndNoteBibliography"/>
        <w:spacing w:after="360"/>
      </w:pPr>
      <w:r w:rsidRPr="00E15DD7">
        <w:t>Rossman, L.A., 2010. Storm Water Management Model User's Manual Version 5.0. U.S. Environmental Protection Agency, Washington, DC, EPA/EPA/600/R-05/040.</w:t>
      </w:r>
    </w:p>
    <w:p w14:paraId="03918C67" w14:textId="77777777" w:rsidR="00E15DD7" w:rsidRPr="00E15DD7" w:rsidRDefault="00E15DD7" w:rsidP="00E15DD7">
      <w:pPr>
        <w:pStyle w:val="EndNoteBibliography"/>
        <w:spacing w:after="360"/>
      </w:pPr>
      <w:r w:rsidRPr="00E15DD7">
        <w:t>Sarkar, S., Butcher, J.B., Johnson, T.E., Clark, C.M., 2018. Simulated Sensitivity of Urban Green Infrastructure Practices to Climate Change. Earth Interactions 22 (2018), 13:11-37.</w:t>
      </w:r>
    </w:p>
    <w:p w14:paraId="3AAB5DE0" w14:textId="7C706853" w:rsidR="00E15DD7" w:rsidRPr="00E15DD7" w:rsidRDefault="00E15DD7" w:rsidP="00E15DD7">
      <w:pPr>
        <w:pStyle w:val="EndNoteBibliography"/>
        <w:spacing w:after="360"/>
      </w:pPr>
      <w:r w:rsidRPr="00E15DD7">
        <w:t xml:space="preserve">Seattle Public Utilities, 2016. </w:t>
      </w:r>
      <w:hyperlink r:id="rId19" w:history="1">
        <w:r w:rsidRPr="00E15DD7">
          <w:rPr>
            <w:rStyle w:val="Hyperlink"/>
          </w:rPr>
          <w:t>https://www.seattle.gov/utilities</w:t>
        </w:r>
      </w:hyperlink>
      <w:r w:rsidRPr="00E15DD7">
        <w:t>.</w:t>
      </w:r>
    </w:p>
    <w:p w14:paraId="53BE8E09" w14:textId="77777777" w:rsidR="00E15DD7" w:rsidRPr="00E15DD7" w:rsidRDefault="00E15DD7" w:rsidP="00E15DD7">
      <w:pPr>
        <w:pStyle w:val="EndNoteBibliography"/>
        <w:spacing w:after="360"/>
      </w:pPr>
      <w:r w:rsidRPr="00E15DD7">
        <w:t>Speak, A., Rothwell, J., Lindley, S., Smith, C., 2013. Rainwater runoff retention on an aged intensive green roof. Science of the Total Environment 461, 28-38.</w:t>
      </w:r>
    </w:p>
    <w:p w14:paraId="3F827153" w14:textId="77777777" w:rsidR="00E15DD7" w:rsidRPr="00E15DD7" w:rsidRDefault="00E15DD7" w:rsidP="00E15DD7">
      <w:pPr>
        <w:pStyle w:val="EndNoteBibliography"/>
        <w:spacing w:after="360"/>
      </w:pPr>
      <w:r w:rsidRPr="00E15DD7">
        <w:t>Styers, D.M., Moskal, L.M., Richardson, J.J., Halabisky, M.A., 2014. Evaluation of the contribution of LiDAR data and postclassification procedures to object-based classification accuracy. Journal of Applied Remote Sensing 8, 083529.</w:t>
      </w:r>
    </w:p>
    <w:p w14:paraId="415B0C7F" w14:textId="77777777" w:rsidR="00E15DD7" w:rsidRPr="00E15DD7" w:rsidRDefault="00E15DD7" w:rsidP="00E15DD7">
      <w:pPr>
        <w:pStyle w:val="EndNoteBibliography"/>
        <w:spacing w:after="360"/>
      </w:pPr>
      <w:r w:rsidRPr="00E15DD7">
        <w:t>Tague, C., Band, L., 2004. RHESSys: Regional Hydro-Ecologic Simulation System—An object-oriented approach to spatially distributed modeling of carbon, water, and nutrient cycling. Earth interactions 8, 1-42.</w:t>
      </w:r>
    </w:p>
    <w:p w14:paraId="3E71400D" w14:textId="77777777" w:rsidR="00E15DD7" w:rsidRPr="00E15DD7" w:rsidRDefault="00E15DD7" w:rsidP="00E15DD7">
      <w:pPr>
        <w:pStyle w:val="EndNoteBibliography"/>
        <w:spacing w:after="360"/>
      </w:pPr>
      <w:r w:rsidRPr="00E15DD7">
        <w:t>Thornton, M., Thornton, P., Wei, Y., Vose, R., Boyer, A., 2017. Daymet: Station-Level Inputs and Model Predicted Values for North America, Version 3. ORNL DAAC, Oak Ridge, Tennessee, USA.</w:t>
      </w:r>
    </w:p>
    <w:p w14:paraId="22A8BC56" w14:textId="77777777" w:rsidR="00E15DD7" w:rsidRPr="00E15DD7" w:rsidRDefault="00E15DD7" w:rsidP="00E15DD7">
      <w:pPr>
        <w:pStyle w:val="EndNoteBibliography"/>
        <w:spacing w:after="360"/>
      </w:pPr>
      <w:r w:rsidRPr="00E15DD7">
        <w:lastRenderedPageBreak/>
        <w:t>Tzoulas, K., Korpela, K., Venn, S., Yli-Pelkonen, V., Kaźmierczak, A., Niemela, J., James, P., 2007. Promoting ecosystem and human health in urban areas using Green Infrastructure: A literature review. Landscape and urban planning 81, 167-178.</w:t>
      </w:r>
    </w:p>
    <w:p w14:paraId="4CE5B6AF" w14:textId="027515C0" w:rsidR="00E15DD7" w:rsidRPr="00E15DD7" w:rsidRDefault="00E15DD7" w:rsidP="00E15DD7">
      <w:pPr>
        <w:pStyle w:val="EndNoteBibliography"/>
        <w:spacing w:after="360"/>
      </w:pPr>
      <w:r w:rsidRPr="00E15DD7">
        <w:t xml:space="preserve">US EPA, 2016. City green: Innovative green infrastructure solutions for downtowns and infill locations. EPA230R16001 </w:t>
      </w:r>
      <w:hyperlink r:id="rId20" w:history="1">
        <w:r w:rsidRPr="00E15DD7">
          <w:rPr>
            <w:rStyle w:val="Hyperlink"/>
          </w:rPr>
          <w:t>https://www.epa.gov/sites/production/files/2016-06/documents/city_green_0.pdf</w:t>
        </w:r>
      </w:hyperlink>
      <w:r w:rsidRPr="00E15DD7">
        <w:t>.</w:t>
      </w:r>
    </w:p>
    <w:p w14:paraId="053C93CE" w14:textId="77777777" w:rsidR="00E15DD7" w:rsidRPr="00E15DD7" w:rsidRDefault="00E15DD7" w:rsidP="00E15DD7">
      <w:pPr>
        <w:pStyle w:val="EndNoteBibliography"/>
      </w:pPr>
      <w:r w:rsidRPr="00E15DD7">
        <w:t>Woznicki, S.A., Hondula, K.L., Jarnagin, S.T., 2018. Effectiveness of landscape‐based green infrastructure for stormwater management in suburban catchments. Hydrological processes 32, 2346-2361.</w:t>
      </w:r>
    </w:p>
    <w:p w14:paraId="1D424293" w14:textId="5192E787"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lden, Heather" w:date="2020-03-16T09:36:00Z" w:initials="GH">
    <w:p w14:paraId="0D880F06" w14:textId="46E4828B" w:rsidR="008F00B6" w:rsidRPr="00597F33" w:rsidRDefault="008F00B6">
      <w:pPr>
        <w:pStyle w:val="CommentText"/>
        <w:rPr>
          <w:bCs/>
        </w:rPr>
      </w:pPr>
      <w:r>
        <w:rPr>
          <w:rStyle w:val="CommentReference"/>
        </w:rPr>
        <w:annotationRef/>
      </w:r>
      <w:r>
        <w:t>Not imperative, but the title seems a bit long. What about simply, “</w:t>
      </w:r>
      <w:r w:rsidRPr="00794D8C">
        <w:rPr>
          <w:rFonts w:ascii="Times New Roman" w:hAnsi="Times New Roman" w:cs="Times New Roman"/>
          <w:b/>
          <w:sz w:val="24"/>
          <w:szCs w:val="24"/>
        </w:rPr>
        <w:t xml:space="preserve">Modeling the hydrologic effects of </w:t>
      </w:r>
      <w:r>
        <w:rPr>
          <w:rFonts w:ascii="Times New Roman" w:hAnsi="Times New Roman" w:cs="Times New Roman"/>
          <w:b/>
          <w:sz w:val="24"/>
          <w:szCs w:val="24"/>
        </w:rPr>
        <w:t xml:space="preserve">watershed-scale </w:t>
      </w:r>
      <w:r w:rsidRPr="00794D8C">
        <w:rPr>
          <w:rFonts w:ascii="Times New Roman" w:hAnsi="Times New Roman" w:cs="Times New Roman"/>
          <w:b/>
          <w:sz w:val="24"/>
          <w:szCs w:val="24"/>
        </w:rPr>
        <w:t>green roof implementation</w:t>
      </w:r>
      <w:r>
        <w:rPr>
          <w:rFonts w:ascii="Times New Roman" w:hAnsi="Times New Roman" w:cs="Times New Roman"/>
          <w:b/>
          <w:sz w:val="24"/>
          <w:szCs w:val="24"/>
        </w:rPr>
        <w:t xml:space="preserve">” – </w:t>
      </w:r>
      <w:r w:rsidRPr="00597F33">
        <w:rPr>
          <w:rFonts w:ascii="Times New Roman" w:hAnsi="Times New Roman" w:cs="Times New Roman"/>
          <w:bCs/>
          <w:sz w:val="24"/>
          <w:szCs w:val="24"/>
        </w:rPr>
        <w:t xml:space="preserve">that seems catchier </w:t>
      </w:r>
      <w:r>
        <w:rPr>
          <w:rFonts w:ascii="Times New Roman" w:hAnsi="Times New Roman" w:cs="Times New Roman"/>
          <w:bCs/>
          <w:sz w:val="24"/>
          <w:szCs w:val="24"/>
        </w:rPr>
        <w:t>(or, simply, “Hydrologic effects of watershed-scale green roof implementation”)</w:t>
      </w:r>
    </w:p>
  </w:comment>
  <w:comment w:id="2" w:author="Golden, Heather" w:date="2020-03-16T10:08:00Z" w:initials="GH">
    <w:p w14:paraId="60A9D2E3" w14:textId="048AB61B" w:rsidR="008F00B6" w:rsidRDefault="008F00B6">
      <w:pPr>
        <w:pStyle w:val="CommentText"/>
      </w:pPr>
      <w:r>
        <w:rPr>
          <w:rStyle w:val="CommentReference"/>
        </w:rPr>
        <w:annotationRef/>
      </w:r>
      <w:r>
        <w:t xml:space="preserve">You may want to add a sentence after that says or alludes to a niche you’re trying to fill here – or why someone should care that you did the study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 w:author="Golden, Heather" w:date="2020-03-16T10:09:00Z" w:initials="GH">
    <w:p w14:paraId="3256FE30" w14:textId="7CF44306" w:rsidR="008F00B6" w:rsidRDefault="008F00B6">
      <w:pPr>
        <w:pStyle w:val="CommentText"/>
      </w:pPr>
      <w:r>
        <w:rPr>
          <w:rStyle w:val="CommentReference"/>
        </w:rPr>
        <w:annotationRef/>
      </w:r>
      <w:r>
        <w:t xml:space="preserve">Just q? No other flow </w:t>
      </w:r>
      <w:r>
        <w:t>signatures?  Just double-checking here wo having read the paper yet.</w:t>
      </w:r>
    </w:p>
  </w:comment>
  <w:comment w:id="8" w:author="Golden, Heather" w:date="2020-03-16T10:10:00Z" w:initials="GH">
    <w:p w14:paraId="516AB8C4" w14:textId="5ADA767D" w:rsidR="008F00B6" w:rsidRDefault="008F00B6">
      <w:pPr>
        <w:pStyle w:val="CommentText"/>
      </w:pPr>
      <w:r>
        <w:rPr>
          <w:rStyle w:val="CommentReference"/>
        </w:rPr>
        <w:annotationRef/>
      </w:r>
      <w:r>
        <w:t>May want to add a parenthetical here re: what you mean by these terms.</w:t>
      </w:r>
    </w:p>
  </w:comment>
  <w:comment w:id="9" w:author="Golden, Heather" w:date="2020-03-16T10:12:00Z" w:initials="GH">
    <w:p w14:paraId="7BD4D2DF" w14:textId="1B238D46" w:rsidR="008F00B6" w:rsidRDefault="008F00B6">
      <w:pPr>
        <w:pStyle w:val="CommentText"/>
      </w:pPr>
      <w:r>
        <w:rPr>
          <w:rStyle w:val="CommentReference"/>
        </w:rPr>
        <w:annotationRef/>
      </w:r>
      <w:r>
        <w:t xml:space="preserve">This reads like a bit of an aside. Maybe incorporate it into your study goals or objectives – or simply delete this sentence. </w:t>
      </w:r>
      <w:r w:rsidRPr="00794D8C">
        <w:rPr>
          <w:rFonts w:ascii="Times New Roman" w:hAnsi="Times New Roman" w:cs="Times New Roman"/>
          <w:sz w:val="24"/>
          <w:szCs w:val="24"/>
        </w:rPr>
        <w:t xml:space="preserve"> </w:t>
      </w:r>
      <w:r>
        <w:rPr>
          <w:rStyle w:val="CommentReference"/>
        </w:rPr>
        <w:annotationRef/>
      </w:r>
    </w:p>
  </w:comment>
  <w:comment w:id="10" w:author="Golden, Heather" w:date="2020-03-16T10:16:00Z" w:initials="GH">
    <w:p w14:paraId="5D128227" w14:textId="016E4264" w:rsidR="008F00B6" w:rsidRDefault="008F00B6">
      <w:pPr>
        <w:pStyle w:val="CommentText"/>
      </w:pPr>
      <w:r>
        <w:rPr>
          <w:rStyle w:val="CommentReference"/>
        </w:rPr>
        <w:annotationRef/>
      </w:r>
      <w:r>
        <w:t xml:space="preserve">Yes, agreed re: all this – but this contextualizes the paper as though you’ll be evaluating how watershed models handle GI. I would turn this Introduction around and start with an opening paragraph about GI and why we need it and then get into this model-focus later – unless you’d want to change the paper to be more about models. Think </w:t>
      </w:r>
      <w:r w:rsidR="00C76FE1">
        <w:t xml:space="preserve">of the flow like </w:t>
      </w:r>
      <w:r>
        <w:t xml:space="preserve">this (modifying from a Jeff McDonnell commentary in Science or Nature): </w:t>
      </w:r>
      <w:r w:rsidRPr="00C76FE1">
        <w:rPr>
          <w:u w:val="single"/>
        </w:rPr>
        <w:t>what is that status quo</w:t>
      </w:r>
      <w:r>
        <w:t xml:space="preserve"> (e.g., we know a bit about green roofs and hydro – and from those studies we can hypothesize that they can attenuate runoff), </w:t>
      </w:r>
      <w:r w:rsidRPr="00C76FE1">
        <w:rPr>
          <w:u w:val="single"/>
        </w:rPr>
        <w:t>what’s wrong with the sq</w:t>
      </w:r>
      <w:r>
        <w:t xml:space="preserve"> (we need to know more about these processes across different watersheds), and </w:t>
      </w:r>
      <w:r w:rsidRPr="00C76FE1">
        <w:rPr>
          <w:u w:val="single"/>
        </w:rPr>
        <w:t>how can you improve the status quo</w:t>
      </w:r>
      <w:r>
        <w:t xml:space="preserve"> (here, we ask questions </w:t>
      </w:r>
      <w:r w:rsidR="00C76FE1">
        <w:t>X and Y</w:t>
      </w:r>
      <w:r>
        <w:t xml:space="preserve"> and use this awesome grid-based model to provide insights into green roofs at watershed scales). </w:t>
      </w:r>
    </w:p>
  </w:comment>
  <w:comment w:id="11" w:author="Golden, Heather" w:date="2020-03-16T10:27:00Z" w:initials="GH">
    <w:p w14:paraId="7C640B24" w14:textId="31A1864C" w:rsidR="008F00B6" w:rsidRDefault="008F00B6">
      <w:pPr>
        <w:pStyle w:val="CommentText"/>
      </w:pPr>
      <w:r>
        <w:rPr>
          <w:rStyle w:val="CommentReference"/>
        </w:rPr>
        <w:annotationRef/>
      </w:r>
      <w:r>
        <w:t xml:space="preserve">I’m not 100% sure you led the reader to what the disconnect is. I think you mean a spatial </w:t>
      </w:r>
      <w:r>
        <w:t xml:space="preserve">disconnect? If so, perhaps mention this disconnect explicitly as the topic sentence here and then add a few sentences demonstrating this disconnect. Then, in the next paragraph (starting at current line 68, “in this paper…), viola!, you explain how you begin to address this disconnect (thinking about the Intro structure discussed above). </w:t>
      </w:r>
    </w:p>
  </w:comment>
  <w:comment w:id="12" w:author="Golden, Heather" w:date="2020-03-16T10:31:00Z" w:initials="GH">
    <w:p w14:paraId="63A721E9" w14:textId="584DDB5B" w:rsidR="008F00B6" w:rsidRDefault="008F00B6">
      <w:pPr>
        <w:pStyle w:val="CommentText"/>
      </w:pPr>
      <w:r>
        <w:rPr>
          <w:rStyle w:val="CommentReference"/>
        </w:rPr>
        <w:annotationRef/>
      </w:r>
      <w:r>
        <w:t>This seems like content for the methods, not the Intro</w:t>
      </w:r>
    </w:p>
  </w:comment>
  <w:comment w:id="13" w:author="Golden, Heather" w:date="2020-03-16T10:32:00Z" w:initials="GH">
    <w:p w14:paraId="1C58FDD2" w14:textId="1CB284B0" w:rsidR="008F00B6" w:rsidRDefault="008F00B6">
      <w:pPr>
        <w:pStyle w:val="CommentText"/>
      </w:pPr>
      <w:r>
        <w:rPr>
          <w:rStyle w:val="CommentReference"/>
        </w:rPr>
        <w:annotationRef/>
      </w:r>
      <w:r>
        <w:t>State what you mean by these two terms in this context.</w:t>
      </w:r>
    </w:p>
  </w:comment>
  <w:comment w:id="16" w:author="Golden, Heather" w:date="2020-03-16T10:34:00Z" w:initials="GH">
    <w:p w14:paraId="1E2A0311" w14:textId="515F0906" w:rsidR="008F00B6" w:rsidRDefault="008F00B6">
      <w:pPr>
        <w:pStyle w:val="CommentText"/>
      </w:pPr>
      <w:r>
        <w:rPr>
          <w:rStyle w:val="CommentReference"/>
        </w:rPr>
        <w:annotationRef/>
      </w:r>
      <w:r>
        <w:t>IMHO this could be shortened to the main selling point: VELMA is a grid-based model that provides a spatially explicit and vertically discretized way of representing and simulating and the effects of green roofs on watershed hydrology.</w:t>
      </w:r>
    </w:p>
  </w:comment>
  <w:comment w:id="18" w:author="Golden, Heather" w:date="2020-03-16T10:52:00Z" w:initials="GH">
    <w:p w14:paraId="347FB31F" w14:textId="43C107C9" w:rsidR="008F00B6" w:rsidRDefault="008F00B6">
      <w:pPr>
        <w:pStyle w:val="CommentText"/>
      </w:pPr>
      <w:r>
        <w:rPr>
          <w:rStyle w:val="CommentReference"/>
        </w:rPr>
        <w:annotationRef/>
      </w:r>
      <w:r>
        <w:t>Noting that starting with “Figure 1” or “Table X” seems more like a caption th</w:t>
      </w:r>
      <w:r w:rsidR="00C76FE1">
        <w:t>a</w:t>
      </w:r>
      <w:r>
        <w:t xml:space="preserve">n for within-text comments. Could you just put “(Figure 1)” at the end of the first sentence and similarly for Table 1 for the next? Then, transfer basic info to the caption? </w:t>
      </w:r>
    </w:p>
  </w:comment>
  <w:comment w:id="19" w:author="Golden, Heather" w:date="2020-03-16T10:57:00Z" w:initials="GH">
    <w:p w14:paraId="4CDA6EE7" w14:textId="59639461" w:rsidR="008F00B6" w:rsidRDefault="008F00B6">
      <w:pPr>
        <w:pStyle w:val="CommentText"/>
      </w:pPr>
      <w:r>
        <w:rPr>
          <w:rStyle w:val="CommentReference"/>
        </w:rPr>
        <w:annotationRef/>
      </w:r>
      <w:r>
        <w:t>Watersheds?</w:t>
      </w:r>
    </w:p>
  </w:comment>
  <w:comment w:id="20" w:author="Golden, Heather" w:date="2020-03-16T10:58:00Z" w:initials="GH">
    <w:p w14:paraId="3F4B7CEC" w14:textId="0EE09039" w:rsidR="008F00B6" w:rsidRDefault="008F00B6">
      <w:pPr>
        <w:pStyle w:val="CommentText"/>
      </w:pPr>
      <w:r>
        <w:rPr>
          <w:rStyle w:val="CommentReference"/>
        </w:rPr>
        <w:annotationRef/>
      </w:r>
      <w:r>
        <w:t>Again, this seems like it should be in the figure caption. You could always describe what VELMA does and then do the parenthetical (Figure 2) as your exemplar.</w:t>
      </w:r>
    </w:p>
  </w:comment>
  <w:comment w:id="24" w:author="Golden, Heather" w:date="2020-03-16T11:00:00Z" w:initials="GH">
    <w:p w14:paraId="3441D099" w14:textId="3B8145CF" w:rsidR="008F00B6" w:rsidRDefault="008F00B6">
      <w:pPr>
        <w:pStyle w:val="CommentText"/>
      </w:pPr>
      <w:r>
        <w:rPr>
          <w:rStyle w:val="CommentReference"/>
        </w:rPr>
        <w:annotationRef/>
      </w:r>
      <w:r>
        <w:t>Figure caption</w:t>
      </w:r>
    </w:p>
  </w:comment>
  <w:comment w:id="25" w:author="Golden, Heather" w:date="2020-03-16T11:07:00Z" w:initials="GH">
    <w:p w14:paraId="342815A7" w14:textId="40185046" w:rsidR="008F00B6" w:rsidRDefault="008F00B6">
      <w:pPr>
        <w:pStyle w:val="CommentText"/>
      </w:pPr>
      <w:r>
        <w:rPr>
          <w:rStyle w:val="CommentReference"/>
        </w:rPr>
        <w:annotationRef/>
      </w:r>
      <w:r>
        <w:t xml:space="preserve">This insinuates you calibrated to known values of some type of water storage – soil water storage with depth? If that’s not the case, state that your goal was to match the hydrograph of each watershed, with the assumption that you’d adequately represent internal hydrological storage processes. </w:t>
      </w:r>
    </w:p>
  </w:comment>
  <w:comment w:id="26" w:author="Golden, Heather" w:date="2020-03-16T11:09:00Z" w:initials="GH">
    <w:p w14:paraId="2B77A95D" w14:textId="4027B448" w:rsidR="008F00B6" w:rsidRDefault="008F00B6">
      <w:pPr>
        <w:pStyle w:val="CommentText"/>
      </w:pPr>
      <w:r>
        <w:rPr>
          <w:rStyle w:val="CommentReference"/>
        </w:rPr>
        <w:annotationRef/>
      </w:r>
      <w:r>
        <w:t>Heads up that you *may* start being asked why NSE rather than KGE, and why not use multiple objective functions (like including RMSE) as well. We’ve been facing that and adjusting as a result.</w:t>
      </w:r>
    </w:p>
  </w:comment>
  <w:comment w:id="31" w:author="Golden, Heather" w:date="2020-03-16T11:11:00Z" w:initials="GH">
    <w:p w14:paraId="30B61AAA" w14:textId="279F461F" w:rsidR="008F00B6" w:rsidRDefault="008F00B6">
      <w:pPr>
        <w:pStyle w:val="CommentText"/>
      </w:pPr>
      <w:r>
        <w:rPr>
          <w:rStyle w:val="CommentReference"/>
        </w:rPr>
        <w:annotationRef/>
      </w:r>
      <w:r>
        <w:t>May want to mention why that time frame if you have date through 2016.</w:t>
      </w:r>
    </w:p>
  </w:comment>
  <w:comment w:id="36" w:author="Golden, Heather" w:date="2020-03-16T11:16:00Z" w:initials="GH">
    <w:p w14:paraId="3CF573A6" w14:textId="5CFEE55A" w:rsidR="008F00B6" w:rsidRDefault="008F00B6">
      <w:pPr>
        <w:pStyle w:val="CommentText"/>
      </w:pPr>
      <w:r>
        <w:rPr>
          <w:rStyle w:val="CommentReference"/>
        </w:rPr>
        <w:annotationRef/>
      </w:r>
      <w:r>
        <w:t xml:space="preserve">If you have the parameter sets with NSE&gt;0.6, why does this require visual inspection? </w:t>
      </w:r>
    </w:p>
  </w:comment>
  <w:comment w:id="37" w:author="Golden, Heather" w:date="2020-03-16T11:17:00Z" w:initials="GH">
    <w:p w14:paraId="0279BC69" w14:textId="1B355558" w:rsidR="008F00B6" w:rsidRDefault="008F00B6">
      <w:pPr>
        <w:pStyle w:val="CommentText"/>
      </w:pPr>
      <w:r>
        <w:rPr>
          <w:rStyle w:val="CommentReference"/>
        </w:rPr>
        <w:annotationRef/>
      </w:r>
      <w:r>
        <w:t xml:space="preserve">How did you choose the single parameter set and why did you not retain the multiple parameter sets &gt;NSE 0.6 that you developed to demonstrate output uncertainty? May want to explain that here. </w:t>
      </w:r>
    </w:p>
  </w:comment>
  <w:comment w:id="41" w:author="Golden, Heather" w:date="2020-03-16T11:19:00Z" w:initials="GH">
    <w:p w14:paraId="591C01B4" w14:textId="6982B051" w:rsidR="008F00B6" w:rsidRDefault="008F00B6">
      <w:pPr>
        <w:pStyle w:val="CommentText"/>
      </w:pPr>
      <w:r>
        <w:rPr>
          <w:rStyle w:val="CommentReference"/>
        </w:rPr>
        <w:annotationRef/>
      </w:r>
      <w:r>
        <w:t xml:space="preserve">What is meant by “large vegetation?”. Be specific here. </w:t>
      </w:r>
    </w:p>
  </w:comment>
  <w:comment w:id="45" w:author="Golden, Heather" w:date="2020-03-16T11:19:00Z" w:initials="GH">
    <w:p w14:paraId="04F07C5B" w14:textId="39784FDB" w:rsidR="008F00B6" w:rsidRDefault="008F00B6">
      <w:pPr>
        <w:pStyle w:val="CommentText"/>
      </w:pPr>
      <w:r>
        <w:rPr>
          <w:rStyle w:val="CommentReference"/>
        </w:rPr>
        <w:annotationRef/>
      </w:r>
      <w:r>
        <w:t>As in short?</w:t>
      </w:r>
    </w:p>
  </w:comment>
  <w:comment w:id="46" w:author="Golden, Heather" w:date="2020-03-16T11:22:00Z" w:initials="GH">
    <w:p w14:paraId="2C11CBDB" w14:textId="0D8C1CA7" w:rsidR="008F00B6" w:rsidRDefault="008F00B6">
      <w:pPr>
        <w:pStyle w:val="CommentText"/>
      </w:pPr>
      <w:r>
        <w:rPr>
          <w:rStyle w:val="CommentReference"/>
        </w:rPr>
        <w:annotationRef/>
      </w:r>
      <w:r>
        <w:t xml:space="preserve">One of the things I may have missed: </w:t>
      </w:r>
      <w:r>
        <w:t xml:space="preserve">so you simulate the green roof like a soil with a vertical structure…where does the water flow from the roof? Sometime the water makes it into a downspout, right? How is that connection made? May need to hold the readers hand (and mine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re: that process. </w:t>
      </w:r>
    </w:p>
  </w:comment>
  <w:comment w:id="50" w:author="Golden, Heather" w:date="2020-03-16T11:21:00Z" w:initials="GH">
    <w:p w14:paraId="739E04A2" w14:textId="405DEFD8" w:rsidR="008F00B6" w:rsidRDefault="008F00B6">
      <w:pPr>
        <w:pStyle w:val="CommentText"/>
      </w:pPr>
      <w:r>
        <w:rPr>
          <w:rStyle w:val="CommentReference"/>
        </w:rPr>
        <w:annotationRef/>
      </w:r>
      <w:r>
        <w:t xml:space="preserve">Truly hate to keep harping on this, but…why not describe what you did and put this specific info in the Figure caption? </w:t>
      </w:r>
    </w:p>
  </w:comment>
  <w:comment w:id="51" w:author="Golden, Heather" w:date="2020-03-16T11:43:00Z" w:initials="GH">
    <w:p w14:paraId="47B369D5" w14:textId="03A0D115" w:rsidR="00374EF7" w:rsidRDefault="00374EF7">
      <w:pPr>
        <w:pStyle w:val="CommentText"/>
      </w:pPr>
      <w:r>
        <w:rPr>
          <w:rStyle w:val="CommentReference"/>
        </w:rPr>
        <w:annotationRef/>
      </w:r>
      <w:r>
        <w:t xml:space="preserve">I read through the results expecting a Discussion section, and suddenly we were at the Conclusions?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Where is the Discussion? How do you place this work in the context of other studies? There are many you can compare to. I was even thinking of Nahal’s. I think she has a good figure showing how the GI gets to a certain threshold where it can no longer retain water – above certain precip rates. Check that out + other literature and I’d suggest adding a Discussion section. </w:t>
      </w:r>
    </w:p>
  </w:comment>
  <w:comment w:id="52" w:author="Golden, Heather" w:date="2020-03-16T11:23:00Z" w:initials="GH">
    <w:p w14:paraId="41E54D82" w14:textId="60C0018C" w:rsidR="008F00B6" w:rsidRDefault="008F00B6">
      <w:pPr>
        <w:pStyle w:val="CommentText"/>
      </w:pPr>
      <w:r>
        <w:rPr>
          <w:rStyle w:val="CommentReference"/>
        </w:rPr>
        <w:annotationRef/>
      </w:r>
      <w:r>
        <w:t>This is for the methods</w:t>
      </w:r>
    </w:p>
  </w:comment>
  <w:comment w:id="56" w:author="Golden, Heather" w:date="2020-03-16T11:24:00Z" w:initials="GH">
    <w:p w14:paraId="0FC54225" w14:textId="4A8A9635" w:rsidR="008F00B6" w:rsidRDefault="008F00B6">
      <w:pPr>
        <w:pStyle w:val="CommentText"/>
      </w:pPr>
      <w:r>
        <w:rPr>
          <w:rStyle w:val="CommentReference"/>
        </w:rPr>
        <w:annotationRef/>
      </w:r>
      <w:r>
        <w:t>methods</w:t>
      </w:r>
    </w:p>
  </w:comment>
  <w:comment w:id="57" w:author="Golden, Heather" w:date="2020-03-16T11:29:00Z" w:initials="GH">
    <w:p w14:paraId="41F21FBE" w14:textId="1434F53F" w:rsidR="008F00B6" w:rsidRDefault="008F00B6">
      <w:pPr>
        <w:pStyle w:val="CommentText"/>
      </w:pPr>
      <w:r>
        <w:rPr>
          <w:rStyle w:val="CommentReference"/>
        </w:rPr>
        <w:annotationRef/>
      </w:r>
      <w:r>
        <w:t>may want to say something like, “although this isn’t a linear one-to-one relationship (or linear) or something like that…</w:t>
      </w:r>
    </w:p>
  </w:comment>
  <w:comment w:id="58" w:author="Golden, Heather" w:date="2020-03-16T11:30:00Z" w:initials="GH">
    <w:p w14:paraId="0F01BDBA" w14:textId="4CD3FF0E" w:rsidR="008F00B6" w:rsidRDefault="008F00B6">
      <w:pPr>
        <w:pStyle w:val="CommentText"/>
      </w:pPr>
      <w:r>
        <w:rPr>
          <w:rStyle w:val="CommentReference"/>
        </w:rPr>
        <w:annotationRef/>
      </w:r>
      <w:r>
        <w:t>Also, or is this the reasoning for the first sentence? I’d say it’s the latter.</w:t>
      </w:r>
    </w:p>
  </w:comment>
  <w:comment w:id="59" w:author="Golden, Heather" w:date="2020-03-16T11:31:00Z" w:initials="GH">
    <w:p w14:paraId="76CEAA87" w14:textId="08EBBB50" w:rsidR="008F00B6" w:rsidRDefault="008F00B6">
      <w:pPr>
        <w:pStyle w:val="CommentText"/>
      </w:pPr>
      <w:r>
        <w:rPr>
          <w:rStyle w:val="CommentReference"/>
        </w:rPr>
        <w:annotationRef/>
      </w:r>
      <w:r>
        <w:t xml:space="preserve">This is </w:t>
      </w:r>
      <w:r>
        <w:t xml:space="preserve">a really important statement that should likely be made into a topic sentence for a separate paragraph (or the current paragraph). </w:t>
      </w:r>
    </w:p>
  </w:comment>
  <w:comment w:id="68" w:author="Golden, Heather" w:date="2020-03-16T11:36:00Z" w:initials="GH">
    <w:p w14:paraId="10D72637" w14:textId="3517F6C9" w:rsidR="008F00B6" w:rsidRDefault="008F00B6">
      <w:pPr>
        <w:pStyle w:val="CommentText"/>
      </w:pPr>
      <w:r>
        <w:rPr>
          <w:rStyle w:val="CommentReference"/>
        </w:rPr>
        <w:annotationRef/>
      </w:r>
      <w:r>
        <w:t>Perhaps, “…due to the limitations in the parameterization of flow-related parameters in Piper’s Creek by using those from Taylor Creek.”</w:t>
      </w:r>
    </w:p>
  </w:comment>
  <w:comment w:id="69" w:author="Golden, Heather" w:date="2020-03-16T11:40:00Z" w:initials="GH">
    <w:p w14:paraId="52173A1D" w14:textId="267E45D1" w:rsidR="00374EF7" w:rsidRDefault="00374EF7">
      <w:pPr>
        <w:pStyle w:val="CommentText"/>
      </w:pPr>
      <w:r>
        <w:rPr>
          <w:rStyle w:val="CommentReference"/>
        </w:rPr>
        <w:annotationRef/>
      </w:r>
      <w:r>
        <w:t xml:space="preserve">Instead? “Therefore, these limitations need to be considered and amended in future model developments”. You don’t want to undermine your study by stating “CAUTION!”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0" w:author="Golden, Heather" w:date="2020-03-16T11:41:00Z" w:initials="GH">
    <w:p w14:paraId="520F3748" w14:textId="13E34A39" w:rsidR="00374EF7" w:rsidRDefault="00374EF7">
      <w:pPr>
        <w:pStyle w:val="CommentText"/>
      </w:pPr>
      <w:r>
        <w:rPr>
          <w:rStyle w:val="CommentReference"/>
        </w:rPr>
        <w:annotationRef/>
      </w:r>
      <w:r>
        <w:t xml:space="preserve">Figure caption. The next sentence should be the paragraph’s topic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880F06" w15:done="0"/>
  <w15:commentEx w15:paraId="60A9D2E3" w15:done="0"/>
  <w15:commentEx w15:paraId="3256FE30" w15:done="0"/>
  <w15:commentEx w15:paraId="516AB8C4" w15:done="0"/>
  <w15:commentEx w15:paraId="7BD4D2DF" w15:done="0"/>
  <w15:commentEx w15:paraId="5D128227" w15:done="0"/>
  <w15:commentEx w15:paraId="7C640B24" w15:done="0"/>
  <w15:commentEx w15:paraId="63A721E9" w15:done="0"/>
  <w15:commentEx w15:paraId="1C58FDD2" w15:done="0"/>
  <w15:commentEx w15:paraId="1E2A0311" w15:done="0"/>
  <w15:commentEx w15:paraId="347FB31F" w15:done="0"/>
  <w15:commentEx w15:paraId="4CDA6EE7" w15:done="0"/>
  <w15:commentEx w15:paraId="3F4B7CEC" w15:done="0"/>
  <w15:commentEx w15:paraId="3441D099" w15:done="0"/>
  <w15:commentEx w15:paraId="342815A7" w15:done="0"/>
  <w15:commentEx w15:paraId="2B77A95D" w15:done="0"/>
  <w15:commentEx w15:paraId="30B61AAA" w15:done="0"/>
  <w15:commentEx w15:paraId="3CF573A6" w15:done="0"/>
  <w15:commentEx w15:paraId="0279BC69" w15:done="0"/>
  <w15:commentEx w15:paraId="591C01B4" w15:done="0"/>
  <w15:commentEx w15:paraId="04F07C5B" w15:done="0"/>
  <w15:commentEx w15:paraId="2C11CBDB" w15:done="0"/>
  <w15:commentEx w15:paraId="739E04A2" w15:done="0"/>
  <w15:commentEx w15:paraId="47B369D5" w15:done="0"/>
  <w15:commentEx w15:paraId="41E54D82" w15:done="0"/>
  <w15:commentEx w15:paraId="0FC54225" w15:done="0"/>
  <w15:commentEx w15:paraId="41F21FBE" w15:done="0"/>
  <w15:commentEx w15:paraId="0F01BDBA" w15:done="0"/>
  <w15:commentEx w15:paraId="76CEAA87" w15:done="0"/>
  <w15:commentEx w15:paraId="10D72637" w15:done="0"/>
  <w15:commentEx w15:paraId="52173A1D" w15:done="0"/>
  <w15:commentEx w15:paraId="520F37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80F06" w16cid:durableId="2219C70F"/>
  <w16cid:commentId w16cid:paraId="60A9D2E3" w16cid:durableId="2219CEA7"/>
  <w16cid:commentId w16cid:paraId="3256FE30" w16cid:durableId="2219CEE3"/>
  <w16cid:commentId w16cid:paraId="516AB8C4" w16cid:durableId="2219CF26"/>
  <w16cid:commentId w16cid:paraId="7BD4D2DF" w16cid:durableId="2219CFAB"/>
  <w16cid:commentId w16cid:paraId="5D128227" w16cid:durableId="2219D061"/>
  <w16cid:commentId w16cid:paraId="7C640B24" w16cid:durableId="2219D2FA"/>
  <w16cid:commentId w16cid:paraId="63A721E9" w16cid:durableId="2219D40F"/>
  <w16cid:commentId w16cid:paraId="1C58FDD2" w16cid:durableId="2219D427"/>
  <w16cid:commentId w16cid:paraId="1E2A0311" w16cid:durableId="2219D49D"/>
  <w16cid:commentId w16cid:paraId="347FB31F" w16cid:durableId="2219D8D7"/>
  <w16cid:commentId w16cid:paraId="4CDA6EE7" w16cid:durableId="2219DA08"/>
  <w16cid:commentId w16cid:paraId="3F4B7CEC" w16cid:durableId="2219DA70"/>
  <w16cid:commentId w16cid:paraId="3441D099" w16cid:durableId="2219DABE"/>
  <w16cid:commentId w16cid:paraId="342815A7" w16cid:durableId="2219DC68"/>
  <w16cid:commentId w16cid:paraId="2B77A95D" w16cid:durableId="2219DCEC"/>
  <w16cid:commentId w16cid:paraId="30B61AAA" w16cid:durableId="2219DD77"/>
  <w16cid:commentId w16cid:paraId="3CF573A6" w16cid:durableId="2219DEA7"/>
  <w16cid:commentId w16cid:paraId="0279BC69" w16cid:durableId="2219DED4"/>
  <w16cid:commentId w16cid:paraId="591C01B4" w16cid:durableId="2219DF38"/>
  <w16cid:commentId w16cid:paraId="04F07C5B" w16cid:durableId="2219DF5C"/>
  <w16cid:commentId w16cid:paraId="2C11CBDB" w16cid:durableId="2219DFDA"/>
  <w16cid:commentId w16cid:paraId="739E04A2" w16cid:durableId="2219DFA9"/>
  <w16cid:commentId w16cid:paraId="47B369D5" w16cid:durableId="2219E4EB"/>
  <w16cid:commentId w16cid:paraId="41E54D82" w16cid:durableId="2219E02F"/>
  <w16cid:commentId w16cid:paraId="0FC54225" w16cid:durableId="2219E067"/>
  <w16cid:commentId w16cid:paraId="41F21FBE" w16cid:durableId="2219E1AA"/>
  <w16cid:commentId w16cid:paraId="0F01BDBA" w16cid:durableId="2219E1D8"/>
  <w16cid:commentId w16cid:paraId="76CEAA87" w16cid:durableId="2219E200"/>
  <w16cid:commentId w16cid:paraId="10D72637" w16cid:durableId="2219E340"/>
  <w16cid:commentId w16cid:paraId="52173A1D" w16cid:durableId="2219E435"/>
  <w16cid:commentId w16cid:paraId="520F3748" w16cid:durableId="2219E4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den, Heather">
    <w15:presenceInfo w15:providerId="AD" w15:userId="S::Golden.Heather@epa.gov::0c85fb5b-efe1-40f0-890d-78bd39e29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AF67E0"/>
    <w:rsid w:val="000031CF"/>
    <w:rsid w:val="00012A9E"/>
    <w:rsid w:val="00014F85"/>
    <w:rsid w:val="00031883"/>
    <w:rsid w:val="00034C0B"/>
    <w:rsid w:val="00053EBB"/>
    <w:rsid w:val="00064323"/>
    <w:rsid w:val="00066457"/>
    <w:rsid w:val="00067B39"/>
    <w:rsid w:val="000721B4"/>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95E5A"/>
    <w:rsid w:val="001A448D"/>
    <w:rsid w:val="001B75B1"/>
    <w:rsid w:val="001C08EF"/>
    <w:rsid w:val="001C0FEF"/>
    <w:rsid w:val="001C362B"/>
    <w:rsid w:val="001C516D"/>
    <w:rsid w:val="001D3621"/>
    <w:rsid w:val="001E75FD"/>
    <w:rsid w:val="001F28BB"/>
    <w:rsid w:val="001F5BE1"/>
    <w:rsid w:val="00205417"/>
    <w:rsid w:val="002076EF"/>
    <w:rsid w:val="00211DB0"/>
    <w:rsid w:val="00212449"/>
    <w:rsid w:val="00212A96"/>
    <w:rsid w:val="002170E7"/>
    <w:rsid w:val="00220039"/>
    <w:rsid w:val="0022531B"/>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D1356"/>
    <w:rsid w:val="002E2B26"/>
    <w:rsid w:val="002F2850"/>
    <w:rsid w:val="002F6056"/>
    <w:rsid w:val="00301D32"/>
    <w:rsid w:val="00303B80"/>
    <w:rsid w:val="003058FE"/>
    <w:rsid w:val="00307122"/>
    <w:rsid w:val="00315DBC"/>
    <w:rsid w:val="00320697"/>
    <w:rsid w:val="00340A2F"/>
    <w:rsid w:val="00347F16"/>
    <w:rsid w:val="003525F3"/>
    <w:rsid w:val="003653B4"/>
    <w:rsid w:val="003721CE"/>
    <w:rsid w:val="00372A89"/>
    <w:rsid w:val="003736EA"/>
    <w:rsid w:val="00374EF7"/>
    <w:rsid w:val="0039159A"/>
    <w:rsid w:val="003918E8"/>
    <w:rsid w:val="003A14D5"/>
    <w:rsid w:val="003A15D2"/>
    <w:rsid w:val="003A769C"/>
    <w:rsid w:val="003A78A6"/>
    <w:rsid w:val="003A7C36"/>
    <w:rsid w:val="003B120C"/>
    <w:rsid w:val="003C23C4"/>
    <w:rsid w:val="003C37B1"/>
    <w:rsid w:val="003D3BEB"/>
    <w:rsid w:val="003D4D00"/>
    <w:rsid w:val="003D6C15"/>
    <w:rsid w:val="003F16A9"/>
    <w:rsid w:val="003F1A38"/>
    <w:rsid w:val="003F7FEC"/>
    <w:rsid w:val="00400B75"/>
    <w:rsid w:val="0041176A"/>
    <w:rsid w:val="004163D0"/>
    <w:rsid w:val="004279B2"/>
    <w:rsid w:val="0043111A"/>
    <w:rsid w:val="00432C52"/>
    <w:rsid w:val="00433D99"/>
    <w:rsid w:val="0043544A"/>
    <w:rsid w:val="00436150"/>
    <w:rsid w:val="00441CDC"/>
    <w:rsid w:val="004502E4"/>
    <w:rsid w:val="004505F0"/>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97F33"/>
    <w:rsid w:val="005A08EC"/>
    <w:rsid w:val="005C09E9"/>
    <w:rsid w:val="005C5D3A"/>
    <w:rsid w:val="005D1311"/>
    <w:rsid w:val="005D2275"/>
    <w:rsid w:val="005D6448"/>
    <w:rsid w:val="005D7BC6"/>
    <w:rsid w:val="005E6830"/>
    <w:rsid w:val="005E797D"/>
    <w:rsid w:val="005F51BE"/>
    <w:rsid w:val="005F7391"/>
    <w:rsid w:val="0060333D"/>
    <w:rsid w:val="00605E60"/>
    <w:rsid w:val="006077C1"/>
    <w:rsid w:val="00624E56"/>
    <w:rsid w:val="0062680F"/>
    <w:rsid w:val="00626B2C"/>
    <w:rsid w:val="006409B0"/>
    <w:rsid w:val="006657BB"/>
    <w:rsid w:val="0067411D"/>
    <w:rsid w:val="00674DA6"/>
    <w:rsid w:val="00676BB4"/>
    <w:rsid w:val="0068050D"/>
    <w:rsid w:val="006831A2"/>
    <w:rsid w:val="006912B3"/>
    <w:rsid w:val="00693339"/>
    <w:rsid w:val="006A420E"/>
    <w:rsid w:val="006A7011"/>
    <w:rsid w:val="006A7B52"/>
    <w:rsid w:val="006B03AE"/>
    <w:rsid w:val="006B2D84"/>
    <w:rsid w:val="006B4AAC"/>
    <w:rsid w:val="006B6D42"/>
    <w:rsid w:val="006C29BF"/>
    <w:rsid w:val="006C774F"/>
    <w:rsid w:val="006E6C66"/>
    <w:rsid w:val="006F173F"/>
    <w:rsid w:val="006F211C"/>
    <w:rsid w:val="007044B4"/>
    <w:rsid w:val="00705A68"/>
    <w:rsid w:val="007143EF"/>
    <w:rsid w:val="00717632"/>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4B55"/>
    <w:rsid w:val="00794D8C"/>
    <w:rsid w:val="00796FF8"/>
    <w:rsid w:val="00797D62"/>
    <w:rsid w:val="007A6B8F"/>
    <w:rsid w:val="007D5C15"/>
    <w:rsid w:val="007E15F8"/>
    <w:rsid w:val="007F316A"/>
    <w:rsid w:val="007F6881"/>
    <w:rsid w:val="008004A5"/>
    <w:rsid w:val="00804FFA"/>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D3DE7"/>
    <w:rsid w:val="008E03E8"/>
    <w:rsid w:val="008E3095"/>
    <w:rsid w:val="008E592F"/>
    <w:rsid w:val="008E7F4E"/>
    <w:rsid w:val="008F00B6"/>
    <w:rsid w:val="009006EA"/>
    <w:rsid w:val="00902118"/>
    <w:rsid w:val="00902ECA"/>
    <w:rsid w:val="0091553F"/>
    <w:rsid w:val="00924427"/>
    <w:rsid w:val="00932C6B"/>
    <w:rsid w:val="0093355E"/>
    <w:rsid w:val="0095335C"/>
    <w:rsid w:val="00963450"/>
    <w:rsid w:val="0096784C"/>
    <w:rsid w:val="0097614B"/>
    <w:rsid w:val="009958D3"/>
    <w:rsid w:val="009A0058"/>
    <w:rsid w:val="009A5487"/>
    <w:rsid w:val="009B0A18"/>
    <w:rsid w:val="009B0DD0"/>
    <w:rsid w:val="009C0A5B"/>
    <w:rsid w:val="009C33D8"/>
    <w:rsid w:val="009D46BB"/>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E22E6"/>
    <w:rsid w:val="00AE272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4DC8"/>
    <w:rsid w:val="00BA5C6B"/>
    <w:rsid w:val="00BB0B43"/>
    <w:rsid w:val="00BB2D3D"/>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6FE1"/>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220D6"/>
    <w:rsid w:val="00D3033E"/>
    <w:rsid w:val="00D30D2B"/>
    <w:rsid w:val="00D40C0F"/>
    <w:rsid w:val="00D42328"/>
    <w:rsid w:val="00D44C5E"/>
    <w:rsid w:val="00D47C86"/>
    <w:rsid w:val="00D52B0C"/>
    <w:rsid w:val="00D53CAA"/>
    <w:rsid w:val="00D540C6"/>
    <w:rsid w:val="00D54DAF"/>
    <w:rsid w:val="00D66478"/>
    <w:rsid w:val="00D741EF"/>
    <w:rsid w:val="00DA20E9"/>
    <w:rsid w:val="00DB3627"/>
    <w:rsid w:val="00DC00D1"/>
    <w:rsid w:val="00DC479D"/>
    <w:rsid w:val="00DC63FC"/>
    <w:rsid w:val="00DD5C6D"/>
    <w:rsid w:val="00DF6FE0"/>
    <w:rsid w:val="00E04413"/>
    <w:rsid w:val="00E04822"/>
    <w:rsid w:val="00E14265"/>
    <w:rsid w:val="00E15DD7"/>
    <w:rsid w:val="00E177C9"/>
    <w:rsid w:val="00E21996"/>
    <w:rsid w:val="00E22F01"/>
    <w:rsid w:val="00E24AE6"/>
    <w:rsid w:val="00E25056"/>
    <w:rsid w:val="00E27C2E"/>
    <w:rsid w:val="00E32758"/>
    <w:rsid w:val="00E565B5"/>
    <w:rsid w:val="00E63BD6"/>
    <w:rsid w:val="00E71FF4"/>
    <w:rsid w:val="00E77219"/>
    <w:rsid w:val="00E821FA"/>
    <w:rsid w:val="00E936D7"/>
    <w:rsid w:val="00E937E2"/>
    <w:rsid w:val="00E948F9"/>
    <w:rsid w:val="00EA32C2"/>
    <w:rsid w:val="00EB14E4"/>
    <w:rsid w:val="00EB38FB"/>
    <w:rsid w:val="00EB73C1"/>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eattle.gov/dpd/cs/groups/pan/@pan/documents/web_informational/p2371388.pdf" TargetMode="External"/><Relationship Id="rId18" Type="http://schemas.openxmlformats.org/officeDocument/2006/relationships/hyperlink" Target="https://www.roofliteso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hyperlink" Target="https://www.epa.gov/sites/production/files/2016-06/documents/city_green_0.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yperlink" Target="https://www.ncdc.noaa.gov/data-access"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seattle.gov/util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eattle.gov/Documents/Departments/OSE/Green-Roofs-In-Seattle.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3.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4.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5.xml><?xml version="1.0" encoding="utf-8"?>
<ds:datastoreItem xmlns:ds="http://schemas.openxmlformats.org/officeDocument/2006/customXml" ds:itemID="{BCF8DCFD-7E6B-4873-90B5-551E7B7A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12207</Words>
  <Characters>69583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2020-03-16T18:45:00Z</dcterms:created>
  <dcterms:modified xsi:type="dcterms:W3CDTF">2020-03-16T18:45:00Z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