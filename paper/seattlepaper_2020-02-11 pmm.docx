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EC46C5" w14:textId="70DBC393" w:rsidR="00843484" w:rsidRPr="00794D8C" w:rsidRDefault="001C362B" w:rsidP="00794D8C">
      <w:pPr>
        <w:spacing w:after="120" w:line="480" w:lineRule="auto"/>
        <w:rPr>
          <w:rFonts w:ascii="Times New Roman" w:hAnsi="Times New Roman" w:cs="Times New Roman"/>
          <w:b/>
          <w:sz w:val="24"/>
          <w:szCs w:val="24"/>
        </w:rPr>
      </w:pPr>
      <w:bookmarkStart w:id="0" w:name="_GoBack"/>
      <w:bookmarkEnd w:id="0"/>
      <w:commentRangeStart w:id="1"/>
      <w:r w:rsidRPr="00794D8C">
        <w:rPr>
          <w:rFonts w:ascii="Times New Roman" w:hAnsi="Times New Roman" w:cs="Times New Roman"/>
          <w:b/>
          <w:sz w:val="24"/>
          <w:szCs w:val="24"/>
        </w:rPr>
        <w:t xml:space="preserve">Modeling the hydrologic effects of </w:t>
      </w:r>
      <w:ins w:id="2" w:author="Paul Mayer" w:date="2020-02-26T12:02:00Z">
        <w:r w:rsidR="00A353C3">
          <w:rPr>
            <w:rFonts w:ascii="Times New Roman" w:hAnsi="Times New Roman" w:cs="Times New Roman"/>
            <w:b/>
            <w:sz w:val="24"/>
            <w:szCs w:val="24"/>
          </w:rPr>
          <w:t>watershed</w:t>
        </w:r>
        <w:r w:rsidR="00CE5303">
          <w:rPr>
            <w:rFonts w:ascii="Times New Roman" w:hAnsi="Times New Roman" w:cs="Times New Roman"/>
            <w:b/>
            <w:sz w:val="24"/>
            <w:szCs w:val="24"/>
          </w:rPr>
          <w:t>-</w:t>
        </w:r>
        <w:r w:rsidR="00A353C3">
          <w:rPr>
            <w:rFonts w:ascii="Times New Roman" w:hAnsi="Times New Roman" w:cs="Times New Roman"/>
            <w:b/>
            <w:sz w:val="24"/>
            <w:szCs w:val="24"/>
          </w:rPr>
          <w:t xml:space="preserve">scale </w:t>
        </w:r>
      </w:ins>
      <w:del w:id="3" w:author="Paul Mayer" w:date="2020-02-26T12:02:00Z">
        <w:r w:rsidR="007044B4" w:rsidRPr="00794D8C" w:rsidDel="00A353C3">
          <w:rPr>
            <w:rFonts w:ascii="Times New Roman" w:hAnsi="Times New Roman" w:cs="Times New Roman"/>
            <w:b/>
            <w:sz w:val="24"/>
            <w:szCs w:val="24"/>
          </w:rPr>
          <w:delText>large</w:delText>
        </w:r>
        <w:r w:rsidRPr="00794D8C" w:rsidDel="00A353C3">
          <w:rPr>
            <w:rFonts w:ascii="Times New Roman" w:hAnsi="Times New Roman" w:cs="Times New Roman"/>
            <w:b/>
            <w:sz w:val="24"/>
            <w:szCs w:val="24"/>
          </w:rPr>
          <w:delText>-scale</w:delText>
        </w:r>
      </w:del>
      <w:r w:rsidRPr="00794D8C">
        <w:rPr>
          <w:rFonts w:ascii="Times New Roman" w:hAnsi="Times New Roman" w:cs="Times New Roman"/>
          <w:b/>
          <w:sz w:val="24"/>
          <w:szCs w:val="24"/>
        </w:rPr>
        <w:t xml:space="preserve"> green roof implementation</w:t>
      </w:r>
      <w:del w:id="4" w:author="Paul Mayer" w:date="2020-02-26T12:02:00Z">
        <w:r w:rsidRPr="00794D8C" w:rsidDel="00A353C3">
          <w:rPr>
            <w:rFonts w:ascii="Times New Roman" w:hAnsi="Times New Roman" w:cs="Times New Roman"/>
            <w:b/>
            <w:sz w:val="24"/>
            <w:szCs w:val="24"/>
          </w:rPr>
          <w:delText>s</w:delText>
        </w:r>
      </w:del>
      <w:r w:rsidRPr="00794D8C">
        <w:rPr>
          <w:rFonts w:ascii="Times New Roman" w:hAnsi="Times New Roman" w:cs="Times New Roman"/>
          <w:b/>
          <w:sz w:val="24"/>
          <w:szCs w:val="24"/>
        </w:rPr>
        <w:t xml:space="preserve"> </w:t>
      </w:r>
      <w:del w:id="5" w:author="Paul Mayer" w:date="2020-02-26T12:03:00Z">
        <w:r w:rsidRPr="00794D8C" w:rsidDel="00CE5303">
          <w:rPr>
            <w:rFonts w:ascii="Times New Roman" w:hAnsi="Times New Roman" w:cs="Times New Roman"/>
            <w:b/>
            <w:sz w:val="24"/>
            <w:szCs w:val="24"/>
          </w:rPr>
          <w:delText>in four u</w:delText>
        </w:r>
        <w:r w:rsidR="00843484" w:rsidRPr="00794D8C" w:rsidDel="00CE5303">
          <w:rPr>
            <w:rFonts w:ascii="Times New Roman" w:hAnsi="Times New Roman" w:cs="Times New Roman"/>
            <w:b/>
            <w:sz w:val="24"/>
            <w:szCs w:val="24"/>
          </w:rPr>
          <w:delText>rban watershe</w:delText>
        </w:r>
        <w:r w:rsidRPr="00794D8C" w:rsidDel="00CE5303">
          <w:rPr>
            <w:rFonts w:ascii="Times New Roman" w:hAnsi="Times New Roman" w:cs="Times New Roman"/>
            <w:b/>
            <w:sz w:val="24"/>
            <w:szCs w:val="24"/>
          </w:rPr>
          <w:delText xml:space="preserve">ds </w:delText>
        </w:r>
        <w:r w:rsidR="00843484" w:rsidRPr="00794D8C" w:rsidDel="00CE5303">
          <w:rPr>
            <w:rFonts w:ascii="Times New Roman" w:hAnsi="Times New Roman" w:cs="Times New Roman"/>
            <w:b/>
            <w:sz w:val="24"/>
            <w:szCs w:val="24"/>
          </w:rPr>
          <w:delText xml:space="preserve">in Seattle, Washington </w:delText>
        </w:r>
      </w:del>
      <w:r w:rsidR="00843484" w:rsidRPr="00794D8C">
        <w:rPr>
          <w:rFonts w:ascii="Times New Roman" w:hAnsi="Times New Roman" w:cs="Times New Roman"/>
          <w:b/>
          <w:sz w:val="24"/>
          <w:szCs w:val="24"/>
        </w:rPr>
        <w:t xml:space="preserve">using </w:t>
      </w:r>
      <w:ins w:id="6" w:author="Paul Mayer" w:date="2020-02-26T12:01:00Z">
        <w:r w:rsidR="00B104D5">
          <w:rPr>
            <w:rFonts w:ascii="Times New Roman" w:hAnsi="Times New Roman" w:cs="Times New Roman"/>
            <w:b/>
            <w:sz w:val="24"/>
            <w:szCs w:val="24"/>
          </w:rPr>
          <w:t xml:space="preserve">VELMA, </w:t>
        </w:r>
      </w:ins>
      <w:r w:rsidR="00843484" w:rsidRPr="00794D8C">
        <w:rPr>
          <w:rFonts w:ascii="Times New Roman" w:hAnsi="Times New Roman" w:cs="Times New Roman"/>
          <w:b/>
          <w:sz w:val="24"/>
          <w:szCs w:val="24"/>
        </w:rPr>
        <w:t>a spatially explicit ecohydrological watershed model</w:t>
      </w:r>
      <w:commentRangeEnd w:id="1"/>
      <w:r w:rsidR="00CE5303">
        <w:rPr>
          <w:rStyle w:val="CommentReference"/>
        </w:rPr>
        <w:commentReference w:id="1"/>
      </w:r>
    </w:p>
    <w:p w14:paraId="6663DA84" w14:textId="31E9AB44" w:rsidR="00843484" w:rsidRPr="00794D8C" w:rsidRDefault="00843484" w:rsidP="00794D8C">
      <w:pPr>
        <w:spacing w:after="120" w:line="480" w:lineRule="auto"/>
        <w:rPr>
          <w:rFonts w:ascii="Times New Roman" w:hAnsi="Times New Roman" w:cs="Times New Roman"/>
          <w:sz w:val="24"/>
          <w:szCs w:val="24"/>
        </w:rPr>
      </w:pPr>
      <w:r w:rsidRPr="00794D8C">
        <w:rPr>
          <w:rFonts w:ascii="Times New Roman" w:hAnsi="Times New Roman" w:cs="Times New Roman"/>
          <w:sz w:val="24"/>
          <w:szCs w:val="24"/>
        </w:rPr>
        <w:t>Brad Barnhart</w:t>
      </w:r>
      <w:r w:rsidR="00EB38FB" w:rsidRPr="00EB38FB">
        <w:rPr>
          <w:rFonts w:ascii="Times New Roman" w:hAnsi="Times New Roman" w:cs="Times New Roman"/>
          <w:sz w:val="24"/>
          <w:szCs w:val="24"/>
          <w:vertAlign w:val="superscript"/>
        </w:rPr>
        <w:t>*</w:t>
      </w:r>
      <w:r w:rsidRPr="00794D8C">
        <w:rPr>
          <w:rFonts w:ascii="Times New Roman" w:hAnsi="Times New Roman" w:cs="Times New Roman"/>
          <w:sz w:val="24"/>
          <w:szCs w:val="24"/>
          <w:vertAlign w:val="superscript"/>
        </w:rPr>
        <w:t>1</w:t>
      </w:r>
      <w:r w:rsidRPr="00794D8C">
        <w:rPr>
          <w:rFonts w:ascii="Times New Roman" w:hAnsi="Times New Roman" w:cs="Times New Roman"/>
          <w:sz w:val="24"/>
          <w:szCs w:val="24"/>
        </w:rPr>
        <w:t>, Paul Pettus</w:t>
      </w:r>
      <w:r w:rsidRPr="00794D8C">
        <w:rPr>
          <w:rFonts w:ascii="Times New Roman" w:hAnsi="Times New Roman" w:cs="Times New Roman"/>
          <w:sz w:val="24"/>
          <w:szCs w:val="24"/>
          <w:vertAlign w:val="superscript"/>
        </w:rPr>
        <w:t>1</w:t>
      </w:r>
      <w:r w:rsidRPr="00794D8C">
        <w:rPr>
          <w:rFonts w:ascii="Times New Roman" w:hAnsi="Times New Roman" w:cs="Times New Roman"/>
          <w:sz w:val="24"/>
          <w:szCs w:val="24"/>
        </w:rPr>
        <w:t>, Jonathan Halama</w:t>
      </w:r>
      <w:r w:rsidRPr="00794D8C">
        <w:rPr>
          <w:rFonts w:ascii="Times New Roman" w:hAnsi="Times New Roman" w:cs="Times New Roman"/>
          <w:sz w:val="24"/>
          <w:szCs w:val="24"/>
          <w:vertAlign w:val="superscript"/>
        </w:rPr>
        <w:t>1</w:t>
      </w:r>
      <w:r w:rsidRPr="00794D8C">
        <w:rPr>
          <w:rFonts w:ascii="Times New Roman" w:hAnsi="Times New Roman" w:cs="Times New Roman"/>
          <w:sz w:val="24"/>
          <w:szCs w:val="24"/>
        </w:rPr>
        <w:t xml:space="preserve">, </w:t>
      </w:r>
      <w:r w:rsidR="00BC2591" w:rsidRPr="00794D8C">
        <w:rPr>
          <w:rFonts w:ascii="Times New Roman" w:hAnsi="Times New Roman" w:cs="Times New Roman"/>
          <w:sz w:val="24"/>
          <w:szCs w:val="24"/>
        </w:rPr>
        <w:t>Robert McKane</w:t>
      </w:r>
      <w:r w:rsidR="00BC2591" w:rsidRPr="00794D8C">
        <w:rPr>
          <w:rFonts w:ascii="Times New Roman" w:hAnsi="Times New Roman" w:cs="Times New Roman"/>
          <w:sz w:val="24"/>
          <w:szCs w:val="24"/>
          <w:vertAlign w:val="superscript"/>
        </w:rPr>
        <w:t>1</w:t>
      </w:r>
      <w:r w:rsidR="00BC2591" w:rsidRPr="00794D8C">
        <w:rPr>
          <w:rFonts w:ascii="Times New Roman" w:hAnsi="Times New Roman" w:cs="Times New Roman"/>
          <w:sz w:val="24"/>
          <w:szCs w:val="24"/>
        </w:rPr>
        <w:t xml:space="preserve">, </w:t>
      </w:r>
      <w:r w:rsidRPr="00794D8C">
        <w:rPr>
          <w:rFonts w:ascii="Times New Roman" w:hAnsi="Times New Roman" w:cs="Times New Roman"/>
          <w:sz w:val="24"/>
          <w:szCs w:val="24"/>
        </w:rPr>
        <w:t>Paul Mayer</w:t>
      </w:r>
      <w:r w:rsidRPr="00794D8C">
        <w:rPr>
          <w:rFonts w:ascii="Times New Roman" w:hAnsi="Times New Roman" w:cs="Times New Roman"/>
          <w:sz w:val="24"/>
          <w:szCs w:val="24"/>
          <w:vertAlign w:val="superscript"/>
        </w:rPr>
        <w:t>1</w:t>
      </w:r>
      <w:r w:rsidRPr="00794D8C">
        <w:rPr>
          <w:rFonts w:ascii="Times New Roman" w:hAnsi="Times New Roman" w:cs="Times New Roman"/>
          <w:sz w:val="24"/>
          <w:szCs w:val="24"/>
        </w:rPr>
        <w:t>, Allen Brookes</w:t>
      </w:r>
      <w:r w:rsidRPr="00794D8C">
        <w:rPr>
          <w:rFonts w:ascii="Times New Roman" w:hAnsi="Times New Roman" w:cs="Times New Roman"/>
          <w:sz w:val="24"/>
          <w:szCs w:val="24"/>
          <w:vertAlign w:val="superscript"/>
        </w:rPr>
        <w:t>1</w:t>
      </w:r>
      <w:r w:rsidRPr="00794D8C">
        <w:rPr>
          <w:rFonts w:ascii="Times New Roman" w:hAnsi="Times New Roman" w:cs="Times New Roman"/>
          <w:sz w:val="24"/>
          <w:szCs w:val="24"/>
        </w:rPr>
        <w:t>, Kevin Djang</w:t>
      </w:r>
      <w:r w:rsidRPr="00794D8C">
        <w:rPr>
          <w:rFonts w:ascii="Times New Roman" w:hAnsi="Times New Roman" w:cs="Times New Roman"/>
          <w:sz w:val="24"/>
          <w:szCs w:val="24"/>
          <w:vertAlign w:val="superscript"/>
        </w:rPr>
        <w:t>2</w:t>
      </w:r>
      <w:r w:rsidR="00433D99" w:rsidRPr="00794D8C">
        <w:rPr>
          <w:rFonts w:ascii="Times New Roman" w:hAnsi="Times New Roman" w:cs="Times New Roman"/>
          <w:sz w:val="24"/>
          <w:szCs w:val="24"/>
        </w:rPr>
        <w:t>, M. Monika Moskal</w:t>
      </w:r>
      <w:r w:rsidR="00433D99" w:rsidRPr="00794D8C">
        <w:rPr>
          <w:rFonts w:ascii="Times New Roman" w:hAnsi="Times New Roman" w:cs="Times New Roman"/>
          <w:sz w:val="24"/>
          <w:szCs w:val="24"/>
          <w:vertAlign w:val="superscript"/>
        </w:rPr>
        <w:t>3</w:t>
      </w:r>
      <w:r w:rsidR="00433D99" w:rsidRPr="00794D8C">
        <w:rPr>
          <w:rFonts w:ascii="Times New Roman" w:hAnsi="Times New Roman" w:cs="Times New Roman"/>
          <w:sz w:val="24"/>
          <w:szCs w:val="24"/>
        </w:rPr>
        <w:t xml:space="preserve"> </w:t>
      </w:r>
    </w:p>
    <w:p w14:paraId="4FA2A531" w14:textId="3D72F95F" w:rsidR="00EB38FB" w:rsidRPr="00EB38FB" w:rsidRDefault="00EB38FB" w:rsidP="00794D8C">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w:t>
      </w:r>
      <w:r>
        <w:rPr>
          <w:rFonts w:ascii="Times New Roman" w:hAnsi="Times New Roman" w:cs="Times New Roman"/>
          <w:sz w:val="24"/>
          <w:szCs w:val="24"/>
        </w:rPr>
        <w:t>bradleybarnhart@gmail.com</w:t>
      </w:r>
    </w:p>
    <w:p w14:paraId="1FC2E9D3" w14:textId="37D3E046" w:rsidR="00843484" w:rsidRPr="00794D8C" w:rsidRDefault="00843484" w:rsidP="00794D8C">
      <w:pPr>
        <w:spacing w:after="0" w:line="480" w:lineRule="auto"/>
        <w:rPr>
          <w:rFonts w:ascii="Times New Roman" w:hAnsi="Times New Roman" w:cs="Times New Roman"/>
          <w:sz w:val="24"/>
          <w:szCs w:val="24"/>
        </w:rPr>
      </w:pPr>
      <w:r w:rsidRPr="00794D8C">
        <w:rPr>
          <w:rFonts w:ascii="Times New Roman" w:hAnsi="Times New Roman" w:cs="Times New Roman"/>
          <w:sz w:val="24"/>
          <w:szCs w:val="24"/>
          <w:vertAlign w:val="superscript"/>
        </w:rPr>
        <w:t>1</w:t>
      </w:r>
      <w:r w:rsidRPr="00794D8C">
        <w:rPr>
          <w:rFonts w:ascii="Times New Roman" w:hAnsi="Times New Roman" w:cs="Times New Roman"/>
          <w:sz w:val="24"/>
          <w:szCs w:val="24"/>
        </w:rPr>
        <w:t xml:space="preserve">U.S. Environmental Protection Agency, </w:t>
      </w:r>
      <w:r w:rsidR="00C77D35">
        <w:rPr>
          <w:rFonts w:ascii="Times New Roman" w:hAnsi="Times New Roman" w:cs="Times New Roman"/>
          <w:sz w:val="24"/>
          <w:szCs w:val="24"/>
        </w:rPr>
        <w:t xml:space="preserve">Office of Research and Development, </w:t>
      </w:r>
      <w:commentRangeStart w:id="7"/>
      <w:ins w:id="8" w:author="Paul Mayer" w:date="2020-02-26T09:31:00Z">
        <w:r w:rsidR="00F91BE6" w:rsidRPr="00F91BE6">
          <w:rPr>
            <w:rFonts w:ascii="Times New Roman" w:hAnsi="Times New Roman" w:cs="Times New Roman"/>
            <w:sz w:val="24"/>
            <w:szCs w:val="24"/>
          </w:rPr>
          <w:t xml:space="preserve">Center for Public Health and Environmental Assessment </w:t>
        </w:r>
      </w:ins>
      <w:commentRangeEnd w:id="7"/>
      <w:ins w:id="9" w:author="Paul Mayer" w:date="2020-02-26T12:04:00Z">
        <w:r w:rsidR="00AF211C">
          <w:rPr>
            <w:rStyle w:val="CommentReference"/>
          </w:rPr>
          <w:commentReference w:id="7"/>
        </w:r>
      </w:ins>
      <w:del w:id="10" w:author="Paul Mayer" w:date="2020-02-26T09:31:00Z">
        <w:r w:rsidR="00C77D35" w:rsidDel="00F91BE6">
          <w:rPr>
            <w:rFonts w:ascii="Times New Roman" w:hAnsi="Times New Roman" w:cs="Times New Roman"/>
            <w:sz w:val="24"/>
            <w:szCs w:val="24"/>
          </w:rPr>
          <w:delText>National Health and Environmental Effects Research Laboratory</w:delText>
        </w:r>
      </w:del>
      <w:r w:rsidR="00C77D35">
        <w:rPr>
          <w:rFonts w:ascii="Times New Roman" w:hAnsi="Times New Roman" w:cs="Times New Roman"/>
          <w:sz w:val="24"/>
          <w:szCs w:val="24"/>
        </w:rPr>
        <w:t xml:space="preserve">, </w:t>
      </w:r>
      <w:r w:rsidRPr="00794D8C">
        <w:rPr>
          <w:rFonts w:ascii="Times New Roman" w:hAnsi="Times New Roman" w:cs="Times New Roman"/>
          <w:sz w:val="24"/>
          <w:szCs w:val="24"/>
        </w:rPr>
        <w:t>Corvallis, OR</w:t>
      </w:r>
      <w:ins w:id="11" w:author="Paul Mayer" w:date="2020-02-25T13:59:00Z">
        <w:r w:rsidR="00B82301">
          <w:rPr>
            <w:rFonts w:ascii="Times New Roman" w:hAnsi="Times New Roman" w:cs="Times New Roman"/>
            <w:sz w:val="24"/>
            <w:szCs w:val="24"/>
          </w:rPr>
          <w:t xml:space="preserve"> 97333</w:t>
        </w:r>
      </w:ins>
    </w:p>
    <w:p w14:paraId="1390FE66" w14:textId="2CAE1133" w:rsidR="00843484" w:rsidRPr="00794D8C" w:rsidRDefault="00843484" w:rsidP="00794D8C">
      <w:pPr>
        <w:spacing w:after="0" w:line="480" w:lineRule="auto"/>
        <w:rPr>
          <w:rFonts w:ascii="Times New Roman" w:hAnsi="Times New Roman" w:cs="Times New Roman"/>
          <w:sz w:val="24"/>
          <w:szCs w:val="24"/>
        </w:rPr>
      </w:pPr>
      <w:r w:rsidRPr="00794D8C">
        <w:rPr>
          <w:rFonts w:ascii="Times New Roman" w:hAnsi="Times New Roman" w:cs="Times New Roman"/>
          <w:sz w:val="24"/>
          <w:szCs w:val="24"/>
          <w:vertAlign w:val="superscript"/>
        </w:rPr>
        <w:t>2</w:t>
      </w:r>
      <w:r w:rsidRPr="00794D8C">
        <w:rPr>
          <w:rFonts w:ascii="Times New Roman" w:hAnsi="Times New Roman" w:cs="Times New Roman"/>
          <w:sz w:val="24"/>
          <w:szCs w:val="24"/>
        </w:rPr>
        <w:t>CSRA, Corvallis</w:t>
      </w:r>
      <w:r w:rsidR="00C77D35">
        <w:rPr>
          <w:rFonts w:ascii="Times New Roman" w:hAnsi="Times New Roman" w:cs="Times New Roman"/>
          <w:sz w:val="24"/>
          <w:szCs w:val="24"/>
        </w:rPr>
        <w:t>, OR</w:t>
      </w:r>
      <w:ins w:id="12" w:author="Paul Mayer" w:date="2020-02-25T13:59:00Z">
        <w:r w:rsidR="00B82301">
          <w:rPr>
            <w:rFonts w:ascii="Times New Roman" w:hAnsi="Times New Roman" w:cs="Times New Roman"/>
            <w:sz w:val="24"/>
            <w:szCs w:val="24"/>
          </w:rPr>
          <w:t xml:space="preserve"> 97333</w:t>
        </w:r>
      </w:ins>
      <w:r w:rsidR="00C77D35">
        <w:rPr>
          <w:rFonts w:ascii="Times New Roman" w:hAnsi="Times New Roman" w:cs="Times New Roman"/>
          <w:sz w:val="24"/>
          <w:szCs w:val="24"/>
        </w:rPr>
        <w:t>.</w:t>
      </w:r>
    </w:p>
    <w:p w14:paraId="5C54CAE6" w14:textId="4F605ECA" w:rsidR="00433D99" w:rsidRPr="00794D8C" w:rsidRDefault="00433D99" w:rsidP="00794D8C">
      <w:pPr>
        <w:spacing w:after="0" w:line="480" w:lineRule="auto"/>
        <w:rPr>
          <w:rFonts w:ascii="Times New Roman" w:hAnsi="Times New Roman" w:cs="Times New Roman"/>
          <w:sz w:val="24"/>
          <w:szCs w:val="24"/>
        </w:rPr>
      </w:pPr>
      <w:r w:rsidRPr="00794D8C">
        <w:rPr>
          <w:rFonts w:ascii="Times New Roman" w:hAnsi="Times New Roman" w:cs="Times New Roman"/>
          <w:sz w:val="24"/>
          <w:szCs w:val="24"/>
          <w:vertAlign w:val="superscript"/>
        </w:rPr>
        <w:t>3</w:t>
      </w:r>
      <w:r w:rsidRPr="00794D8C">
        <w:rPr>
          <w:rFonts w:ascii="Times New Roman" w:hAnsi="Times New Roman" w:cs="Times New Roman"/>
          <w:sz w:val="24"/>
          <w:szCs w:val="24"/>
        </w:rPr>
        <w:t>University of Washington, Seattle, WA</w:t>
      </w:r>
      <w:ins w:id="13" w:author="Paul Mayer" w:date="2020-02-25T14:00:00Z">
        <w:r w:rsidR="00B82301">
          <w:rPr>
            <w:rFonts w:ascii="Times New Roman" w:hAnsi="Times New Roman" w:cs="Times New Roman"/>
            <w:sz w:val="24"/>
            <w:szCs w:val="24"/>
          </w:rPr>
          <w:t xml:space="preserve"> 98195</w:t>
        </w:r>
      </w:ins>
      <w:r w:rsidRPr="00794D8C">
        <w:rPr>
          <w:rFonts w:ascii="Times New Roman" w:hAnsi="Times New Roman" w:cs="Times New Roman"/>
          <w:sz w:val="24"/>
          <w:szCs w:val="24"/>
        </w:rPr>
        <w:t xml:space="preserve">. </w:t>
      </w:r>
    </w:p>
    <w:p w14:paraId="0867122F" w14:textId="77777777" w:rsidR="00843484" w:rsidRPr="00794D8C" w:rsidRDefault="00843484" w:rsidP="00794D8C">
      <w:pPr>
        <w:spacing w:line="480" w:lineRule="auto"/>
        <w:rPr>
          <w:rFonts w:ascii="Times New Roman" w:hAnsi="Times New Roman" w:cs="Times New Roman"/>
          <w:sz w:val="24"/>
          <w:szCs w:val="24"/>
        </w:rPr>
      </w:pPr>
    </w:p>
    <w:p w14:paraId="27F5AEDE" w14:textId="3C7C521E" w:rsidR="00C06E07" w:rsidRPr="00794D8C" w:rsidRDefault="00C06E07"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Abstract </w:t>
      </w:r>
    </w:p>
    <w:p w14:paraId="3862622F" w14:textId="42D004A2" w:rsidR="00843484" w:rsidRPr="00794D8C" w:rsidRDefault="00BC2591" w:rsidP="00794D8C">
      <w:pPr>
        <w:spacing w:after="0" w:line="480" w:lineRule="auto"/>
        <w:rPr>
          <w:rFonts w:ascii="Times New Roman" w:hAnsi="Times New Roman" w:cs="Times New Roman"/>
          <w:sz w:val="24"/>
          <w:szCs w:val="24"/>
        </w:rPr>
      </w:pPr>
      <w:r w:rsidRPr="00794D8C">
        <w:rPr>
          <w:rFonts w:ascii="Times New Roman" w:hAnsi="Times New Roman" w:cs="Times New Roman"/>
          <w:sz w:val="24"/>
          <w:szCs w:val="24"/>
        </w:rPr>
        <w:t xml:space="preserve">Environmental watershed models </w:t>
      </w:r>
      <w:r w:rsidR="00676BB4" w:rsidRPr="00794D8C">
        <w:rPr>
          <w:rFonts w:ascii="Times New Roman" w:hAnsi="Times New Roman" w:cs="Times New Roman"/>
          <w:sz w:val="24"/>
          <w:szCs w:val="24"/>
        </w:rPr>
        <w:t>are widely used</w:t>
      </w:r>
      <w:r w:rsidR="004833E1" w:rsidRPr="00794D8C">
        <w:rPr>
          <w:rFonts w:ascii="Times New Roman" w:hAnsi="Times New Roman" w:cs="Times New Roman"/>
          <w:sz w:val="24"/>
          <w:szCs w:val="24"/>
        </w:rPr>
        <w:t xml:space="preserve"> simulate the </w:t>
      </w:r>
      <w:r w:rsidR="00735036" w:rsidRPr="00794D8C">
        <w:rPr>
          <w:rFonts w:ascii="Times New Roman" w:hAnsi="Times New Roman" w:cs="Times New Roman"/>
          <w:sz w:val="24"/>
          <w:szCs w:val="24"/>
        </w:rPr>
        <w:t xml:space="preserve">impacts of infrastructure development on environmental outcomes, including water </w:t>
      </w:r>
      <w:r w:rsidR="00227863">
        <w:rPr>
          <w:rFonts w:ascii="Times New Roman" w:hAnsi="Times New Roman" w:cs="Times New Roman"/>
          <w:sz w:val="24"/>
          <w:szCs w:val="24"/>
        </w:rPr>
        <w:t xml:space="preserve">quantity and </w:t>
      </w:r>
      <w:r w:rsidR="00735036" w:rsidRPr="00794D8C">
        <w:rPr>
          <w:rFonts w:ascii="Times New Roman" w:hAnsi="Times New Roman" w:cs="Times New Roman"/>
          <w:sz w:val="24"/>
          <w:szCs w:val="24"/>
        </w:rPr>
        <w:t xml:space="preserve">quality. </w:t>
      </w:r>
      <w:r w:rsidR="00676BB4" w:rsidRPr="00794D8C">
        <w:rPr>
          <w:rFonts w:ascii="Times New Roman" w:hAnsi="Times New Roman" w:cs="Times New Roman"/>
          <w:sz w:val="24"/>
          <w:szCs w:val="24"/>
        </w:rPr>
        <w:t>In this study, w</w:t>
      </w:r>
      <w:r w:rsidR="001C362B" w:rsidRPr="00794D8C">
        <w:rPr>
          <w:rFonts w:ascii="Times New Roman" w:hAnsi="Times New Roman" w:cs="Times New Roman"/>
          <w:sz w:val="24"/>
          <w:szCs w:val="24"/>
        </w:rPr>
        <w:t xml:space="preserve">e utilize a spatially explicit (i.e., gridded) ecohydrological watershed model called </w:t>
      </w:r>
      <w:r w:rsidR="00843484" w:rsidRPr="00794D8C">
        <w:rPr>
          <w:rFonts w:ascii="Times New Roman" w:hAnsi="Times New Roman" w:cs="Times New Roman"/>
          <w:sz w:val="24"/>
          <w:szCs w:val="24"/>
        </w:rPr>
        <w:t xml:space="preserve">Visualizing Ecosystem Land Management Assessments (VELMA) to simulate watershed-scale hydrologic discharge </w:t>
      </w:r>
      <w:r w:rsidR="001C362B" w:rsidRPr="00794D8C">
        <w:rPr>
          <w:rFonts w:ascii="Times New Roman" w:hAnsi="Times New Roman" w:cs="Times New Roman"/>
          <w:sz w:val="24"/>
          <w:szCs w:val="24"/>
        </w:rPr>
        <w:t xml:space="preserve">for four </w:t>
      </w:r>
      <w:r w:rsidR="00843484" w:rsidRPr="00794D8C">
        <w:rPr>
          <w:rFonts w:ascii="Times New Roman" w:hAnsi="Times New Roman" w:cs="Times New Roman"/>
          <w:sz w:val="24"/>
          <w:szCs w:val="24"/>
        </w:rPr>
        <w:t xml:space="preserve">urban </w:t>
      </w:r>
      <w:r w:rsidR="009958D3" w:rsidRPr="00794D8C">
        <w:rPr>
          <w:rFonts w:ascii="Times New Roman" w:hAnsi="Times New Roman" w:cs="Times New Roman"/>
          <w:sz w:val="24"/>
          <w:szCs w:val="24"/>
        </w:rPr>
        <w:t>watersheds</w:t>
      </w:r>
      <w:r w:rsidR="00843484" w:rsidRPr="00794D8C">
        <w:rPr>
          <w:rFonts w:ascii="Times New Roman" w:hAnsi="Times New Roman" w:cs="Times New Roman"/>
          <w:sz w:val="24"/>
          <w:szCs w:val="24"/>
        </w:rPr>
        <w:t xml:space="preserve"> in Seattle, Washington</w:t>
      </w:r>
      <w:ins w:id="14" w:author="Paul Mayer" w:date="2020-02-25T14:00:00Z">
        <w:r w:rsidR="00B82301">
          <w:rPr>
            <w:rFonts w:ascii="Times New Roman" w:hAnsi="Times New Roman" w:cs="Times New Roman"/>
            <w:sz w:val="24"/>
            <w:szCs w:val="24"/>
          </w:rPr>
          <w:t>, USA</w:t>
        </w:r>
      </w:ins>
      <w:r w:rsidR="004833E1" w:rsidRPr="00794D8C">
        <w:rPr>
          <w:rFonts w:ascii="Times New Roman" w:hAnsi="Times New Roman" w:cs="Times New Roman"/>
          <w:sz w:val="24"/>
          <w:szCs w:val="24"/>
        </w:rPr>
        <w:t xml:space="preserve"> </w:t>
      </w:r>
      <w:r w:rsidR="00F040A4" w:rsidRPr="00794D8C">
        <w:rPr>
          <w:rFonts w:ascii="Times New Roman" w:hAnsi="Times New Roman" w:cs="Times New Roman"/>
          <w:sz w:val="24"/>
          <w:szCs w:val="24"/>
        </w:rPr>
        <w:t xml:space="preserve">for four </w:t>
      </w:r>
      <w:r w:rsidR="004833E1" w:rsidRPr="00794D8C">
        <w:rPr>
          <w:rFonts w:ascii="Times New Roman" w:hAnsi="Times New Roman" w:cs="Times New Roman"/>
          <w:sz w:val="24"/>
          <w:szCs w:val="24"/>
        </w:rPr>
        <w:t xml:space="preserve">scenarios of green roof </w:t>
      </w:r>
      <w:r w:rsidR="00F040A4" w:rsidRPr="00794D8C">
        <w:rPr>
          <w:rFonts w:ascii="Times New Roman" w:hAnsi="Times New Roman" w:cs="Times New Roman"/>
          <w:sz w:val="24"/>
          <w:szCs w:val="24"/>
        </w:rPr>
        <w:t xml:space="preserve">implementations where 25%, 50%, 75%, and 100% of existing buildings hypothetically adopt green roofs. </w:t>
      </w:r>
      <w:r w:rsidR="006B2D84" w:rsidRPr="00794D8C">
        <w:rPr>
          <w:rFonts w:ascii="Times New Roman" w:hAnsi="Times New Roman" w:cs="Times New Roman"/>
          <w:sz w:val="24"/>
          <w:szCs w:val="24"/>
        </w:rPr>
        <w:t>I</w:t>
      </w:r>
      <w:r w:rsidR="00BB0B43" w:rsidRPr="00794D8C">
        <w:rPr>
          <w:rFonts w:ascii="Times New Roman" w:hAnsi="Times New Roman" w:cs="Times New Roman"/>
          <w:sz w:val="24"/>
          <w:szCs w:val="24"/>
        </w:rPr>
        <w:t xml:space="preserve">ntensive and extensive green roof </w:t>
      </w:r>
      <w:r w:rsidR="00F040A4" w:rsidRPr="00794D8C">
        <w:rPr>
          <w:rFonts w:ascii="Times New Roman" w:hAnsi="Times New Roman" w:cs="Times New Roman"/>
          <w:sz w:val="24"/>
          <w:szCs w:val="24"/>
        </w:rPr>
        <w:t>types</w:t>
      </w:r>
      <w:r w:rsidR="00BB0B43" w:rsidRPr="00794D8C">
        <w:rPr>
          <w:rFonts w:ascii="Times New Roman" w:hAnsi="Times New Roman" w:cs="Times New Roman"/>
          <w:sz w:val="24"/>
          <w:szCs w:val="24"/>
        </w:rPr>
        <w:t xml:space="preserve"> were tested separately and </w:t>
      </w:r>
      <w:r w:rsidR="00735036" w:rsidRPr="00794D8C">
        <w:rPr>
          <w:rFonts w:ascii="Times New Roman" w:hAnsi="Times New Roman" w:cs="Times New Roman"/>
          <w:sz w:val="24"/>
          <w:szCs w:val="24"/>
        </w:rPr>
        <w:t>produced</w:t>
      </w:r>
      <w:r w:rsidR="00BB0B43" w:rsidRPr="00794D8C">
        <w:rPr>
          <w:rFonts w:ascii="Times New Roman" w:hAnsi="Times New Roman" w:cs="Times New Roman"/>
          <w:sz w:val="24"/>
          <w:szCs w:val="24"/>
        </w:rPr>
        <w:t xml:space="preserve"> approximately </w:t>
      </w:r>
      <w:r w:rsidR="00227863">
        <w:rPr>
          <w:rFonts w:ascii="Times New Roman" w:hAnsi="Times New Roman" w:cs="Times New Roman"/>
          <w:sz w:val="24"/>
          <w:szCs w:val="24"/>
        </w:rPr>
        <w:t>20-</w:t>
      </w:r>
      <w:r w:rsidR="00676BB4" w:rsidRPr="00794D8C">
        <w:rPr>
          <w:rFonts w:ascii="Times New Roman" w:hAnsi="Times New Roman" w:cs="Times New Roman"/>
          <w:sz w:val="24"/>
          <w:szCs w:val="24"/>
        </w:rPr>
        <w:t>25</w:t>
      </w:r>
      <w:r w:rsidR="00BB0B43" w:rsidRPr="00794D8C">
        <w:rPr>
          <w:rFonts w:ascii="Times New Roman" w:hAnsi="Times New Roman" w:cs="Times New Roman"/>
          <w:sz w:val="24"/>
          <w:szCs w:val="24"/>
        </w:rPr>
        <w:t xml:space="preserve">% and </w:t>
      </w:r>
      <w:r w:rsidR="00227863">
        <w:rPr>
          <w:rFonts w:ascii="Times New Roman" w:hAnsi="Times New Roman" w:cs="Times New Roman"/>
          <w:sz w:val="24"/>
          <w:szCs w:val="24"/>
        </w:rPr>
        <w:t>10-</w:t>
      </w:r>
      <w:r w:rsidR="00BB0B43" w:rsidRPr="00794D8C">
        <w:rPr>
          <w:rFonts w:ascii="Times New Roman" w:hAnsi="Times New Roman" w:cs="Times New Roman"/>
          <w:sz w:val="24"/>
          <w:szCs w:val="24"/>
        </w:rPr>
        <w:t xml:space="preserve">15% </w:t>
      </w:r>
      <w:r w:rsidR="00F040A4" w:rsidRPr="00794D8C">
        <w:rPr>
          <w:rFonts w:ascii="Times New Roman" w:hAnsi="Times New Roman" w:cs="Times New Roman"/>
          <w:sz w:val="24"/>
          <w:szCs w:val="24"/>
        </w:rPr>
        <w:t xml:space="preserve">mean </w:t>
      </w:r>
      <w:r w:rsidR="00BB0B43" w:rsidRPr="00794D8C">
        <w:rPr>
          <w:rFonts w:ascii="Times New Roman" w:hAnsi="Times New Roman" w:cs="Times New Roman"/>
          <w:sz w:val="24"/>
          <w:szCs w:val="24"/>
        </w:rPr>
        <w:t xml:space="preserve">annual </w:t>
      </w:r>
      <w:r w:rsidR="00676BB4" w:rsidRPr="00794D8C">
        <w:rPr>
          <w:rFonts w:ascii="Times New Roman" w:hAnsi="Times New Roman" w:cs="Times New Roman"/>
          <w:sz w:val="24"/>
          <w:szCs w:val="24"/>
        </w:rPr>
        <w:t>runoff</w:t>
      </w:r>
      <w:r w:rsidR="00BB0B43" w:rsidRPr="00794D8C">
        <w:rPr>
          <w:rFonts w:ascii="Times New Roman" w:hAnsi="Times New Roman" w:cs="Times New Roman"/>
          <w:sz w:val="24"/>
          <w:szCs w:val="24"/>
        </w:rPr>
        <w:t xml:space="preserve"> reductions, respectively</w:t>
      </w:r>
      <w:r w:rsidR="00F040A4" w:rsidRPr="00794D8C">
        <w:rPr>
          <w:rFonts w:ascii="Times New Roman" w:hAnsi="Times New Roman" w:cs="Times New Roman"/>
          <w:sz w:val="24"/>
          <w:szCs w:val="24"/>
        </w:rPr>
        <w:t>, over a 28-year simulation</w:t>
      </w:r>
      <w:r w:rsidR="00BB0B43" w:rsidRPr="00794D8C">
        <w:rPr>
          <w:rFonts w:ascii="Times New Roman" w:hAnsi="Times New Roman" w:cs="Times New Roman"/>
          <w:sz w:val="24"/>
          <w:szCs w:val="24"/>
        </w:rPr>
        <w:t xml:space="preserve">. </w:t>
      </w:r>
      <w:r w:rsidR="006B2D84" w:rsidRPr="00794D8C">
        <w:rPr>
          <w:rFonts w:ascii="Times New Roman" w:hAnsi="Times New Roman" w:cs="Times New Roman"/>
          <w:sz w:val="24"/>
          <w:szCs w:val="24"/>
        </w:rPr>
        <w:t xml:space="preserve">We also show that stormwater runoff reductions are </w:t>
      </w:r>
      <w:ins w:id="15" w:author="Paul Mayer" w:date="2020-02-25T14:01:00Z">
        <w:r w:rsidR="00B82301">
          <w:rPr>
            <w:rFonts w:ascii="Times New Roman" w:hAnsi="Times New Roman" w:cs="Times New Roman"/>
            <w:sz w:val="24"/>
            <w:szCs w:val="24"/>
          </w:rPr>
          <w:t xml:space="preserve">proportionately? </w:t>
        </w:r>
      </w:ins>
      <w:r w:rsidR="006B2D84" w:rsidRPr="00794D8C">
        <w:rPr>
          <w:rFonts w:ascii="Times New Roman" w:hAnsi="Times New Roman" w:cs="Times New Roman"/>
          <w:sz w:val="24"/>
          <w:szCs w:val="24"/>
        </w:rPr>
        <w:t xml:space="preserve">smaller at </w:t>
      </w:r>
      <w:r w:rsidR="006B2D84" w:rsidRPr="00794D8C">
        <w:rPr>
          <w:rFonts w:ascii="Times New Roman" w:hAnsi="Times New Roman" w:cs="Times New Roman"/>
          <w:sz w:val="24"/>
          <w:szCs w:val="24"/>
        </w:rPr>
        <w:lastRenderedPageBreak/>
        <w:t xml:space="preserve">higher precipitation and flow regimes, likely due to the limited storage capacity of saturated green roofs. </w:t>
      </w:r>
      <w:r w:rsidR="00211DB0" w:rsidRPr="00794D8C">
        <w:rPr>
          <w:rFonts w:ascii="Times New Roman" w:hAnsi="Times New Roman" w:cs="Times New Roman"/>
          <w:sz w:val="24"/>
          <w:szCs w:val="24"/>
        </w:rPr>
        <w:t>In general, the</w:t>
      </w:r>
      <w:r w:rsidR="00BB0B43" w:rsidRPr="00794D8C">
        <w:rPr>
          <w:rFonts w:ascii="Times New Roman" w:hAnsi="Times New Roman" w:cs="Times New Roman"/>
          <w:sz w:val="24"/>
          <w:szCs w:val="24"/>
        </w:rPr>
        <w:t xml:space="preserve"> results suggest that wide-scale implementation of green roofs can be effective at reducing s</w:t>
      </w:r>
      <w:r w:rsidR="00211DB0" w:rsidRPr="00794D8C">
        <w:rPr>
          <w:rFonts w:ascii="Times New Roman" w:hAnsi="Times New Roman" w:cs="Times New Roman"/>
          <w:sz w:val="24"/>
          <w:szCs w:val="24"/>
        </w:rPr>
        <w:t>tormwater runoff</w:t>
      </w:r>
      <w:r w:rsidR="00227863">
        <w:rPr>
          <w:rFonts w:ascii="Times New Roman" w:hAnsi="Times New Roman" w:cs="Times New Roman"/>
          <w:sz w:val="24"/>
          <w:szCs w:val="24"/>
        </w:rPr>
        <w:t xml:space="preserve"> but are limited by their areal extent and storage capacity</w:t>
      </w:r>
      <w:r w:rsidR="00211DB0" w:rsidRPr="00794D8C">
        <w:rPr>
          <w:rFonts w:ascii="Times New Roman" w:hAnsi="Times New Roman" w:cs="Times New Roman"/>
          <w:sz w:val="24"/>
          <w:szCs w:val="24"/>
        </w:rPr>
        <w:t xml:space="preserve">. </w:t>
      </w:r>
      <w:r w:rsidR="00D02DD9" w:rsidRPr="00794D8C">
        <w:rPr>
          <w:rFonts w:ascii="Times New Roman" w:hAnsi="Times New Roman" w:cs="Times New Roman"/>
          <w:sz w:val="24"/>
          <w:szCs w:val="24"/>
        </w:rPr>
        <w:t>Also,</w:t>
      </w:r>
      <w:r w:rsidR="003D6C15" w:rsidRPr="00794D8C">
        <w:rPr>
          <w:rFonts w:ascii="Times New Roman" w:hAnsi="Times New Roman" w:cs="Times New Roman"/>
          <w:sz w:val="24"/>
          <w:szCs w:val="24"/>
        </w:rPr>
        <w:t xml:space="preserve"> </w:t>
      </w:r>
      <w:r w:rsidR="00843484" w:rsidRPr="00794D8C">
        <w:rPr>
          <w:rFonts w:ascii="Times New Roman" w:hAnsi="Times New Roman" w:cs="Times New Roman"/>
          <w:sz w:val="24"/>
          <w:szCs w:val="24"/>
        </w:rPr>
        <w:t>grid-based watershed models can facilitate the prioritization of urban water infrastructure to improve water quality in urban streams leading to Puget Sound</w:t>
      </w:r>
      <w:ins w:id="16" w:author="Paul Mayer" w:date="2020-02-25T14:06:00Z">
        <w:r w:rsidR="00B82301">
          <w:rPr>
            <w:rFonts w:ascii="Times New Roman" w:hAnsi="Times New Roman" w:cs="Times New Roman"/>
            <w:sz w:val="24"/>
            <w:szCs w:val="24"/>
          </w:rPr>
          <w:t xml:space="preserve"> and </w:t>
        </w:r>
        <w:r w:rsidR="00B37F09">
          <w:rPr>
            <w:rFonts w:ascii="Times New Roman" w:hAnsi="Times New Roman" w:cs="Times New Roman"/>
            <w:sz w:val="24"/>
            <w:szCs w:val="24"/>
          </w:rPr>
          <w:t>our approach may be applicable in other metropolitan areas</w:t>
        </w:r>
      </w:ins>
      <w:r w:rsidR="00843484" w:rsidRPr="00794D8C">
        <w:rPr>
          <w:rFonts w:ascii="Times New Roman" w:hAnsi="Times New Roman" w:cs="Times New Roman"/>
          <w:sz w:val="24"/>
          <w:szCs w:val="24"/>
        </w:rPr>
        <w:t xml:space="preserve">. </w:t>
      </w:r>
    </w:p>
    <w:p w14:paraId="315D6B35" w14:textId="77777777" w:rsidR="00843484" w:rsidRPr="00794D8C" w:rsidRDefault="00843484" w:rsidP="00794D8C">
      <w:pPr>
        <w:spacing w:after="0" w:line="480" w:lineRule="auto"/>
        <w:rPr>
          <w:rFonts w:ascii="Times New Roman" w:hAnsi="Times New Roman" w:cs="Times New Roman"/>
          <w:sz w:val="24"/>
          <w:szCs w:val="24"/>
        </w:rPr>
      </w:pPr>
    </w:p>
    <w:p w14:paraId="7DD4CE85" w14:textId="27B74641" w:rsidR="00C06E07" w:rsidRPr="00794D8C" w:rsidRDefault="00145084" w:rsidP="00794D8C">
      <w:pPr>
        <w:spacing w:line="480" w:lineRule="auto"/>
        <w:rPr>
          <w:rFonts w:ascii="Times New Roman" w:hAnsi="Times New Roman" w:cs="Times New Roman"/>
          <w:sz w:val="24"/>
          <w:szCs w:val="24"/>
        </w:rPr>
      </w:pPr>
      <w:r w:rsidRPr="00794D8C">
        <w:rPr>
          <w:rFonts w:ascii="Times New Roman" w:hAnsi="Times New Roman" w:cs="Times New Roman"/>
          <w:sz w:val="24"/>
          <w:szCs w:val="24"/>
        </w:rPr>
        <w:t xml:space="preserve">Keywords: </w:t>
      </w:r>
      <w:r w:rsidR="00BF68BA" w:rsidRPr="00794D8C">
        <w:rPr>
          <w:rFonts w:ascii="Times New Roman" w:hAnsi="Times New Roman" w:cs="Times New Roman"/>
          <w:sz w:val="24"/>
          <w:szCs w:val="24"/>
        </w:rPr>
        <w:t>Green roofs, urban watershed modeling, VELMA</w:t>
      </w:r>
      <w:r w:rsidR="004502E4" w:rsidRPr="00794D8C">
        <w:rPr>
          <w:rFonts w:ascii="Times New Roman" w:hAnsi="Times New Roman" w:cs="Times New Roman"/>
          <w:sz w:val="24"/>
          <w:szCs w:val="24"/>
        </w:rPr>
        <w:t>, stormwater</w:t>
      </w:r>
    </w:p>
    <w:p w14:paraId="209EBEAC" w14:textId="77777777" w:rsidR="001302ED" w:rsidRPr="00794D8C" w:rsidRDefault="001302ED" w:rsidP="00794D8C">
      <w:pPr>
        <w:spacing w:line="480" w:lineRule="auto"/>
        <w:rPr>
          <w:rFonts w:ascii="Times New Roman" w:hAnsi="Times New Roman" w:cs="Times New Roman"/>
          <w:b/>
          <w:sz w:val="24"/>
          <w:szCs w:val="24"/>
        </w:rPr>
      </w:pPr>
    </w:p>
    <w:p w14:paraId="719D0AD2" w14:textId="75BE4D0C" w:rsidR="00C06E07" w:rsidRPr="00794D8C" w:rsidRDefault="001302ED"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1. </w:t>
      </w:r>
      <w:r w:rsidR="00C06E07" w:rsidRPr="00794D8C">
        <w:rPr>
          <w:rFonts w:ascii="Times New Roman" w:hAnsi="Times New Roman" w:cs="Times New Roman"/>
          <w:b/>
          <w:sz w:val="24"/>
          <w:szCs w:val="24"/>
        </w:rPr>
        <w:t xml:space="preserve">Introduction </w:t>
      </w:r>
    </w:p>
    <w:p w14:paraId="7067DA39" w14:textId="7C657FD9" w:rsidR="00735036" w:rsidRPr="00794D8C" w:rsidRDefault="001202D5"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Watershed models </w:t>
      </w:r>
      <w:r w:rsidR="00740EF9" w:rsidRPr="00794D8C">
        <w:rPr>
          <w:rFonts w:ascii="Times New Roman" w:hAnsi="Times New Roman" w:cs="Times New Roman"/>
          <w:sz w:val="24"/>
          <w:szCs w:val="24"/>
        </w:rPr>
        <w:t>have been</w:t>
      </w:r>
      <w:r w:rsidRPr="00794D8C">
        <w:rPr>
          <w:rFonts w:ascii="Times New Roman" w:hAnsi="Times New Roman" w:cs="Times New Roman"/>
          <w:sz w:val="24"/>
          <w:szCs w:val="24"/>
        </w:rPr>
        <w:t xml:space="preserve"> widely used to simulate </w:t>
      </w:r>
      <w:r w:rsidR="00C65E2C" w:rsidRPr="00794D8C">
        <w:rPr>
          <w:rFonts w:ascii="Times New Roman" w:hAnsi="Times New Roman" w:cs="Times New Roman"/>
          <w:sz w:val="24"/>
          <w:szCs w:val="24"/>
        </w:rPr>
        <w:t>the combined effects of topography, soil type, land use, and management on</w:t>
      </w:r>
      <w:r w:rsidR="003D6C15" w:rsidRPr="00794D8C">
        <w:rPr>
          <w:rFonts w:ascii="Times New Roman" w:hAnsi="Times New Roman" w:cs="Times New Roman"/>
          <w:sz w:val="24"/>
          <w:szCs w:val="24"/>
        </w:rPr>
        <w:t xml:space="preserve"> </w:t>
      </w:r>
      <w:r w:rsidR="00C65E2C" w:rsidRPr="00794D8C">
        <w:rPr>
          <w:rFonts w:ascii="Times New Roman" w:hAnsi="Times New Roman" w:cs="Times New Roman"/>
          <w:sz w:val="24"/>
          <w:szCs w:val="24"/>
        </w:rPr>
        <w:t>water quantity and quality</w:t>
      </w:r>
      <w:r w:rsidR="00234F4D" w:rsidRPr="00794D8C">
        <w:rPr>
          <w:rFonts w:ascii="Times New Roman" w:hAnsi="Times New Roman" w:cs="Times New Roman"/>
          <w:sz w:val="24"/>
          <w:szCs w:val="24"/>
        </w:rPr>
        <w:t xml:space="preserve"> </w:t>
      </w:r>
      <w:r w:rsidR="00234F4D"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&lt;EndNote&gt;&lt;Cite&gt;&lt;Author&gt;Aksoy&lt;/Author&gt;&lt;Year&gt;2005&lt;/Year&gt;&lt;RecNum&gt;1&lt;/RecNum&gt;&lt;DisplayText&gt;(Aksoy and Kavvas, 2005; Borah and Bera, 2003)&lt;/DisplayText&gt;&lt;record&gt;&lt;rec-number&gt;1&lt;/rec-number&gt;&lt;foreign-keys&gt;&lt;key app="EN" db-id="vxswrvz902xafmet90nv2wrlvesvv0zrsd99" timestamp="1546294060"&gt;1&lt;/key&gt;&lt;/foreign-keys&gt;&lt;ref-type name="Journal Article"&gt;17&lt;/ref-type&gt;&lt;contributors&gt;&lt;authors&gt;&lt;author&gt;Aksoy, Hafzullah&lt;/author&gt;&lt;author&gt;Kavvas, M Levent&lt;/author&gt;&lt;/authors&gt;&lt;/contributors&gt;&lt;titles&gt;&lt;title&gt;A review of hillslope and watershed scale erosion and sediment transport models&lt;/title&gt;&lt;secondary-title&gt;Catena&lt;/secondary-title&gt;&lt;/titles&gt;&lt;periodical&gt;&lt;full-title&gt;Catena&lt;/full-title&gt;&lt;/periodical&gt;&lt;pages&gt;247-271&lt;/pages&gt;&lt;volume&gt;64&lt;/volume&gt;&lt;number&gt;2-3&lt;/number&gt;&lt;dates&gt;&lt;year&gt;2005&lt;/year&gt;&lt;/dates&gt;&lt;isbn&gt;0341-8162&lt;/isbn&gt;&lt;urls&gt;&lt;/urls&gt;&lt;/record&gt;&lt;/Cite&gt;&lt;Cite&gt;&lt;Author&gt;Borah&lt;/Author&gt;&lt;Year&gt;2003&lt;/Year&gt;&lt;RecNum&gt;3&lt;/RecNum&gt;&lt;record&gt;&lt;rec-number&gt;3&lt;/rec-number&gt;&lt;foreign-keys&gt;&lt;key app="EN" db-id="vxswrvz902xafmet90nv2wrlvesvv0zrsd99" timestamp="1546294245"&gt;3&lt;/key&gt;&lt;/foreign-keys&gt;&lt;ref-type name="Journal Article"&gt;17&lt;/ref-type&gt;&lt;contributors&gt;&lt;authors&gt;&lt;author&gt;Borah, Deva K&lt;/author&gt;&lt;author&gt;Bera, M&lt;/author&gt;&lt;/authors&gt;&lt;/contributors&gt;&lt;titles&gt;&lt;title&gt;Watershed-scale hydrologic and nonpoint-source pollution models: Review of mathematical bases&lt;/title&gt;&lt;secondary-title&gt;Transactions of the ASAE&lt;/secondary-title&gt;&lt;/titles&gt;&lt;periodical&gt;&lt;full-title&gt;Transactions of the ASAE&lt;/full-title&gt;&lt;/periodical&gt;&lt;pages&gt;1553&lt;/pages&gt;&lt;volume&gt;46&lt;/volume&gt;&lt;number&gt;6&lt;/number&gt;&lt;dates&gt;&lt;year&gt;2003&lt;/year&gt;&lt;/dates&gt;&lt;urls&gt;&lt;/urls&gt;&lt;/record&gt;&lt;/Cite&gt;&lt;/EndNote&gt;</w:instrText>
      </w:r>
      <w:r w:rsidR="00234F4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(Aksoy and Kavvas, 2005; Borah and Bera, 2003)</w:t>
      </w:r>
      <w:r w:rsidR="00234F4D" w:rsidRPr="00794D8C">
        <w:rPr>
          <w:rFonts w:ascii="Times New Roman" w:hAnsi="Times New Roman" w:cs="Times New Roman"/>
          <w:sz w:val="24"/>
          <w:szCs w:val="24"/>
        </w:rPr>
        <w:fldChar w:fldCharType="end"/>
      </w:r>
      <w:r w:rsidR="00234F4D" w:rsidRPr="00794D8C">
        <w:rPr>
          <w:rFonts w:ascii="Times New Roman" w:hAnsi="Times New Roman" w:cs="Times New Roman"/>
          <w:sz w:val="24"/>
          <w:szCs w:val="24"/>
        </w:rPr>
        <w:t xml:space="preserve"> and aid decision making </w:t>
      </w:r>
      <w:r w:rsidR="00234F4D"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&lt;EndNote&gt;&lt;Cite&gt;&lt;Author&gt;Barnhart&lt;/Author&gt;&lt;Year&gt;2018&lt;/Year&gt;&lt;RecNum&gt;2&lt;/RecNum&gt;&lt;DisplayText&gt;(Barnhart et al., 2018)&lt;/DisplayText&gt;&lt;record&gt;&lt;rec-number&gt;2&lt;/rec-number&gt;&lt;foreign-keys&gt;&lt;key app="EN" db-id="vxswrvz902xafmet90nv2wrlvesvv0zrsd99" timestamp="1546294169"&gt;2&lt;/key&gt;&lt;/foreign-keys&gt;&lt;ref-type name="Journal Article"&gt;17&lt;/ref-type&gt;&lt;contributors&gt;&lt;authors&gt;&lt;author&gt;Barnhart, Bradley L&lt;/author&gt;&lt;author&gt;Golden, Heather E&lt;/author&gt;&lt;author&gt;Kasprzyk, Joseph R&lt;/author&gt;&lt;author&gt;Pauer, James J&lt;/author&gt;&lt;author&gt;Jones, Chas E&lt;/author&gt;&lt;author&gt;Sawicz, Keith A&lt;/author&gt;&lt;author&gt;Hoghooghi, Nahal&lt;/author&gt;&lt;author&gt;Simon, Michelle&lt;/author&gt;&lt;author&gt;McKane, Robert B&lt;/author&gt;&lt;author&gt;Mayer, Paul M&lt;/author&gt;&lt;/authors&gt;&lt;/contributors&gt;&lt;titles&gt;&lt;title&gt;Embedding co-production and addressing uncertainty in watershed modeling decision-support tools: Successes and challenges&lt;/title&gt;&lt;secondary-title&gt;Environmental Modelling &amp;amp; Software&lt;/secondary-title&gt;&lt;/titles&gt;&lt;periodical&gt;&lt;full-title&gt;Environmental Modelling &amp;amp; Software&lt;/full-title&gt;&lt;/periodical&gt;&lt;dates&gt;&lt;year&gt;2018&lt;/year&gt;&lt;/dates&gt;&lt;isbn&gt;1364-8152&lt;/isbn&gt;&lt;urls&gt;&lt;/urls&gt;&lt;/record&gt;&lt;/Cite&gt;&lt;/EndNote&gt;</w:instrText>
      </w:r>
      <w:r w:rsidR="00234F4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(Barnhart et al., 2018)</w:t>
      </w:r>
      <w:r w:rsidR="00234F4D" w:rsidRPr="00794D8C">
        <w:rPr>
          <w:rFonts w:ascii="Times New Roman" w:hAnsi="Times New Roman" w:cs="Times New Roman"/>
          <w:sz w:val="24"/>
          <w:szCs w:val="24"/>
        </w:rPr>
        <w:fldChar w:fldCharType="end"/>
      </w:r>
      <w:r w:rsidR="00C65E2C" w:rsidRPr="00794D8C">
        <w:rPr>
          <w:rFonts w:ascii="Times New Roman" w:hAnsi="Times New Roman" w:cs="Times New Roman"/>
          <w:sz w:val="24"/>
          <w:szCs w:val="24"/>
        </w:rPr>
        <w:t xml:space="preserve">. In particular, numerous studies have examined </w:t>
      </w:r>
      <w:r w:rsidRPr="00794D8C">
        <w:rPr>
          <w:rFonts w:ascii="Times New Roman" w:hAnsi="Times New Roman" w:cs="Times New Roman"/>
          <w:sz w:val="24"/>
          <w:szCs w:val="24"/>
        </w:rPr>
        <w:t xml:space="preserve">the impacts of </w:t>
      </w:r>
      <w:r w:rsidR="00CD732F" w:rsidRPr="00794D8C">
        <w:rPr>
          <w:rFonts w:ascii="Times New Roman" w:hAnsi="Times New Roman" w:cs="Times New Roman"/>
          <w:sz w:val="24"/>
          <w:szCs w:val="24"/>
        </w:rPr>
        <w:t>alternative</w:t>
      </w:r>
      <w:r w:rsidR="00740EF9" w:rsidRPr="00794D8C">
        <w:rPr>
          <w:rFonts w:ascii="Times New Roman" w:hAnsi="Times New Roman" w:cs="Times New Roman"/>
          <w:sz w:val="24"/>
          <w:szCs w:val="24"/>
        </w:rPr>
        <w:t xml:space="preserve"> </w:t>
      </w:r>
      <w:r w:rsidR="00CD732F" w:rsidRPr="00794D8C">
        <w:rPr>
          <w:rFonts w:ascii="Times New Roman" w:hAnsi="Times New Roman" w:cs="Times New Roman"/>
          <w:sz w:val="24"/>
          <w:szCs w:val="24"/>
        </w:rPr>
        <w:t xml:space="preserve">land use </w:t>
      </w:r>
      <w:r w:rsidR="00740EF9" w:rsidRPr="00794D8C">
        <w:rPr>
          <w:rFonts w:ascii="Times New Roman" w:hAnsi="Times New Roman" w:cs="Times New Roman"/>
          <w:sz w:val="24"/>
          <w:szCs w:val="24"/>
        </w:rPr>
        <w:t xml:space="preserve">scenarios </w:t>
      </w:r>
      <w:r w:rsidR="00CD732F" w:rsidRPr="00794D8C">
        <w:rPr>
          <w:rFonts w:ascii="Times New Roman" w:hAnsi="Times New Roman" w:cs="Times New Roman"/>
          <w:sz w:val="24"/>
          <w:szCs w:val="24"/>
        </w:rPr>
        <w:t xml:space="preserve">on various hydrologic and biogeochemical components throughout urban, suburban, rural as well as mixed-use regions </w:t>
      </w:r>
      <w:r w:rsidR="00234F4D"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&lt;EndNote&gt;&lt;Cite&gt;&lt;Author&gt;Hoghooghi&lt;/Author&gt;&lt;Year&gt;2018&lt;/Year&gt;&lt;RecNum&gt;4&lt;/RecNum&gt;&lt;DisplayText&gt;(Hoghooghi et al., 2018)&lt;/DisplayText&gt;&lt;record&gt;&lt;rec-number&gt;4&lt;/rec-number&gt;&lt;foreign-keys&gt;&lt;key app="EN" db-id="vxswrvz902xafmet90nv2wrlvesvv0zrsd99" timestamp="1546294287"&gt;4&lt;/key&gt;&lt;/foreign-keys&gt;&lt;ref-type name="Journal Article"&gt;17&lt;/ref-type&gt;&lt;contributors&gt;&lt;authors&gt;&lt;author&gt;Hoghooghi, Nahal&lt;/author&gt;&lt;author&gt;Golden, Heather&lt;/author&gt;&lt;author&gt;Bledsoe, Brian&lt;/author&gt;&lt;author&gt;Barnhart, Bradley&lt;/author&gt;&lt;author&gt;Brookes, Allen&lt;/author&gt;&lt;author&gt;Djang, Kevin&lt;/author&gt;&lt;author&gt;Halama, Jonathan&lt;/author&gt;&lt;author&gt;McKane, Robert&lt;/author&gt;&lt;author&gt;Nietch, Christopher&lt;/author&gt;&lt;author&gt;Pettus, Paul&lt;/author&gt;&lt;/authors&gt;&lt;/contributors&gt;&lt;titles&gt;&lt;title&gt;Cumulative Effects of Low Impact Development on Watershed Hydrology in a Mixed Land-Cover System&lt;/title&gt;&lt;secondary-title&gt;Water&lt;/secondary-title&gt;&lt;/titles&gt;&lt;periodical&gt;&lt;full-title&gt;Water&lt;/full-title&gt;&lt;/periodical&gt;&lt;pages&gt;991&lt;/pages&gt;&lt;volume&gt;10&lt;/volume&gt;&lt;number&gt;8&lt;/number&gt;&lt;dates&gt;&lt;year&gt;2018&lt;/year&gt;&lt;/dates&gt;&lt;urls&gt;&lt;/urls&gt;&lt;/record&gt;&lt;/Cite&gt;&lt;/EndNote&gt;</w:instrText>
      </w:r>
      <w:r w:rsidR="00234F4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(Hoghooghi et al., 2018)</w:t>
      </w:r>
      <w:r w:rsidR="00234F4D" w:rsidRPr="00794D8C">
        <w:rPr>
          <w:rFonts w:ascii="Times New Roman" w:hAnsi="Times New Roman" w:cs="Times New Roman"/>
          <w:sz w:val="24"/>
          <w:szCs w:val="24"/>
        </w:rPr>
        <w:fldChar w:fldCharType="end"/>
      </w:r>
      <w:r w:rsidR="00CD732F" w:rsidRPr="00794D8C">
        <w:rPr>
          <w:rFonts w:ascii="Times New Roman" w:hAnsi="Times New Roman" w:cs="Times New Roman"/>
          <w:sz w:val="24"/>
          <w:szCs w:val="24"/>
        </w:rPr>
        <w:t xml:space="preserve">. </w:t>
      </w:r>
      <w:r w:rsidR="00C65E2C" w:rsidRPr="00794D8C">
        <w:rPr>
          <w:rFonts w:ascii="Times New Roman" w:hAnsi="Times New Roman" w:cs="Times New Roman"/>
          <w:sz w:val="24"/>
          <w:szCs w:val="24"/>
        </w:rPr>
        <w:t xml:space="preserve">Mechanistic or processed-based watershed models typically represent the environmental system as a series of equations that replicates the dynamics of the system. </w:t>
      </w:r>
      <w:r w:rsidR="00735036" w:rsidRPr="00794D8C">
        <w:rPr>
          <w:rFonts w:ascii="Times New Roman" w:hAnsi="Times New Roman" w:cs="Times New Roman"/>
          <w:sz w:val="24"/>
          <w:szCs w:val="24"/>
        </w:rPr>
        <w:t>These models produce outputs that range temporally from</w:t>
      </w:r>
      <w:r w:rsidR="00C65E2C" w:rsidRPr="00794D8C">
        <w:rPr>
          <w:rFonts w:ascii="Times New Roman" w:hAnsi="Times New Roman" w:cs="Times New Roman"/>
          <w:sz w:val="24"/>
          <w:szCs w:val="24"/>
        </w:rPr>
        <w:t xml:space="preserve"> </w:t>
      </w:r>
      <w:r w:rsidR="00234F4D" w:rsidRPr="00794D8C">
        <w:rPr>
          <w:rFonts w:ascii="Times New Roman" w:hAnsi="Times New Roman" w:cs="Times New Roman"/>
          <w:sz w:val="24"/>
          <w:szCs w:val="24"/>
        </w:rPr>
        <w:t xml:space="preserve">minutes (e.g., </w:t>
      </w:r>
      <w:r w:rsidR="0095335C" w:rsidRPr="00794D8C">
        <w:rPr>
          <w:rFonts w:ascii="Times New Roman" w:hAnsi="Times New Roman" w:cs="Times New Roman"/>
          <w:sz w:val="24"/>
          <w:szCs w:val="24"/>
        </w:rPr>
        <w:t>Hydrologic Simulation Program in Fortran [HSPF</w:t>
      </w:r>
      <w:r w:rsidR="00C6167E" w:rsidRPr="00794D8C">
        <w:rPr>
          <w:rFonts w:ascii="Times New Roman" w:hAnsi="Times New Roman" w:cs="Times New Roman"/>
          <w:sz w:val="24"/>
          <w:szCs w:val="24"/>
        </w:rPr>
        <w:t xml:space="preserve">; </w:t>
      </w:r>
      <w:r w:rsidR="00F7038F"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&lt;EndNote&gt;&lt;Cite&gt;&lt;Author&gt;Bicknell&lt;/Author&gt;&lt;Year&gt;1996&lt;/Year&gt;&lt;RecNum&gt;9&lt;/RecNum&gt;&lt;DisplayText&gt;(Bicknell et al., 1996)&lt;/DisplayText&gt;&lt;record&gt;&lt;rec-number&gt;9&lt;/rec-number&gt;&lt;foreign-keys&gt;&lt;key app="EN" db-id="vxswrvz902xafmet90nv2wrlvesvv0zrsd99" timestamp="1546295779"&gt;9&lt;/key&gt;&lt;/foreign-keys&gt;&lt;ref-type name="Journal Article"&gt;17&lt;/ref-type&gt;&lt;contributors&gt;&lt;authors&gt;&lt;author&gt;Bicknell, Brian R&lt;/author&gt;&lt;author&gt;Imhoff, John C&lt;/author&gt;&lt;author&gt;Kittle Jr, John L&lt;/author&gt;&lt;author&gt;Donigian Jr, Anthony S&lt;/author&gt;&lt;author&gt;Johanson, Robert C&lt;/author&gt;&lt;/authors&gt;&lt;/contributors&gt;&lt;titles&gt;&lt;title&gt;Hydrological simulation program-FORTRAN. user&amp;apos;s manual for release 11&lt;/title&gt;&lt;secondary-title&gt;US EPA&lt;/secondary-title&gt;&lt;/titles&gt;&lt;periodical&gt;&lt;full-title&gt;US EPA&lt;/full-title&gt;&lt;/periodical&gt;&lt;dates&gt;&lt;year&gt;1996&lt;/year&gt;&lt;/dates&gt;&lt;urls&gt;&lt;/urls&gt;&lt;/record&gt;&lt;/Cite&gt;&lt;/EndNote&gt;</w:instrText>
      </w:r>
      <w:r w:rsidR="00F7038F"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(Bicknell et al., 1996)</w:t>
      </w:r>
      <w:r w:rsidR="00F7038F" w:rsidRPr="00794D8C">
        <w:rPr>
          <w:rFonts w:ascii="Times New Roman" w:hAnsi="Times New Roman" w:cs="Times New Roman"/>
          <w:sz w:val="24"/>
          <w:szCs w:val="24"/>
        </w:rPr>
        <w:fldChar w:fldCharType="end"/>
      </w:r>
      <w:r w:rsidR="0095335C" w:rsidRPr="00794D8C">
        <w:rPr>
          <w:rFonts w:ascii="Times New Roman" w:hAnsi="Times New Roman" w:cs="Times New Roman"/>
          <w:sz w:val="24"/>
          <w:szCs w:val="24"/>
        </w:rPr>
        <w:t xml:space="preserve">], </w:t>
      </w:r>
      <w:r w:rsidR="00234F4D" w:rsidRPr="00794D8C">
        <w:rPr>
          <w:rFonts w:ascii="Times New Roman" w:hAnsi="Times New Roman" w:cs="Times New Roman"/>
          <w:sz w:val="24"/>
          <w:szCs w:val="24"/>
        </w:rPr>
        <w:t>Stormwater Management Model [SWMM</w:t>
      </w:r>
      <w:r w:rsidR="00F7038F" w:rsidRPr="00794D8C">
        <w:rPr>
          <w:rFonts w:ascii="Times New Roman" w:hAnsi="Times New Roman" w:cs="Times New Roman"/>
          <w:sz w:val="24"/>
          <w:szCs w:val="24"/>
        </w:rPr>
        <w:t xml:space="preserve">; </w:t>
      </w:r>
      <w:r w:rsidR="00F7038F"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&lt;EndNote&gt;&lt;Cite&gt;&lt;Author&gt;Rossman&lt;/Author&gt;&lt;Year&gt;2010&lt;/Year&gt;&lt;RecNum&gt;10&lt;/RecNum&gt;&lt;DisplayText&gt;(Rossman, 2010)&lt;/DisplayText&gt;&lt;record&gt;&lt;rec-number&gt;10&lt;/rec-number&gt;&lt;foreign-keys&gt;&lt;key app="EN" db-id="vxswrvz902xafmet90nv2wrlvesvv0zrsd99" timestamp="1546295819"&gt;10&lt;/key&gt;&lt;/foreign-keys&gt;&lt;ref-type name="Book"&gt;6&lt;/ref-type&gt;&lt;contributors&gt;&lt;authors&gt;&lt;author&gt;Rossman, Lewis A&lt;/author&gt;&lt;/authors&gt;&lt;/contributors&gt;&lt;titles&gt;&lt;title&gt;Storm water management model user&amp;apos;s manual, version 5.0&lt;/title&gt;&lt;/titles&gt;&lt;dates&gt;&lt;year&gt;2010&lt;/year&gt;&lt;/dates&gt;&lt;publisher&gt;National Risk Management Research Laboratory, Office of Research and …&lt;/publisher&gt;&lt;urls&gt;&lt;/urls&gt;&lt;/record&gt;&lt;/Cite&gt;&lt;/EndNote&gt;</w:instrText>
      </w:r>
      <w:r w:rsidR="00F7038F"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(Rossman, 2010)</w:t>
      </w:r>
      <w:r w:rsidR="00F7038F" w:rsidRPr="00794D8C">
        <w:rPr>
          <w:rFonts w:ascii="Times New Roman" w:hAnsi="Times New Roman" w:cs="Times New Roman"/>
          <w:sz w:val="24"/>
          <w:szCs w:val="24"/>
        </w:rPr>
        <w:fldChar w:fldCharType="end"/>
      </w:r>
      <w:r w:rsidR="00234F4D" w:rsidRPr="00794D8C">
        <w:rPr>
          <w:rFonts w:ascii="Times New Roman" w:hAnsi="Times New Roman" w:cs="Times New Roman"/>
          <w:sz w:val="24"/>
          <w:szCs w:val="24"/>
        </w:rPr>
        <w:t>])</w:t>
      </w:r>
      <w:r w:rsidR="00735036" w:rsidRPr="00794D8C">
        <w:rPr>
          <w:rFonts w:ascii="Times New Roman" w:hAnsi="Times New Roman" w:cs="Times New Roman"/>
          <w:sz w:val="24"/>
          <w:szCs w:val="24"/>
        </w:rPr>
        <w:t xml:space="preserve"> to</w:t>
      </w:r>
      <w:r w:rsidR="00234F4D" w:rsidRPr="00794D8C">
        <w:rPr>
          <w:rFonts w:ascii="Times New Roman" w:hAnsi="Times New Roman" w:cs="Times New Roman"/>
          <w:sz w:val="24"/>
          <w:szCs w:val="24"/>
        </w:rPr>
        <w:t xml:space="preserve"> hours</w:t>
      </w:r>
      <w:r w:rsidR="00C65E2C" w:rsidRPr="00794D8C">
        <w:rPr>
          <w:rFonts w:ascii="Times New Roman" w:hAnsi="Times New Roman" w:cs="Times New Roman"/>
          <w:sz w:val="24"/>
          <w:szCs w:val="24"/>
        </w:rPr>
        <w:t xml:space="preserve"> (</w:t>
      </w:r>
      <w:r w:rsidR="00234F4D" w:rsidRPr="00794D8C">
        <w:rPr>
          <w:rFonts w:ascii="Times New Roman" w:hAnsi="Times New Roman" w:cs="Times New Roman"/>
          <w:sz w:val="24"/>
          <w:szCs w:val="24"/>
        </w:rPr>
        <w:t xml:space="preserve">e.g., Soil and Water Assessment Tool [SWAT; </w:t>
      </w:r>
      <w:r w:rsidR="00DC479D"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&lt;EndNote&gt;&lt;Cite&gt;&lt;Author&gt;Gassman&lt;/Author&gt;&lt;Year&gt;2007&lt;/Year&gt;&lt;RecNum&gt;11&lt;/RecNum&gt;&lt;DisplayText&gt;(Gassman et al., 2007)&lt;/DisplayText&gt;&lt;record&gt;&lt;rec-number&gt;11&lt;/rec-number&gt;&lt;foreign-keys&gt;&lt;key app="EN" db-id="vxswrvz902xafmet90nv2wrlvesvv0zrsd99" timestamp="1546295861"&gt;11&lt;/key&gt;&lt;/foreign-keys&gt;&lt;ref-type name="Journal Article"&gt;17&lt;/ref-type&gt;&lt;contributors&gt;&lt;authors&gt;&lt;author&gt;Gassman, Philip W&lt;/author&gt;&lt;author&gt;Reyes, Manuel R&lt;/author&gt;&lt;author&gt;Green, Colleen H&lt;/author&gt;&lt;author&gt;Arnold, Jeffrey G&lt;/author&gt;&lt;/authors&gt;&lt;/contributors&gt;&lt;titles&gt;&lt;title&gt;The soil and water assessment tool: historical development, applications, and future research directions&lt;/title&gt;&lt;secondary-title&gt;Transactions of the ASABE&lt;/secondary-title&gt;&lt;/titles&gt;&lt;periodical&gt;&lt;full-title&gt;Transactions of the ASABE&lt;/full-title&gt;&lt;/periodical&gt;&lt;pages&gt;1211-1250&lt;/pages&gt;&lt;volume&gt;50&lt;/volume&gt;&lt;number&gt;4&lt;/number&gt;&lt;dates&gt;&lt;year&gt;2007&lt;/year&gt;&lt;/dates&gt;&lt;urls&gt;&lt;/urls&gt;&lt;/record&gt;&lt;/Cite&gt;&lt;/EndNote&gt;</w:instrText>
      </w:r>
      <w:r w:rsidR="00DC479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(Gassman et al., 2007)</w:t>
      </w:r>
      <w:r w:rsidR="00DC479D" w:rsidRPr="00794D8C">
        <w:rPr>
          <w:rFonts w:ascii="Times New Roman" w:hAnsi="Times New Roman" w:cs="Times New Roman"/>
          <w:sz w:val="24"/>
          <w:szCs w:val="24"/>
        </w:rPr>
        <w:fldChar w:fldCharType="end"/>
      </w:r>
      <w:r w:rsidR="00234F4D" w:rsidRPr="00794D8C">
        <w:rPr>
          <w:rFonts w:ascii="Times New Roman" w:hAnsi="Times New Roman" w:cs="Times New Roman"/>
          <w:sz w:val="24"/>
          <w:szCs w:val="24"/>
        </w:rPr>
        <w:t>])</w:t>
      </w:r>
      <w:r w:rsidR="00C65E2C" w:rsidRPr="00794D8C">
        <w:rPr>
          <w:rFonts w:ascii="Times New Roman" w:hAnsi="Times New Roman" w:cs="Times New Roman"/>
          <w:sz w:val="24"/>
          <w:szCs w:val="24"/>
        </w:rPr>
        <w:t xml:space="preserve"> to decades </w:t>
      </w:r>
      <w:r w:rsidR="00234F4D" w:rsidRPr="00794D8C">
        <w:rPr>
          <w:rFonts w:ascii="Times New Roman" w:hAnsi="Times New Roman" w:cs="Times New Roman"/>
          <w:sz w:val="24"/>
          <w:szCs w:val="24"/>
        </w:rPr>
        <w:t xml:space="preserve">(e.g., </w:t>
      </w:r>
      <w:r w:rsidR="00DC479D" w:rsidRPr="00794D8C">
        <w:rPr>
          <w:rFonts w:ascii="Times New Roman" w:hAnsi="Times New Roman" w:cs="Times New Roman"/>
          <w:sz w:val="24"/>
          <w:szCs w:val="24"/>
        </w:rPr>
        <w:t xml:space="preserve">Visualizing Ecosystem Land Management Assessments [VELMA; </w:t>
      </w:r>
      <w:r w:rsidR="00DC479D"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&lt;EndNote&gt;&lt;Cite&gt;&lt;Author&gt;Abdelnour&lt;/Author&gt;&lt;Year&gt;2011&lt;/Year&gt;&lt;RecNum&gt;12&lt;/RecNum&gt;&lt;DisplayText&gt;(Abdelnour et al., 2011)&lt;/DisplayText&gt;&lt;record&gt;&lt;rec-number&gt;12&lt;/rec-number&gt;&lt;foreign-keys&gt;&lt;key app="EN" db-id="vxswrvz902xafmet90nv2wrlvesvv0zrsd99" timestamp="1546295925"&gt;12&lt;/key&gt;&lt;/foreign-keys&gt;&lt;ref-type name="Journal Article"&gt;17&lt;/ref-type&gt;&lt;contributors&gt;&lt;authors&gt;&lt;author&gt;Abdelnour, Alex&lt;/author&gt;&lt;author&gt;Stieglitz, Marc&lt;/author&gt;&lt;author&gt;Pan, Feifei&lt;/author&gt;&lt;author&gt;McKane, Robert&lt;/author&gt;&lt;/authors&gt;&lt;/contributors&gt;&lt;titles&gt;&lt;title&gt;Catchment hydrological responses to forest harvest amount and spatial pattern&lt;/title&gt;&lt;secondary-title&gt;Water Resources Research&lt;/secondary-title&gt;&lt;/titles&gt;&lt;periodical&gt;&lt;full-title&gt;Water Resources Research&lt;/full-title&gt;&lt;/periodical&gt;&lt;volume&gt;47&lt;/volume&gt;&lt;number&gt;9&lt;/number&gt;&lt;dates&gt;&lt;year&gt;2011&lt;/year&gt;&lt;/dates&gt;&lt;isbn&gt;0043-1397&lt;/isbn&gt;&lt;urls&gt;&lt;/urls&gt;&lt;/record&gt;&lt;/Cite&gt;&lt;/EndNote&gt;</w:instrText>
      </w:r>
      <w:r w:rsidR="00DC479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(Abdelnour et al., 2011)</w:t>
      </w:r>
      <w:r w:rsidR="00DC479D" w:rsidRPr="00794D8C">
        <w:rPr>
          <w:rFonts w:ascii="Times New Roman" w:hAnsi="Times New Roman" w:cs="Times New Roman"/>
          <w:sz w:val="24"/>
          <w:szCs w:val="24"/>
        </w:rPr>
        <w:fldChar w:fldCharType="end"/>
      </w:r>
      <w:r w:rsidR="00DC479D" w:rsidRPr="00794D8C">
        <w:rPr>
          <w:rFonts w:ascii="Times New Roman" w:hAnsi="Times New Roman" w:cs="Times New Roman"/>
          <w:sz w:val="24"/>
          <w:szCs w:val="24"/>
        </w:rPr>
        <w:t>]</w:t>
      </w:r>
      <w:r w:rsidR="00234F4D" w:rsidRPr="00794D8C">
        <w:rPr>
          <w:rFonts w:ascii="Times New Roman" w:hAnsi="Times New Roman" w:cs="Times New Roman"/>
          <w:sz w:val="24"/>
          <w:szCs w:val="24"/>
        </w:rPr>
        <w:t xml:space="preserve">, </w:t>
      </w:r>
      <w:r w:rsidR="002B647D" w:rsidRPr="00794D8C">
        <w:rPr>
          <w:rFonts w:ascii="Times New Roman" w:hAnsi="Times New Roman" w:cs="Times New Roman"/>
          <w:sz w:val="24"/>
          <w:szCs w:val="24"/>
        </w:rPr>
        <w:t>Regional Hydro-Ecological Simulation System [</w:t>
      </w:r>
      <w:proofErr w:type="spellStart"/>
      <w:r w:rsidR="002B647D" w:rsidRPr="00794D8C">
        <w:rPr>
          <w:rFonts w:ascii="Times New Roman" w:hAnsi="Times New Roman" w:cs="Times New Roman"/>
          <w:sz w:val="24"/>
          <w:szCs w:val="24"/>
        </w:rPr>
        <w:t>RHESSys</w:t>
      </w:r>
      <w:proofErr w:type="spellEnd"/>
      <w:r w:rsidR="002B647D" w:rsidRPr="00794D8C">
        <w:rPr>
          <w:rFonts w:ascii="Times New Roman" w:hAnsi="Times New Roman" w:cs="Times New Roman"/>
          <w:sz w:val="24"/>
          <w:szCs w:val="24"/>
        </w:rPr>
        <w:t xml:space="preserve">; </w:t>
      </w:r>
      <w:r w:rsidR="002B647D"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&lt;EndNote&gt;&lt;Cite&gt;&lt;Author&gt;Tague&lt;/Author&gt;&lt;Year&gt;2004&lt;/Year&gt;&lt;RecNum&gt;13&lt;/RecNum&gt;&lt;DisplayText&gt;(Tague and Band, 2004)&lt;/DisplayText&gt;&lt;record&gt;&lt;rec-number&gt;13&lt;/rec-number&gt;&lt;foreign-keys&gt;&lt;key app="EN" db-id="vxswrvz902xafmet90nv2wrlvesvv0zrsd99" timestamp="1546296004"&gt;13&lt;/key&gt;&lt;/foreign-keys&gt;&lt;ref-type name="Journal Article"&gt;17&lt;/ref-type&gt;&lt;contributors&gt;&lt;authors&gt;&lt;author&gt;Tague, CL&lt;/author&gt;&lt;author&gt;Band, LE&lt;/author&gt;&lt;/authors&gt;&lt;/contributors&gt;&lt;titles&gt;&lt;title&gt;RHESSys: Regional Hydro-Ecologic Simulation System—An object-oriented approach to spatially distributed modeling of carbon, water, and nutrient cycling&lt;/title&gt;&lt;secondary-title&gt;Earth interactions&lt;/secondary-title&gt;&lt;/titles&gt;&lt;periodical&gt;&lt;full-title&gt;Earth Interactions&lt;/full-title&gt;&lt;/periodical&gt;&lt;pages&gt;1-42&lt;/pages&gt;&lt;volume&gt;8&lt;/volume&gt;&lt;number&gt;19&lt;/number&gt;&lt;dates&gt;&lt;year&gt;2004&lt;/year&gt;&lt;/dates&gt;&lt;isbn&gt;1087-3562&lt;/isbn&gt;&lt;urls&gt;&lt;/urls&gt;&lt;/record&gt;&lt;/Cite&gt;&lt;/EndNote&gt;</w:instrText>
      </w:r>
      <w:r w:rsidR="002B647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(Tague and Band, 2004)</w:t>
      </w:r>
      <w:r w:rsidR="002B647D" w:rsidRPr="00794D8C">
        <w:rPr>
          <w:rFonts w:ascii="Times New Roman" w:hAnsi="Times New Roman" w:cs="Times New Roman"/>
          <w:sz w:val="24"/>
          <w:szCs w:val="24"/>
        </w:rPr>
        <w:fldChar w:fldCharType="end"/>
      </w:r>
      <w:r w:rsidR="002B647D" w:rsidRPr="00794D8C">
        <w:rPr>
          <w:rFonts w:ascii="Times New Roman" w:hAnsi="Times New Roman" w:cs="Times New Roman"/>
          <w:sz w:val="24"/>
          <w:szCs w:val="24"/>
        </w:rPr>
        <w:t>]</w:t>
      </w:r>
      <w:r w:rsidR="0095335C" w:rsidRPr="00794D8C">
        <w:rPr>
          <w:rFonts w:ascii="Times New Roman" w:hAnsi="Times New Roman" w:cs="Times New Roman"/>
          <w:sz w:val="24"/>
          <w:szCs w:val="24"/>
        </w:rPr>
        <w:t>)</w:t>
      </w:r>
      <w:r w:rsidR="00735036" w:rsidRPr="00794D8C">
        <w:rPr>
          <w:rFonts w:ascii="Times New Roman" w:hAnsi="Times New Roman" w:cs="Times New Roman"/>
          <w:sz w:val="24"/>
          <w:szCs w:val="24"/>
        </w:rPr>
        <w:t xml:space="preserve">. </w:t>
      </w:r>
      <w:del w:id="17" w:author="Paul Mayer" w:date="2020-02-25T14:09:00Z">
        <w:r w:rsidR="00735036" w:rsidRPr="00794D8C" w:rsidDel="00B37F09">
          <w:rPr>
            <w:rFonts w:ascii="Times New Roman" w:hAnsi="Times New Roman" w:cs="Times New Roman"/>
            <w:sz w:val="24"/>
            <w:szCs w:val="24"/>
          </w:rPr>
          <w:delText>In a</w:delText>
        </w:r>
      </w:del>
      <w:ins w:id="18" w:author="Paul Mayer" w:date="2020-02-25T14:09:00Z">
        <w:r w:rsidR="00B37F09">
          <w:rPr>
            <w:rFonts w:ascii="Times New Roman" w:hAnsi="Times New Roman" w:cs="Times New Roman"/>
            <w:sz w:val="24"/>
            <w:szCs w:val="24"/>
          </w:rPr>
          <w:t>A</w:t>
        </w:r>
      </w:ins>
      <w:r w:rsidR="00735036" w:rsidRPr="00794D8C">
        <w:rPr>
          <w:rFonts w:ascii="Times New Roman" w:hAnsi="Times New Roman" w:cs="Times New Roman"/>
          <w:sz w:val="24"/>
          <w:szCs w:val="24"/>
        </w:rPr>
        <w:t>ddition</w:t>
      </w:r>
      <w:ins w:id="19" w:author="Paul Mayer" w:date="2020-02-25T14:09:00Z">
        <w:r w:rsidR="00B37F09">
          <w:rPr>
            <w:rFonts w:ascii="Times New Roman" w:hAnsi="Times New Roman" w:cs="Times New Roman"/>
            <w:sz w:val="24"/>
            <w:szCs w:val="24"/>
          </w:rPr>
          <w:t>ally</w:t>
        </w:r>
      </w:ins>
      <w:r w:rsidR="00735036" w:rsidRPr="00794D8C">
        <w:rPr>
          <w:rFonts w:ascii="Times New Roman" w:hAnsi="Times New Roman" w:cs="Times New Roman"/>
          <w:sz w:val="24"/>
          <w:szCs w:val="24"/>
        </w:rPr>
        <w:t xml:space="preserve">, </w:t>
      </w:r>
      <w:del w:id="20" w:author="Paul Mayer" w:date="2020-02-25T14:09:00Z">
        <w:r w:rsidR="00735036" w:rsidRPr="00794D8C" w:rsidDel="00B37F09">
          <w:rPr>
            <w:rFonts w:ascii="Times New Roman" w:hAnsi="Times New Roman" w:cs="Times New Roman"/>
            <w:sz w:val="24"/>
            <w:szCs w:val="24"/>
          </w:rPr>
          <w:delText>s</w:delText>
        </w:r>
        <w:r w:rsidR="00C65E2C" w:rsidRPr="00794D8C" w:rsidDel="00B37F09">
          <w:rPr>
            <w:rFonts w:ascii="Times New Roman" w:hAnsi="Times New Roman" w:cs="Times New Roman"/>
            <w:sz w:val="24"/>
            <w:szCs w:val="24"/>
          </w:rPr>
          <w:delText xml:space="preserve">patially, </w:delText>
        </w:r>
      </w:del>
      <w:r w:rsidR="00C65E2C" w:rsidRPr="00794D8C">
        <w:rPr>
          <w:rFonts w:ascii="Times New Roman" w:hAnsi="Times New Roman" w:cs="Times New Roman"/>
          <w:sz w:val="24"/>
          <w:szCs w:val="24"/>
        </w:rPr>
        <w:t>the</w:t>
      </w:r>
      <w:ins w:id="21" w:author="Paul Mayer" w:date="2020-02-25T14:09:00Z">
        <w:r w:rsidR="00B37F09">
          <w:rPr>
            <w:rFonts w:ascii="Times New Roman" w:hAnsi="Times New Roman" w:cs="Times New Roman"/>
            <w:sz w:val="24"/>
            <w:szCs w:val="24"/>
          </w:rPr>
          <w:t xml:space="preserve">se </w:t>
        </w:r>
        <w:r w:rsidR="00B37F09">
          <w:rPr>
            <w:rFonts w:ascii="Times New Roman" w:hAnsi="Times New Roman" w:cs="Times New Roman"/>
            <w:sz w:val="24"/>
            <w:szCs w:val="24"/>
          </w:rPr>
          <w:lastRenderedPageBreak/>
          <w:t>models</w:t>
        </w:r>
      </w:ins>
      <w:del w:id="22" w:author="Paul Mayer" w:date="2020-02-25T14:09:00Z">
        <w:r w:rsidR="00C65E2C" w:rsidRPr="00794D8C" w:rsidDel="00B37F09">
          <w:rPr>
            <w:rFonts w:ascii="Times New Roman" w:hAnsi="Times New Roman" w:cs="Times New Roman"/>
            <w:sz w:val="24"/>
            <w:szCs w:val="24"/>
          </w:rPr>
          <w:delText>y</w:delText>
        </w:r>
      </w:del>
      <w:r w:rsidR="00C65E2C" w:rsidRPr="00794D8C">
        <w:rPr>
          <w:rFonts w:ascii="Times New Roman" w:hAnsi="Times New Roman" w:cs="Times New Roman"/>
          <w:sz w:val="24"/>
          <w:szCs w:val="24"/>
        </w:rPr>
        <w:t xml:space="preserve"> are generally classified as either semi-distribute</w:t>
      </w:r>
      <w:r w:rsidR="007F6881" w:rsidRPr="00794D8C">
        <w:rPr>
          <w:rFonts w:ascii="Times New Roman" w:hAnsi="Times New Roman" w:cs="Times New Roman"/>
          <w:sz w:val="24"/>
          <w:szCs w:val="24"/>
        </w:rPr>
        <w:t>d</w:t>
      </w:r>
      <w:ins w:id="23" w:author="Paul Mayer" w:date="2020-02-25T14:10:00Z">
        <w:r w:rsidR="00B37F09">
          <w:rPr>
            <w:rFonts w:ascii="Times New Roman" w:hAnsi="Times New Roman" w:cs="Times New Roman"/>
            <w:sz w:val="24"/>
            <w:szCs w:val="24"/>
          </w:rPr>
          <w:t>, for example</w:t>
        </w:r>
      </w:ins>
      <w:del w:id="24" w:author="Paul Mayer" w:date="2020-02-25T14:10:00Z">
        <w:r w:rsidR="007F6881" w:rsidRPr="00794D8C" w:rsidDel="00B37F09">
          <w:rPr>
            <w:rFonts w:ascii="Times New Roman" w:hAnsi="Times New Roman" w:cs="Times New Roman"/>
            <w:sz w:val="24"/>
            <w:szCs w:val="24"/>
          </w:rPr>
          <w:delText>—that is</w:delText>
        </w:r>
      </w:del>
      <w:r w:rsidR="007F6881" w:rsidRPr="00794D8C">
        <w:rPr>
          <w:rFonts w:ascii="Times New Roman" w:hAnsi="Times New Roman" w:cs="Times New Roman"/>
          <w:sz w:val="24"/>
          <w:szCs w:val="24"/>
        </w:rPr>
        <w:t>, models that utilize sub</w:t>
      </w:r>
      <w:ins w:id="25" w:author="Paul Mayer" w:date="2020-02-25T14:10:00Z">
        <w:r w:rsidR="00B37F09">
          <w:rPr>
            <w:rFonts w:ascii="Times New Roman" w:hAnsi="Times New Roman" w:cs="Times New Roman"/>
            <w:sz w:val="24"/>
            <w:szCs w:val="24"/>
          </w:rPr>
          <w:t>-</w:t>
        </w:r>
      </w:ins>
      <w:r w:rsidR="007F6881" w:rsidRPr="00794D8C">
        <w:rPr>
          <w:rFonts w:ascii="Times New Roman" w:hAnsi="Times New Roman" w:cs="Times New Roman"/>
          <w:sz w:val="24"/>
          <w:szCs w:val="24"/>
        </w:rPr>
        <w:t>basins (e.g., HSPF, SWAT)</w:t>
      </w:r>
      <w:ins w:id="26" w:author="Paul Mayer" w:date="2020-02-25T14:10:00Z">
        <w:r w:rsidR="00B37F09">
          <w:rPr>
            <w:rFonts w:ascii="Times New Roman" w:hAnsi="Times New Roman" w:cs="Times New Roman"/>
            <w:sz w:val="24"/>
            <w:szCs w:val="24"/>
          </w:rPr>
          <w:t>,</w:t>
        </w:r>
      </w:ins>
      <w:ins w:id="27" w:author="Paul Mayer" w:date="2020-02-25T14:11:00Z">
        <w:r w:rsidR="00B37F09">
          <w:rPr>
            <w:rFonts w:ascii="Times New Roman" w:hAnsi="Times New Roman" w:cs="Times New Roman"/>
            <w:sz w:val="24"/>
            <w:szCs w:val="24"/>
          </w:rPr>
          <w:t xml:space="preserve"> </w:t>
        </w:r>
      </w:ins>
      <w:del w:id="28" w:author="Paul Mayer" w:date="2020-02-25T14:10:00Z">
        <w:r w:rsidR="007F6881" w:rsidRPr="00794D8C" w:rsidDel="00B37F09">
          <w:rPr>
            <w:rFonts w:ascii="Times New Roman" w:hAnsi="Times New Roman" w:cs="Times New Roman"/>
            <w:sz w:val="24"/>
            <w:szCs w:val="24"/>
          </w:rPr>
          <w:delText>—</w:delText>
        </w:r>
      </w:del>
      <w:r w:rsidR="007F6881" w:rsidRPr="00794D8C">
        <w:rPr>
          <w:rFonts w:ascii="Times New Roman" w:hAnsi="Times New Roman" w:cs="Times New Roman"/>
          <w:sz w:val="24"/>
          <w:szCs w:val="24"/>
        </w:rPr>
        <w:t xml:space="preserve">or </w:t>
      </w:r>
      <w:r w:rsidR="00C65E2C" w:rsidRPr="00794D8C">
        <w:rPr>
          <w:rFonts w:ascii="Times New Roman" w:hAnsi="Times New Roman" w:cs="Times New Roman"/>
          <w:sz w:val="24"/>
          <w:szCs w:val="24"/>
        </w:rPr>
        <w:t>spatially explicit</w:t>
      </w:r>
      <w:r w:rsidR="007F6881" w:rsidRPr="00794D8C">
        <w:rPr>
          <w:rFonts w:ascii="Times New Roman" w:hAnsi="Times New Roman" w:cs="Times New Roman"/>
          <w:sz w:val="24"/>
          <w:szCs w:val="24"/>
        </w:rPr>
        <w:t>, which simulate interrelated voxels within a gridded matrix (e.g., VELMA</w:t>
      </w:r>
      <w:r w:rsidR="00B90019" w:rsidRPr="00794D8C">
        <w:rPr>
          <w:rFonts w:ascii="Times New Roman" w:hAnsi="Times New Roman" w:cs="Times New Roman"/>
          <w:sz w:val="24"/>
          <w:szCs w:val="24"/>
        </w:rPr>
        <w:t>, RHESSYs</w:t>
      </w:r>
      <w:r w:rsidR="00A17BBD" w:rsidRPr="00794D8C">
        <w:rPr>
          <w:rFonts w:ascii="Times New Roman" w:hAnsi="Times New Roman" w:cs="Times New Roman"/>
          <w:sz w:val="24"/>
          <w:szCs w:val="24"/>
        </w:rPr>
        <w:t>)</w:t>
      </w:r>
      <w:r w:rsidR="007F6881" w:rsidRPr="00794D8C">
        <w:rPr>
          <w:rFonts w:ascii="Times New Roman" w:hAnsi="Times New Roman" w:cs="Times New Roman"/>
          <w:sz w:val="24"/>
          <w:szCs w:val="24"/>
        </w:rPr>
        <w:t>.</w:t>
      </w:r>
      <w:r w:rsidR="00735036" w:rsidRPr="00794D8C">
        <w:rPr>
          <w:rFonts w:ascii="Times New Roman" w:hAnsi="Times New Roman" w:cs="Times New Roman"/>
          <w:sz w:val="24"/>
          <w:szCs w:val="24"/>
        </w:rPr>
        <w:t xml:space="preserve"> </w:t>
      </w:r>
    </w:p>
    <w:p w14:paraId="60C87000" w14:textId="159FDDED" w:rsidR="00C65E2C" w:rsidRPr="00794D8C" w:rsidRDefault="0095335C"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While each type of watershed model serves to aid decision making in different contexts, spatially explicit models are particularly advantageous because they allow explicit placement of management actions on the landscape and can simulate </w:t>
      </w:r>
      <w:del w:id="29" w:author="Paul Mayer" w:date="2020-02-25T14:18:00Z">
        <w:r w:rsidRPr="00794D8C" w:rsidDel="00BB6C0C">
          <w:rPr>
            <w:rFonts w:ascii="Times New Roman" w:hAnsi="Times New Roman" w:cs="Times New Roman"/>
            <w:sz w:val="24"/>
            <w:szCs w:val="24"/>
          </w:rPr>
          <w:delText xml:space="preserve">its </w:delText>
        </w:r>
      </w:del>
      <w:ins w:id="30" w:author="Paul Mayer" w:date="2020-02-25T14:18:00Z">
        <w:r w:rsidR="00BB6C0C">
          <w:rPr>
            <w:rFonts w:ascii="Times New Roman" w:hAnsi="Times New Roman" w:cs="Times New Roman"/>
            <w:sz w:val="24"/>
            <w:szCs w:val="24"/>
          </w:rPr>
          <w:t xml:space="preserve">subsequent </w:t>
        </w:r>
      </w:ins>
      <w:r w:rsidRPr="00794D8C">
        <w:rPr>
          <w:rFonts w:ascii="Times New Roman" w:hAnsi="Times New Roman" w:cs="Times New Roman"/>
          <w:sz w:val="24"/>
          <w:szCs w:val="24"/>
        </w:rPr>
        <w:t xml:space="preserve">environmental impacts. </w:t>
      </w:r>
    </w:p>
    <w:p w14:paraId="1DCEFBDC" w14:textId="750C9021" w:rsidR="0048158E" w:rsidRPr="00794D8C" w:rsidRDefault="00B84117"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In </w:t>
      </w:r>
      <w:r w:rsidR="00E22F01" w:rsidRPr="00794D8C">
        <w:rPr>
          <w:rFonts w:ascii="Times New Roman" w:hAnsi="Times New Roman" w:cs="Times New Roman"/>
          <w:sz w:val="24"/>
          <w:szCs w:val="24"/>
        </w:rPr>
        <w:t>cities throughout the</w:t>
      </w:r>
      <w:r w:rsidRPr="00794D8C">
        <w:rPr>
          <w:rFonts w:ascii="Times New Roman" w:hAnsi="Times New Roman" w:cs="Times New Roman"/>
          <w:sz w:val="24"/>
          <w:szCs w:val="24"/>
        </w:rPr>
        <w:t xml:space="preserve"> United States </w:t>
      </w:r>
      <w:r w:rsidR="00624E56"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&lt;EndNote&gt;&lt;Cite&gt;&lt;Author&gt;Hoghooghi&lt;/Author&gt;&lt;Year&gt;2018&lt;/Year&gt;&lt;RecNum&gt;4&lt;/RecNum&gt;&lt;DisplayText&gt;(Hoghooghi et al., 2018; Sarkar et al., 2018)&lt;/DisplayText&gt;&lt;record&gt;&lt;rec-number&gt;4&lt;/rec-number&gt;&lt;foreign-keys&gt;&lt;key app="EN" db-id="vxswrvz902xafmet90nv2wrlvesvv0zrsd99" timestamp="1546294287"&gt;4&lt;/key&gt;&lt;/foreign-keys&gt;&lt;ref-type name="Journal Article"&gt;17&lt;/ref-type&gt;&lt;contributors&gt;&lt;authors&gt;&lt;author&gt;Hoghooghi, Nahal&lt;/author&gt;&lt;author&gt;Golden, Heather&lt;/author&gt;&lt;author&gt;Bledsoe, Brian&lt;/author&gt;&lt;author&gt;Barnhart, Bradley&lt;/author&gt;&lt;author&gt;Brookes, Allen&lt;/author&gt;&lt;author&gt;Djang, Kevin&lt;/author&gt;&lt;author&gt;Halama, Jonathan&lt;/author&gt;&lt;author&gt;McKane, Robert&lt;/author&gt;&lt;author&gt;Nietch, Christopher&lt;/author&gt;&lt;author&gt;Pettus, Paul&lt;/author&gt;&lt;/authors&gt;&lt;/contributors&gt;&lt;titles&gt;&lt;title&gt;Cumulative Effects of Low Impact Development on Watershed Hydrology in a Mixed Land-Cover System&lt;/title&gt;&lt;secondary-title&gt;Water&lt;/secondary-title&gt;&lt;/titles&gt;&lt;periodical&gt;&lt;full-title&gt;Water&lt;/full-title&gt;&lt;/periodical&gt;&lt;pages&gt;991&lt;/pages&gt;&lt;volume&gt;10&lt;/volume&gt;&lt;number&gt;8&lt;/number&gt;&lt;dates&gt;&lt;year&gt;2018&lt;/year&gt;&lt;/dates&gt;&lt;urls&gt;&lt;/urls&gt;&lt;/record&gt;&lt;/Cite&gt;&lt;Cite&gt;&lt;Author&gt;Sarkar&lt;/Author&gt;&lt;Year&gt;2018&lt;/Year&gt;&lt;RecNum&gt;5&lt;/RecNum&gt;&lt;record&gt;&lt;rec-number&gt;5&lt;/rec-number&gt;&lt;foreign-keys&gt;&lt;key app="EN" db-id="vxswrvz902xafmet90nv2wrlvesvv0zrsd99" timestamp="1546295325"&gt;5&lt;/key&gt;&lt;/foreign-keys&gt;&lt;ref-type name="Journal Article"&gt;17&lt;/ref-type&gt;&lt;contributors&gt;&lt;authors&gt;&lt;author&gt;Sarkar, Saumya&lt;/author&gt;&lt;author&gt;Butcher, Jonathan B&lt;/author&gt;&lt;author&gt;Johnson, Thomas E&lt;/author&gt;&lt;author&gt;Clark, Christopher M&lt;/author&gt;&lt;/authors&gt;&lt;/contributors&gt;&lt;titles&gt;&lt;title&gt;Simulated Sensitivity of Urban Green Infrastructure Practices to Climate Change&lt;/title&gt;&lt;secondary-title&gt;Earth Interactions&lt;/secondary-title&gt;&lt;/titles&gt;&lt;periodical&gt;&lt;full-title&gt;Earth Interactions&lt;/full-title&gt;&lt;/periodical&gt;&lt;number&gt;2018&lt;/number&gt;&lt;dates&gt;&lt;year&gt;2018&lt;/year&gt;&lt;/dates&gt;&lt;isbn&gt;1087-3562&lt;/isbn&gt;&lt;urls&gt;&lt;/urls&gt;&lt;/record&gt;&lt;/Cite&gt;&lt;/EndNote&gt;</w:instrText>
      </w:r>
      <w:r w:rsidR="00624E56"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(Hoghooghi et al., 2018; Sarkar et al., 2018)</w:t>
      </w:r>
      <w:r w:rsidR="00624E56"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and the world </w:t>
      </w:r>
      <w:r w:rsidR="00D540C6"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&lt;EndNote&gt;&lt;Cite&gt;&lt;Author&gt;Tzoulas&lt;/Author&gt;&lt;Year&gt;2007&lt;/Year&gt;&lt;RecNum&gt;6&lt;/RecNum&gt;&lt;DisplayText&gt;(Tzoulas et al., 2007)&lt;/DisplayText&gt;&lt;record&gt;&lt;rec-number&gt;6&lt;/rec-number&gt;&lt;foreign-keys&gt;&lt;key app="EN" db-id="vxswrvz902xafmet90nv2wrlvesvv0zrsd99" timestamp="1546295495"&gt;6&lt;/key&gt;&lt;/foreign-keys&gt;&lt;ref-type name="Journal Article"&gt;17&lt;/ref-type&gt;&lt;contributors&gt;&lt;authors&gt;&lt;author&gt;Tzoulas, Konstantinos&lt;/author&gt;&lt;author&gt;Korpela, Kalevi&lt;/author&gt;&lt;author&gt;Venn, Stephen&lt;/author&gt;&lt;author&gt;Yli-Pelkonen, Vesa&lt;/author&gt;&lt;author&gt;Kaźmierczak, Aleksandra&lt;/author&gt;&lt;author&gt;Niemela, Jari&lt;/author&gt;&lt;author&gt;James, Philip&lt;/author&gt;&lt;/authors&gt;&lt;/contributors&gt;&lt;titles&gt;&lt;title&gt;Promoting ecosystem and human health in urban areas using Green Infrastructure: A literature review&lt;/title&gt;&lt;secondary-title&gt;Landscape and urban planning&lt;/secondary-title&gt;&lt;/titles&gt;&lt;periodical&gt;&lt;full-title&gt;Landscape and urban planning&lt;/full-title&gt;&lt;/periodical&gt;&lt;pages&gt;167-178&lt;/pages&gt;&lt;volume&gt;81&lt;/volume&gt;&lt;number&gt;3&lt;/number&gt;&lt;dates&gt;&lt;year&gt;2007&lt;/year&gt;&lt;/dates&gt;&lt;isbn&gt;0169-2046&lt;/isbn&gt;&lt;urls&gt;&lt;/urls&gt;&lt;/record&gt;&lt;/Cite&gt;&lt;/EndNote&gt;</w:instrText>
      </w:r>
      <w:r w:rsidR="00D540C6"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(Tzoulas et al., 2007)</w:t>
      </w:r>
      <w:r w:rsidR="00D540C6" w:rsidRPr="00794D8C">
        <w:rPr>
          <w:rFonts w:ascii="Times New Roman" w:hAnsi="Times New Roman" w:cs="Times New Roman"/>
          <w:sz w:val="24"/>
          <w:szCs w:val="24"/>
        </w:rPr>
        <w:fldChar w:fldCharType="end"/>
      </w:r>
      <w:r w:rsidRPr="00794D8C">
        <w:rPr>
          <w:rFonts w:ascii="Times New Roman" w:hAnsi="Times New Roman" w:cs="Times New Roman"/>
          <w:sz w:val="24"/>
          <w:szCs w:val="24"/>
        </w:rPr>
        <w:t>, green infrastructure</w:t>
      </w:r>
      <w:ins w:id="31" w:author="Paul Mayer" w:date="2020-02-26T09:09:00Z">
        <w:r w:rsidR="00DF6FE0">
          <w:rPr>
            <w:rFonts w:ascii="Times New Roman" w:hAnsi="Times New Roman" w:cs="Times New Roman"/>
            <w:sz w:val="24"/>
            <w:szCs w:val="24"/>
          </w:rPr>
          <w:t xml:space="preserve"> (GI)</w:t>
        </w:r>
      </w:ins>
      <w:r w:rsidRPr="00794D8C">
        <w:rPr>
          <w:rFonts w:ascii="Times New Roman" w:hAnsi="Times New Roman" w:cs="Times New Roman"/>
          <w:sz w:val="24"/>
          <w:szCs w:val="24"/>
        </w:rPr>
        <w:t xml:space="preserve"> has </w:t>
      </w:r>
      <w:r w:rsidR="002B7CA6" w:rsidRPr="00794D8C">
        <w:rPr>
          <w:rFonts w:ascii="Times New Roman" w:hAnsi="Times New Roman" w:cs="Times New Roman"/>
          <w:sz w:val="24"/>
          <w:szCs w:val="24"/>
        </w:rPr>
        <w:t>gained attention as an urban management option that can potentially reduce and delay storm runoff</w:t>
      </w:r>
      <w:r w:rsidR="006409B0" w:rsidRPr="00794D8C">
        <w:rPr>
          <w:rFonts w:ascii="Times New Roman" w:hAnsi="Times New Roman" w:cs="Times New Roman"/>
          <w:sz w:val="24"/>
          <w:szCs w:val="24"/>
        </w:rPr>
        <w:t xml:space="preserve"> and provide a host of other ecosystem services</w:t>
      </w:r>
      <w:r w:rsidR="00467176" w:rsidRPr="00794D8C">
        <w:rPr>
          <w:rFonts w:ascii="Times New Roman" w:hAnsi="Times New Roman" w:cs="Times New Roman"/>
          <w:sz w:val="24"/>
          <w:szCs w:val="24"/>
        </w:rPr>
        <w:t xml:space="preserve"> including heat reduction, habitat de-fragmentation</w:t>
      </w:r>
      <w:ins w:id="32" w:author="Paul Mayer" w:date="2020-02-25T14:20:00Z">
        <w:r w:rsidR="00BB6C0C">
          <w:rPr>
            <w:rFonts w:ascii="Times New Roman" w:hAnsi="Times New Roman" w:cs="Times New Roman"/>
            <w:sz w:val="24"/>
            <w:szCs w:val="24"/>
          </w:rPr>
          <w:t xml:space="preserve">, nutrient management, </w:t>
        </w:r>
      </w:ins>
      <w:ins w:id="33" w:author="Paul Mayer" w:date="2020-02-25T14:21:00Z">
        <w:r w:rsidR="00BB6C0C">
          <w:rPr>
            <w:rFonts w:ascii="Times New Roman" w:hAnsi="Times New Roman" w:cs="Times New Roman"/>
            <w:sz w:val="24"/>
            <w:szCs w:val="24"/>
          </w:rPr>
          <w:t xml:space="preserve">green space, </w:t>
        </w:r>
      </w:ins>
      <w:ins w:id="34" w:author="Paul Mayer" w:date="2020-02-25T14:20:00Z">
        <w:r w:rsidR="00BB6C0C">
          <w:rPr>
            <w:rFonts w:ascii="Times New Roman" w:hAnsi="Times New Roman" w:cs="Times New Roman"/>
            <w:sz w:val="24"/>
            <w:szCs w:val="24"/>
          </w:rPr>
          <w:t>recreation</w:t>
        </w:r>
      </w:ins>
      <w:r w:rsidR="00467176" w:rsidRPr="00794D8C">
        <w:rPr>
          <w:rFonts w:ascii="Times New Roman" w:hAnsi="Times New Roman" w:cs="Times New Roman"/>
          <w:sz w:val="24"/>
          <w:szCs w:val="24"/>
        </w:rPr>
        <w:t xml:space="preserve"> and others </w:t>
      </w:r>
      <w:commentRangeStart w:id="35"/>
      <w:r w:rsidR="00467176"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&lt;EndNote&gt;&lt;Cite&gt;&lt;Author&gt;Berardi&lt;/Author&gt;&lt;Year&gt;2014&lt;/Year&gt;&lt;RecNum&gt;7&lt;/RecNum&gt;&lt;DisplayText&gt;(Berardi et al., 2014)&lt;/DisplayText&gt;&lt;record&gt;&lt;rec-number&gt;7&lt;/rec-number&gt;&lt;foreign-keys&gt;&lt;key app="EN" db-id="vxswrvz902xafmet90nv2wrlvesvv0zrsd99" timestamp="1546295545"&gt;7&lt;/key&gt;&lt;/foreign-keys&gt;&lt;ref-type name="Journal Article"&gt;17&lt;/ref-type&gt;&lt;contributors&gt;&lt;authors&gt;&lt;author&gt;Berardi, Umberto&lt;/author&gt;&lt;author&gt;GhaffarianHoseini, AmirHosein&lt;/author&gt;&lt;author&gt;GhaffarianHoseini, Ali&lt;/author&gt;&lt;/authors&gt;&lt;/contributors&gt;&lt;titles&gt;&lt;title&gt;State-of-the-art analysis of the environmental benefits of green roofs&lt;/title&gt;&lt;secondary-title&gt;Applied Energy&lt;/secondary-title&gt;&lt;/titles&gt;&lt;periodical&gt;&lt;full-title&gt;Applied Energy&lt;/full-title&gt;&lt;/periodical&gt;&lt;pages&gt;411-428&lt;/pages&gt;&lt;volume&gt;115&lt;/volume&gt;&lt;dates&gt;&lt;year&gt;2014&lt;/year&gt;&lt;/dates&gt;&lt;isbn&gt;0306-2619&lt;/isbn&gt;&lt;urls&gt;&lt;/urls&gt;&lt;/record&gt;&lt;/Cite&gt;&lt;/EndNote&gt;</w:instrText>
      </w:r>
      <w:r w:rsidR="00467176"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(Berardi et al., 2014</w:t>
      </w:r>
      <w:ins w:id="36" w:author="Paul Mayer" w:date="2020-02-26T13:52:00Z">
        <w:r w:rsidR="00E32758">
          <w:rPr>
            <w:rFonts w:ascii="Times New Roman" w:hAnsi="Times New Roman" w:cs="Times New Roman"/>
            <w:noProof/>
            <w:sz w:val="24"/>
            <w:szCs w:val="24"/>
          </w:rPr>
          <w:t xml:space="preserve">; </w:t>
        </w:r>
      </w:ins>
      <w:ins w:id="37" w:author="Paul Mayer" w:date="2020-02-26T13:53:00Z">
        <w:r w:rsidR="00400B75">
          <w:rPr>
            <w:rFonts w:ascii="Times New Roman" w:hAnsi="Times New Roman" w:cs="Times New Roman"/>
            <w:noProof/>
            <w:sz w:val="24"/>
            <w:szCs w:val="24"/>
          </w:rPr>
          <w:t>Golden and Hoghooghi 2017; Passport et al. 201</w:t>
        </w:r>
      </w:ins>
      <w:ins w:id="38" w:author="Paul Mayer" w:date="2020-02-26T13:54:00Z">
        <w:r w:rsidR="00400B75">
          <w:rPr>
            <w:rFonts w:ascii="Times New Roman" w:hAnsi="Times New Roman" w:cs="Times New Roman"/>
            <w:noProof/>
            <w:sz w:val="24"/>
            <w:szCs w:val="24"/>
          </w:rPr>
          <w:t xml:space="preserve">3; </w:t>
        </w:r>
      </w:ins>
      <w:ins w:id="39" w:author="Paul Mayer" w:date="2020-02-26T13:53:00Z">
        <w:r w:rsidR="00E32758">
          <w:rPr>
            <w:rFonts w:ascii="Times New Roman" w:hAnsi="Times New Roman" w:cs="Times New Roman"/>
            <w:noProof/>
            <w:sz w:val="24"/>
            <w:szCs w:val="24"/>
          </w:rPr>
          <w:t>Woznicki et al. 2018</w:t>
        </w:r>
      </w:ins>
      <w:r w:rsidR="00502D97">
        <w:rPr>
          <w:rFonts w:ascii="Times New Roman" w:hAnsi="Times New Roman" w:cs="Times New Roman"/>
          <w:noProof/>
          <w:sz w:val="24"/>
          <w:szCs w:val="24"/>
        </w:rPr>
        <w:t>)</w:t>
      </w:r>
      <w:r w:rsidR="00467176" w:rsidRPr="00794D8C">
        <w:rPr>
          <w:rFonts w:ascii="Times New Roman" w:hAnsi="Times New Roman" w:cs="Times New Roman"/>
          <w:sz w:val="24"/>
          <w:szCs w:val="24"/>
        </w:rPr>
        <w:fldChar w:fldCharType="end"/>
      </w:r>
      <w:commentRangeEnd w:id="35"/>
      <w:r w:rsidR="00012A9E">
        <w:rPr>
          <w:rStyle w:val="CommentReference"/>
        </w:rPr>
        <w:commentReference w:id="35"/>
      </w:r>
      <w:r w:rsidR="002B7CA6" w:rsidRPr="00794D8C">
        <w:rPr>
          <w:rFonts w:ascii="Times New Roman" w:hAnsi="Times New Roman" w:cs="Times New Roman"/>
          <w:sz w:val="24"/>
          <w:szCs w:val="24"/>
        </w:rPr>
        <w:t xml:space="preserve">. </w:t>
      </w:r>
      <w:r w:rsidR="00212A96" w:rsidRPr="00794D8C">
        <w:rPr>
          <w:rFonts w:ascii="Times New Roman" w:hAnsi="Times New Roman" w:cs="Times New Roman"/>
          <w:sz w:val="24"/>
          <w:szCs w:val="24"/>
        </w:rPr>
        <w:t>The term ‘g</w:t>
      </w:r>
      <w:r w:rsidR="002B7CA6" w:rsidRPr="00794D8C">
        <w:rPr>
          <w:rFonts w:ascii="Times New Roman" w:hAnsi="Times New Roman" w:cs="Times New Roman"/>
          <w:sz w:val="24"/>
          <w:szCs w:val="24"/>
        </w:rPr>
        <w:t>reen infrastructure</w:t>
      </w:r>
      <w:r w:rsidR="00212A96" w:rsidRPr="00794D8C">
        <w:rPr>
          <w:rFonts w:ascii="Times New Roman" w:hAnsi="Times New Roman" w:cs="Times New Roman"/>
          <w:sz w:val="24"/>
          <w:szCs w:val="24"/>
        </w:rPr>
        <w:t>’ typically</w:t>
      </w:r>
      <w:r w:rsidR="002B7CA6" w:rsidRPr="00794D8C">
        <w:rPr>
          <w:rFonts w:ascii="Times New Roman" w:hAnsi="Times New Roman" w:cs="Times New Roman"/>
          <w:sz w:val="24"/>
          <w:szCs w:val="24"/>
        </w:rPr>
        <w:t xml:space="preserve"> includes a suite of practices that can be installed and implemented in </w:t>
      </w:r>
      <w:r w:rsidR="00212A96" w:rsidRPr="00794D8C">
        <w:rPr>
          <w:rFonts w:ascii="Times New Roman" w:hAnsi="Times New Roman" w:cs="Times New Roman"/>
          <w:sz w:val="24"/>
          <w:szCs w:val="24"/>
        </w:rPr>
        <w:t>urban</w:t>
      </w:r>
      <w:r w:rsidR="003D6C15" w:rsidRPr="00794D8C">
        <w:rPr>
          <w:rFonts w:ascii="Times New Roman" w:hAnsi="Times New Roman" w:cs="Times New Roman"/>
          <w:sz w:val="24"/>
          <w:szCs w:val="24"/>
        </w:rPr>
        <w:t xml:space="preserve"> and/or semi-urban</w:t>
      </w:r>
      <w:r w:rsidR="00212A96" w:rsidRPr="00794D8C">
        <w:rPr>
          <w:rFonts w:ascii="Times New Roman" w:hAnsi="Times New Roman" w:cs="Times New Roman"/>
          <w:sz w:val="24"/>
          <w:szCs w:val="24"/>
        </w:rPr>
        <w:t xml:space="preserve"> </w:t>
      </w:r>
      <w:r w:rsidR="002B7CA6" w:rsidRPr="00794D8C">
        <w:rPr>
          <w:rFonts w:ascii="Times New Roman" w:hAnsi="Times New Roman" w:cs="Times New Roman"/>
          <w:sz w:val="24"/>
          <w:szCs w:val="24"/>
        </w:rPr>
        <w:t xml:space="preserve">systems, including green roofs, permeable pavement, bioswales, and </w:t>
      </w:r>
      <w:r w:rsidR="00212A96" w:rsidRPr="00794D8C">
        <w:rPr>
          <w:rFonts w:ascii="Times New Roman" w:hAnsi="Times New Roman" w:cs="Times New Roman"/>
          <w:sz w:val="24"/>
          <w:szCs w:val="24"/>
        </w:rPr>
        <w:t>riparian buffers</w:t>
      </w:r>
      <w:r w:rsidR="00CB6768" w:rsidRPr="00794D8C">
        <w:rPr>
          <w:rFonts w:ascii="Times New Roman" w:hAnsi="Times New Roman" w:cs="Times New Roman"/>
          <w:sz w:val="24"/>
          <w:szCs w:val="24"/>
        </w:rPr>
        <w:t>, among others</w:t>
      </w:r>
      <w:r w:rsidR="002B7CA6" w:rsidRPr="00794D8C">
        <w:rPr>
          <w:rFonts w:ascii="Times New Roman" w:hAnsi="Times New Roman" w:cs="Times New Roman"/>
          <w:sz w:val="24"/>
          <w:szCs w:val="24"/>
        </w:rPr>
        <w:t xml:space="preserve">. </w:t>
      </w:r>
      <w:r w:rsidR="003C23C4" w:rsidRPr="00794D8C">
        <w:rPr>
          <w:rFonts w:ascii="Times New Roman" w:hAnsi="Times New Roman" w:cs="Times New Roman"/>
          <w:sz w:val="24"/>
          <w:szCs w:val="24"/>
        </w:rPr>
        <w:t xml:space="preserve">Green roofs, in particular, are </w:t>
      </w:r>
      <w:r w:rsidR="0012317D" w:rsidRPr="00794D8C">
        <w:rPr>
          <w:rFonts w:ascii="Times New Roman" w:hAnsi="Times New Roman" w:cs="Times New Roman"/>
          <w:sz w:val="24"/>
          <w:szCs w:val="24"/>
        </w:rPr>
        <w:t xml:space="preserve">among the most popular </w:t>
      </w:r>
      <w:del w:id="40" w:author="Paul Mayer" w:date="2020-02-26T09:10:00Z">
        <w:r w:rsidR="00AD27EF" w:rsidRPr="00794D8C" w:rsidDel="00A81A7D">
          <w:rPr>
            <w:rFonts w:ascii="Times New Roman" w:hAnsi="Times New Roman" w:cs="Times New Roman"/>
            <w:sz w:val="24"/>
            <w:szCs w:val="24"/>
          </w:rPr>
          <w:delText>green infrastructure</w:delText>
        </w:r>
      </w:del>
      <w:ins w:id="41" w:author="Paul Mayer" w:date="2020-02-26T09:10:00Z">
        <w:r w:rsidR="00A81A7D">
          <w:rPr>
            <w:rFonts w:ascii="Times New Roman" w:hAnsi="Times New Roman" w:cs="Times New Roman"/>
            <w:sz w:val="24"/>
            <w:szCs w:val="24"/>
          </w:rPr>
          <w:t>GI</w:t>
        </w:r>
      </w:ins>
      <w:r w:rsidR="00AD27EF" w:rsidRPr="00794D8C">
        <w:rPr>
          <w:rFonts w:ascii="Times New Roman" w:hAnsi="Times New Roman" w:cs="Times New Roman"/>
          <w:sz w:val="24"/>
          <w:szCs w:val="24"/>
        </w:rPr>
        <w:t xml:space="preserve"> </w:t>
      </w:r>
      <w:r w:rsidR="00735036" w:rsidRPr="00794D8C">
        <w:rPr>
          <w:rFonts w:ascii="Times New Roman" w:hAnsi="Times New Roman" w:cs="Times New Roman"/>
          <w:sz w:val="24"/>
          <w:szCs w:val="24"/>
        </w:rPr>
        <w:t xml:space="preserve">type </w:t>
      </w:r>
      <w:r w:rsidR="00212A96" w:rsidRPr="00794D8C">
        <w:rPr>
          <w:rFonts w:ascii="Times New Roman" w:hAnsi="Times New Roman" w:cs="Times New Roman"/>
          <w:sz w:val="24"/>
          <w:szCs w:val="24"/>
        </w:rPr>
        <w:t xml:space="preserve">implemented in highly urbanized watersheds </w:t>
      </w:r>
      <w:r w:rsidR="00AD27EF" w:rsidRPr="00794D8C">
        <w:rPr>
          <w:rFonts w:ascii="Times New Roman" w:hAnsi="Times New Roman" w:cs="Times New Roman"/>
          <w:sz w:val="24"/>
          <w:szCs w:val="24"/>
        </w:rPr>
        <w:t xml:space="preserve">due to their low cost and efficient utilization of unused or under-used space </w:t>
      </w:r>
      <w:r w:rsidR="0096784C"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&lt;EndNote&gt;&lt;Cite&gt;&lt;Author&gt;Carter&lt;/Author&gt;&lt;Year&gt;2007&lt;/Year&gt;&lt;RecNum&gt;8&lt;/RecNum&gt;&lt;DisplayText&gt;(Carter and Jackson, 2007)&lt;/DisplayText&gt;&lt;record&gt;&lt;rec-number&gt;8&lt;/rec-number&gt;&lt;foreign-keys&gt;&lt;key app="EN" db-id="vxswrvz902xafmet90nv2wrlvesvv0zrsd99" timestamp="1546295635"&gt;8&lt;/key&gt;&lt;/foreign-keys&gt;&lt;ref-type name="Journal Article"&gt;17&lt;/ref-type&gt;&lt;contributors&gt;&lt;authors&gt;&lt;author&gt;Carter, Timothy&lt;/author&gt;&lt;author&gt;Jackson, C Rhett&lt;/author&gt;&lt;/authors&gt;&lt;/contributors&gt;&lt;titles&gt;&lt;title&gt;Vegetated roofs for stormwater management at multiple spatial scales&lt;/title&gt;&lt;secondary-title&gt;Landscape and urban planning&lt;/secondary-title&gt;&lt;/titles&gt;&lt;periodical&gt;&lt;full-title&gt;Landscape and urban planning&lt;/full-title&gt;&lt;/periodical&gt;&lt;pages&gt;84-94&lt;/pages&gt;&lt;volume&gt;80&lt;/volume&gt;&lt;number&gt;1-2&lt;/number&gt;&lt;dates&gt;&lt;year&gt;2007&lt;/year&gt;&lt;/dates&gt;&lt;isbn&gt;0169-2046&lt;/isbn&gt;&lt;urls&gt;&lt;/urls&gt;&lt;/record&gt;&lt;/Cite&gt;&lt;/EndNote&gt;</w:instrText>
      </w:r>
      <w:r w:rsidR="0096784C"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(Carter and Jackson, 2007)</w:t>
      </w:r>
      <w:r w:rsidR="0096784C" w:rsidRPr="00794D8C">
        <w:rPr>
          <w:rFonts w:ascii="Times New Roman" w:hAnsi="Times New Roman" w:cs="Times New Roman"/>
          <w:sz w:val="24"/>
          <w:szCs w:val="24"/>
        </w:rPr>
        <w:fldChar w:fldCharType="end"/>
      </w:r>
      <w:r w:rsidR="003C23C4" w:rsidRPr="00794D8C">
        <w:rPr>
          <w:rFonts w:ascii="Times New Roman" w:hAnsi="Times New Roman" w:cs="Times New Roman"/>
          <w:sz w:val="24"/>
          <w:szCs w:val="24"/>
        </w:rPr>
        <w:t>.</w:t>
      </w:r>
      <w:r w:rsidR="00737319" w:rsidRPr="00794D8C">
        <w:rPr>
          <w:rFonts w:ascii="Times New Roman" w:hAnsi="Times New Roman" w:cs="Times New Roman"/>
          <w:sz w:val="24"/>
          <w:szCs w:val="24"/>
        </w:rPr>
        <w:t xml:space="preserve"> S</w:t>
      </w:r>
      <w:r w:rsidR="00E22F01" w:rsidRPr="00794D8C">
        <w:rPr>
          <w:rFonts w:ascii="Times New Roman" w:hAnsi="Times New Roman" w:cs="Times New Roman"/>
          <w:sz w:val="24"/>
          <w:szCs w:val="24"/>
        </w:rPr>
        <w:t xml:space="preserve">tudies have investigated the water retention and delay impacts of green </w:t>
      </w:r>
      <w:r w:rsidR="00483403" w:rsidRPr="00794D8C">
        <w:rPr>
          <w:rFonts w:ascii="Times New Roman" w:hAnsi="Times New Roman" w:cs="Times New Roman"/>
          <w:sz w:val="24"/>
          <w:szCs w:val="24"/>
        </w:rPr>
        <w:t>roofs in urban watersheds</w:t>
      </w:r>
      <w:r w:rsidR="00737319" w:rsidRPr="00794D8C">
        <w:rPr>
          <w:rFonts w:ascii="Times New Roman" w:hAnsi="Times New Roman" w:cs="Times New Roman"/>
          <w:sz w:val="24"/>
          <w:szCs w:val="24"/>
        </w:rPr>
        <w:t xml:space="preserve">. For example, </w:t>
      </w:r>
      <w:r w:rsidR="00737319" w:rsidRPr="00794D8C">
        <w:rPr>
          <w:rFonts w:ascii="Times New Roman" w:hAnsi="Times New Roman" w:cs="Times New Roman"/>
          <w:sz w:val="24"/>
          <w:szCs w:val="24"/>
        </w:rPr>
        <w:fldChar w:fldCharType="begin"/>
      </w:r>
      <w:r w:rsidR="0067411D" w:rsidRPr="00794D8C">
        <w:rPr>
          <w:rFonts w:ascii="Times New Roman" w:hAnsi="Times New Roman" w:cs="Times New Roman"/>
          <w:sz w:val="24"/>
          <w:szCs w:val="24"/>
        </w:rPr>
        <w:instrText xml:space="preserve"> ADDIN EN.CITE &lt;EndNote&gt;&lt;Cite AuthorYear="1"&gt;&lt;Author&gt;Sarkar&lt;/Author&gt;&lt;Year&gt;2018&lt;/Year&gt;&lt;RecNum&gt;5&lt;/RecNum&gt;&lt;DisplayText&gt;Sarkar et al. (2018)&lt;/DisplayText&gt;&lt;record&gt;&lt;rec-number&gt;5&lt;/rec-number&gt;&lt;foreign-keys&gt;&lt;key app="EN" db-id="vxswrvz902xafmet90nv2wrlvesvv0zrsd99" timestamp="1546295325"&gt;5&lt;/key&gt;&lt;/foreign-keys&gt;&lt;ref-type name="Journal Article"&gt;17&lt;/ref-type&gt;&lt;contributors&gt;&lt;authors&gt;&lt;author&gt;Sarkar, Saumya&lt;/author&gt;&lt;author&gt;Butcher, Jonathan B&lt;/author&gt;&lt;author&gt;Johnson, Thomas E&lt;/author&gt;&lt;author&gt;Clark, Christopher M&lt;/author&gt;&lt;/authors&gt;&lt;/contributors&gt;&lt;titles&gt;&lt;title&gt;Simulated Sensitivity of Urban Green Infrastructure Practices to Climate Change&lt;/title&gt;&lt;secondary-title&gt;Earth Interactions&lt;/secondary-title&gt;&lt;/titles&gt;&lt;periodical&gt;&lt;full-title&gt;Earth Interactions&lt;/full-title&gt;&lt;/periodical&gt;&lt;number&gt;2018&lt;/number&gt;&lt;dates&gt;&lt;year&gt;2018&lt;/year&gt;&lt;/dates&gt;&lt;isbn&gt;1087-3562&lt;/isbn&gt;&lt;urls&gt;&lt;/urls&gt;&lt;/record&gt;&lt;/Cite&gt;&lt;/EndNote&gt;</w:instrText>
      </w:r>
      <w:r w:rsidR="00737319" w:rsidRPr="00794D8C">
        <w:rPr>
          <w:rFonts w:ascii="Times New Roman" w:hAnsi="Times New Roman" w:cs="Times New Roman"/>
          <w:sz w:val="24"/>
          <w:szCs w:val="24"/>
        </w:rPr>
        <w:fldChar w:fldCharType="separate"/>
      </w:r>
      <w:r w:rsidR="0067411D" w:rsidRPr="00794D8C">
        <w:rPr>
          <w:rFonts w:ascii="Times New Roman" w:hAnsi="Times New Roman" w:cs="Times New Roman"/>
          <w:noProof/>
          <w:sz w:val="24"/>
          <w:szCs w:val="24"/>
        </w:rPr>
        <w:t>Sarkar et al. (2018)</w:t>
      </w:r>
      <w:r w:rsidR="00737319" w:rsidRPr="00794D8C">
        <w:rPr>
          <w:rFonts w:ascii="Times New Roman" w:hAnsi="Times New Roman" w:cs="Times New Roman"/>
          <w:sz w:val="24"/>
          <w:szCs w:val="24"/>
        </w:rPr>
        <w:fldChar w:fldCharType="end"/>
      </w:r>
      <w:r w:rsidR="00EA32C2" w:rsidRPr="00794D8C">
        <w:rPr>
          <w:rFonts w:ascii="Times New Roman" w:hAnsi="Times New Roman" w:cs="Times New Roman"/>
          <w:sz w:val="24"/>
          <w:szCs w:val="24"/>
        </w:rPr>
        <w:t xml:space="preserve"> used the </w:t>
      </w:r>
      <w:proofErr w:type="spellStart"/>
      <w:r w:rsidR="00EA32C2" w:rsidRPr="00794D8C">
        <w:rPr>
          <w:rFonts w:ascii="Times New Roman" w:hAnsi="Times New Roman" w:cs="Times New Roman"/>
          <w:sz w:val="24"/>
          <w:szCs w:val="24"/>
        </w:rPr>
        <w:t>RHESSys</w:t>
      </w:r>
      <w:proofErr w:type="spellEnd"/>
      <w:r w:rsidR="00EA32C2" w:rsidRPr="00794D8C">
        <w:rPr>
          <w:rFonts w:ascii="Times New Roman" w:hAnsi="Times New Roman" w:cs="Times New Roman"/>
          <w:sz w:val="24"/>
          <w:szCs w:val="24"/>
        </w:rPr>
        <w:t xml:space="preserve"> model to simulate </w:t>
      </w:r>
      <w:del w:id="42" w:author="Paul Mayer" w:date="2020-02-26T09:08:00Z">
        <w:r w:rsidR="00EA32C2" w:rsidRPr="00794D8C" w:rsidDel="004F7190">
          <w:rPr>
            <w:rFonts w:ascii="Times New Roman" w:hAnsi="Times New Roman" w:cs="Times New Roman"/>
            <w:sz w:val="24"/>
            <w:szCs w:val="24"/>
          </w:rPr>
          <w:delText>a variety of</w:delText>
        </w:r>
      </w:del>
      <w:ins w:id="43" w:author="Paul Mayer" w:date="2020-02-26T09:08:00Z">
        <w:r w:rsidR="004F7190">
          <w:rPr>
            <w:rFonts w:ascii="Times New Roman" w:hAnsi="Times New Roman" w:cs="Times New Roman"/>
            <w:sz w:val="24"/>
            <w:szCs w:val="24"/>
          </w:rPr>
          <w:t>various</w:t>
        </w:r>
      </w:ins>
      <w:r w:rsidR="00EA32C2" w:rsidRPr="00794D8C">
        <w:rPr>
          <w:rFonts w:ascii="Times New Roman" w:hAnsi="Times New Roman" w:cs="Times New Roman"/>
          <w:sz w:val="24"/>
          <w:szCs w:val="24"/>
        </w:rPr>
        <w:t xml:space="preserve"> </w:t>
      </w:r>
      <w:del w:id="44" w:author="Paul Mayer" w:date="2020-02-26T09:10:00Z">
        <w:r w:rsidR="00EA32C2" w:rsidRPr="00794D8C" w:rsidDel="00B04F3B">
          <w:rPr>
            <w:rFonts w:ascii="Times New Roman" w:hAnsi="Times New Roman" w:cs="Times New Roman"/>
            <w:sz w:val="24"/>
            <w:szCs w:val="24"/>
          </w:rPr>
          <w:delText>green infrastructure</w:delText>
        </w:r>
      </w:del>
      <w:ins w:id="45" w:author="Paul Mayer" w:date="2020-02-26T09:10:00Z">
        <w:r w:rsidR="00B04F3B">
          <w:rPr>
            <w:rFonts w:ascii="Times New Roman" w:hAnsi="Times New Roman" w:cs="Times New Roman"/>
            <w:sz w:val="24"/>
            <w:szCs w:val="24"/>
          </w:rPr>
          <w:t>GI</w:t>
        </w:r>
      </w:ins>
      <w:r w:rsidR="00EA32C2" w:rsidRPr="00794D8C">
        <w:rPr>
          <w:rFonts w:ascii="Times New Roman" w:hAnsi="Times New Roman" w:cs="Times New Roman"/>
          <w:sz w:val="24"/>
          <w:szCs w:val="24"/>
        </w:rPr>
        <w:t xml:space="preserve"> practices </w:t>
      </w:r>
      <w:del w:id="46" w:author="Paul Mayer" w:date="2020-02-26T09:11:00Z">
        <w:r w:rsidR="00EA32C2" w:rsidRPr="00794D8C" w:rsidDel="00B04F3B">
          <w:rPr>
            <w:rFonts w:ascii="Times New Roman" w:hAnsi="Times New Roman" w:cs="Times New Roman"/>
            <w:sz w:val="24"/>
            <w:szCs w:val="24"/>
          </w:rPr>
          <w:delText xml:space="preserve">including 100% green roofs </w:delText>
        </w:r>
      </w:del>
      <w:r w:rsidR="00EA32C2" w:rsidRPr="00794D8C">
        <w:rPr>
          <w:rFonts w:ascii="Times New Roman" w:hAnsi="Times New Roman" w:cs="Times New Roman"/>
          <w:sz w:val="24"/>
          <w:szCs w:val="24"/>
        </w:rPr>
        <w:t xml:space="preserve">and showed that </w:t>
      </w:r>
      <w:r w:rsidR="00A74ACA" w:rsidRPr="00794D8C">
        <w:rPr>
          <w:rFonts w:ascii="Times New Roman" w:hAnsi="Times New Roman" w:cs="Times New Roman"/>
          <w:sz w:val="24"/>
          <w:szCs w:val="24"/>
        </w:rPr>
        <w:t xml:space="preserve">GI caused </w:t>
      </w:r>
      <w:r w:rsidR="00EA32C2" w:rsidRPr="00794D8C">
        <w:rPr>
          <w:rFonts w:ascii="Times New Roman" w:hAnsi="Times New Roman" w:cs="Times New Roman"/>
          <w:sz w:val="24"/>
          <w:szCs w:val="24"/>
        </w:rPr>
        <w:t xml:space="preserve">water yields </w:t>
      </w:r>
      <w:r w:rsidR="00A74ACA" w:rsidRPr="00794D8C">
        <w:rPr>
          <w:rFonts w:ascii="Times New Roman" w:hAnsi="Times New Roman" w:cs="Times New Roman"/>
          <w:sz w:val="24"/>
          <w:szCs w:val="24"/>
        </w:rPr>
        <w:t>to decrease and evapotranspiration to increase. Green roofs</w:t>
      </w:r>
      <w:proofErr w:type="gramStart"/>
      <w:r w:rsidR="00A74ACA" w:rsidRPr="00794D8C">
        <w:rPr>
          <w:rFonts w:ascii="Times New Roman" w:hAnsi="Times New Roman" w:cs="Times New Roman"/>
          <w:sz w:val="24"/>
          <w:szCs w:val="24"/>
        </w:rPr>
        <w:t>, in particular, provided</w:t>
      </w:r>
      <w:proofErr w:type="gramEnd"/>
      <w:r w:rsidR="00A74ACA" w:rsidRPr="00794D8C">
        <w:rPr>
          <w:rFonts w:ascii="Times New Roman" w:hAnsi="Times New Roman" w:cs="Times New Roman"/>
          <w:sz w:val="24"/>
          <w:szCs w:val="24"/>
        </w:rPr>
        <w:t xml:space="preserve"> a 33% (median) reduction in annual water yields. </w:t>
      </w:r>
      <w:r w:rsidR="00053EBB" w:rsidRPr="00794D8C">
        <w:rPr>
          <w:rFonts w:ascii="Times New Roman" w:hAnsi="Times New Roman" w:cs="Times New Roman"/>
          <w:sz w:val="24"/>
          <w:szCs w:val="24"/>
        </w:rPr>
        <w:t xml:space="preserve">In addition, </w:t>
      </w:r>
      <w:r w:rsidR="00A74ACA" w:rsidRPr="00794D8C">
        <w:rPr>
          <w:rFonts w:ascii="Times New Roman" w:hAnsi="Times New Roman" w:cs="Times New Roman"/>
          <w:sz w:val="24"/>
          <w:szCs w:val="24"/>
        </w:rPr>
        <w:t xml:space="preserve">experimental studies have shown that green roof </w:t>
      </w:r>
      <w:r w:rsidR="00053EBB" w:rsidRPr="00794D8C">
        <w:rPr>
          <w:rFonts w:ascii="Times New Roman" w:hAnsi="Times New Roman" w:cs="Times New Roman"/>
          <w:sz w:val="24"/>
          <w:szCs w:val="24"/>
        </w:rPr>
        <w:t xml:space="preserve">retention times </w:t>
      </w:r>
      <w:del w:id="47" w:author="Paul Mayer" w:date="2020-02-26T09:14:00Z">
        <w:r w:rsidR="00053EBB" w:rsidRPr="00794D8C" w:rsidDel="009F1B23">
          <w:rPr>
            <w:rFonts w:ascii="Times New Roman" w:hAnsi="Times New Roman" w:cs="Times New Roman"/>
            <w:sz w:val="24"/>
            <w:szCs w:val="24"/>
          </w:rPr>
          <w:lastRenderedPageBreak/>
          <w:delText>are on the order of</w:delText>
        </w:r>
      </w:del>
      <w:ins w:id="48" w:author="Paul Mayer" w:date="2020-02-26T09:14:00Z">
        <w:r w:rsidR="009F1B23">
          <w:rPr>
            <w:rFonts w:ascii="Times New Roman" w:hAnsi="Times New Roman" w:cs="Times New Roman"/>
            <w:sz w:val="24"/>
            <w:szCs w:val="24"/>
          </w:rPr>
          <w:t>vary from</w:t>
        </w:r>
      </w:ins>
      <w:r w:rsidR="00053EBB" w:rsidRPr="00794D8C">
        <w:rPr>
          <w:rFonts w:ascii="Times New Roman" w:hAnsi="Times New Roman" w:cs="Times New Roman"/>
          <w:sz w:val="24"/>
          <w:szCs w:val="24"/>
        </w:rPr>
        <w:t xml:space="preserve"> minutes to hours and can help to slow stormflow</w:t>
      </w:r>
      <w:r w:rsidR="00A74ACA" w:rsidRPr="00794D8C">
        <w:rPr>
          <w:rFonts w:ascii="Times New Roman" w:hAnsi="Times New Roman" w:cs="Times New Roman"/>
          <w:sz w:val="24"/>
          <w:szCs w:val="24"/>
        </w:rPr>
        <w:t xml:space="preserve"> </w:t>
      </w:r>
      <w:r w:rsidR="003525F3"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&lt;EndNote&gt;&lt;Cite&gt;&lt;Author&gt;Speak&lt;/Author&gt;&lt;Year&gt;2013&lt;/Year&gt;&lt;RecNum&gt;14&lt;/RecNum&gt;&lt;DisplayText&gt;(Speak et al., 2013)&lt;/DisplayText&gt;&lt;record&gt;&lt;rec-number&gt;14&lt;/rec-number&gt;&lt;foreign-keys&gt;&lt;key app="EN" db-id="vxswrvz902xafmet90nv2wrlvesvv0zrsd99" timestamp="1546297015"&gt;14&lt;/key&gt;&lt;/foreign-keys&gt;&lt;ref-type name="Journal Article"&gt;17&lt;/ref-type&gt;&lt;contributors&gt;&lt;authors&gt;&lt;author&gt;Speak, AF&lt;/author&gt;&lt;author&gt;Rothwell, JJ&lt;/author&gt;&lt;author&gt;Lindley, SJ&lt;/author&gt;&lt;author&gt;Smith, CL&lt;/author&gt;&lt;/authors&gt;&lt;/contributors&gt;&lt;titles&gt;&lt;title&gt;Rainwater runoff retention on an aged intensive green roof&lt;/title&gt;&lt;secondary-title&gt;Science of the Total Environment&lt;/secondary-title&gt;&lt;/titles&gt;&lt;periodical&gt;&lt;full-title&gt;Science of the Total Environment&lt;/full-title&gt;&lt;/periodical&gt;&lt;pages&gt;28-38&lt;/pages&gt;&lt;volume&gt;461&lt;/volume&gt;&lt;dates&gt;&lt;year&gt;2013&lt;/year&gt;&lt;/dates&gt;&lt;isbn&gt;0048-9697&lt;/isbn&gt;&lt;urls&gt;&lt;/urls&gt;&lt;/record&gt;&lt;/Cite&gt;&lt;/EndNote&gt;</w:instrText>
      </w:r>
      <w:r w:rsidR="003525F3"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(Speak et al., 2013)</w:t>
      </w:r>
      <w:r w:rsidR="003525F3" w:rsidRPr="00794D8C">
        <w:rPr>
          <w:rFonts w:ascii="Times New Roman" w:hAnsi="Times New Roman" w:cs="Times New Roman"/>
          <w:sz w:val="24"/>
          <w:szCs w:val="24"/>
        </w:rPr>
        <w:fldChar w:fldCharType="end"/>
      </w:r>
      <w:r w:rsidR="00053EBB" w:rsidRPr="00794D8C">
        <w:rPr>
          <w:rFonts w:ascii="Times New Roman" w:hAnsi="Times New Roman" w:cs="Times New Roman"/>
          <w:sz w:val="24"/>
          <w:szCs w:val="24"/>
        </w:rPr>
        <w:t xml:space="preserve">. </w:t>
      </w:r>
    </w:p>
    <w:p w14:paraId="5EF98A6E" w14:textId="338C4AB4" w:rsidR="00053EBB" w:rsidRPr="00794D8C" w:rsidRDefault="0048158E"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There remains a disconnect between experimental studies that provide green roof efficacy results in </w:t>
      </w:r>
      <w:del w:id="49" w:author="Paul Mayer" w:date="2020-02-26T09:14:00Z">
        <w:r w:rsidRPr="00794D8C" w:rsidDel="009F1B23">
          <w:rPr>
            <w:rFonts w:ascii="Times New Roman" w:hAnsi="Times New Roman" w:cs="Times New Roman"/>
            <w:sz w:val="24"/>
            <w:szCs w:val="24"/>
          </w:rPr>
          <w:delText xml:space="preserve">particular </w:delText>
        </w:r>
      </w:del>
      <w:r w:rsidRPr="00794D8C">
        <w:rPr>
          <w:rFonts w:ascii="Times New Roman" w:hAnsi="Times New Roman" w:cs="Times New Roman"/>
          <w:sz w:val="24"/>
          <w:szCs w:val="24"/>
        </w:rPr>
        <w:t>context</w:t>
      </w:r>
      <w:del w:id="50" w:author="Paul Mayer" w:date="2020-02-26T09:14:00Z">
        <w:r w:rsidRPr="00794D8C" w:rsidDel="009F1B23">
          <w:rPr>
            <w:rFonts w:ascii="Times New Roman" w:hAnsi="Times New Roman" w:cs="Times New Roman"/>
            <w:sz w:val="24"/>
            <w:szCs w:val="24"/>
          </w:rPr>
          <w:delText>s</w:delText>
        </w:r>
      </w:del>
      <w:r w:rsidRPr="00794D8C">
        <w:rPr>
          <w:rFonts w:ascii="Times New Roman" w:hAnsi="Times New Roman" w:cs="Times New Roman"/>
          <w:sz w:val="24"/>
          <w:szCs w:val="24"/>
        </w:rPr>
        <w:t xml:space="preserve"> and watershed modeling results that extrapolate these findings to large scales. </w:t>
      </w:r>
      <w:r w:rsidR="000B104A" w:rsidRPr="00794D8C">
        <w:rPr>
          <w:rFonts w:ascii="Times New Roman" w:hAnsi="Times New Roman" w:cs="Times New Roman"/>
          <w:sz w:val="24"/>
          <w:szCs w:val="24"/>
        </w:rPr>
        <w:t>In this paper, we model watershed-scale hydrologic discharge for four urban watersheds in Seattle, Washington</w:t>
      </w:r>
      <w:ins w:id="51" w:author="Paul Mayer" w:date="2020-02-26T09:14:00Z">
        <w:r w:rsidR="00CB186F">
          <w:rPr>
            <w:rFonts w:ascii="Times New Roman" w:hAnsi="Times New Roman" w:cs="Times New Roman"/>
            <w:sz w:val="24"/>
            <w:szCs w:val="24"/>
          </w:rPr>
          <w:t>, USA</w:t>
        </w:r>
      </w:ins>
      <w:r w:rsidR="000B104A" w:rsidRPr="00794D8C">
        <w:rPr>
          <w:rFonts w:ascii="Times New Roman" w:hAnsi="Times New Roman" w:cs="Times New Roman"/>
          <w:sz w:val="24"/>
          <w:szCs w:val="24"/>
        </w:rPr>
        <w:t xml:space="preserve">. We use a spatially explicit (i.e., gridded) watershed model </w:t>
      </w:r>
      <w:r w:rsidRPr="00794D8C">
        <w:rPr>
          <w:rFonts w:ascii="Times New Roman" w:hAnsi="Times New Roman" w:cs="Times New Roman"/>
          <w:sz w:val="24"/>
          <w:szCs w:val="24"/>
        </w:rPr>
        <w:t xml:space="preserve">called VELMA </w:t>
      </w:r>
      <w:r w:rsidR="000B104A" w:rsidRPr="00794D8C">
        <w:rPr>
          <w:rFonts w:ascii="Times New Roman" w:hAnsi="Times New Roman" w:cs="Times New Roman"/>
          <w:sz w:val="24"/>
          <w:szCs w:val="24"/>
        </w:rPr>
        <w:t xml:space="preserve">to explicitly account for </w:t>
      </w:r>
      <w:r w:rsidR="00560D61" w:rsidRPr="00794D8C">
        <w:rPr>
          <w:rFonts w:ascii="Times New Roman" w:hAnsi="Times New Roman" w:cs="Times New Roman"/>
          <w:sz w:val="24"/>
          <w:szCs w:val="24"/>
        </w:rPr>
        <w:t xml:space="preserve">spatially distributed </w:t>
      </w:r>
      <w:r w:rsidR="000B104A" w:rsidRPr="00794D8C">
        <w:rPr>
          <w:rFonts w:ascii="Times New Roman" w:hAnsi="Times New Roman" w:cs="Times New Roman"/>
          <w:sz w:val="24"/>
          <w:szCs w:val="24"/>
        </w:rPr>
        <w:t>urbanized land cover</w:t>
      </w:r>
      <w:ins w:id="52" w:author="Paul Mayer" w:date="2020-02-26T09:16:00Z">
        <w:r w:rsidR="00796FF8">
          <w:rPr>
            <w:rFonts w:ascii="Times New Roman" w:hAnsi="Times New Roman" w:cs="Times New Roman"/>
            <w:sz w:val="24"/>
            <w:szCs w:val="24"/>
          </w:rPr>
          <w:t xml:space="preserve">.  </w:t>
        </w:r>
      </w:ins>
      <w:ins w:id="53" w:author="Paul Mayer" w:date="2020-02-26T10:27:00Z">
        <w:r w:rsidR="00FF6CB5" w:rsidRPr="00FF6CB5">
          <w:rPr>
            <w:rFonts w:ascii="Times New Roman" w:hAnsi="Times New Roman" w:cs="Times New Roman"/>
            <w:sz w:val="24"/>
            <w:szCs w:val="24"/>
          </w:rPr>
          <w:t xml:space="preserve">VELMA is designed to assess green infrastructure options for controlling the fate and transport of water, nutrients, and toxics across multiple spatial and temporal scales for different ecoregions and present and future climates </w:t>
        </w:r>
      </w:ins>
      <w:ins w:id="54" w:author="Paul Mayer" w:date="2020-02-26T10:28:00Z">
        <w:r w:rsidR="00FF6CB5">
          <w:rPr>
            <w:rFonts w:ascii="Times New Roman" w:hAnsi="Times New Roman" w:cs="Times New Roman"/>
            <w:sz w:val="24"/>
            <w:szCs w:val="24"/>
          </w:rPr>
          <w:t>(McKane et al. 2014</w:t>
        </w:r>
      </w:ins>
      <w:ins w:id="55" w:author="Paul Mayer" w:date="2020-02-26T10:29:00Z">
        <w:r w:rsidR="00B6582C">
          <w:rPr>
            <w:rFonts w:ascii="Times New Roman" w:hAnsi="Times New Roman" w:cs="Times New Roman"/>
            <w:sz w:val="24"/>
            <w:szCs w:val="24"/>
          </w:rPr>
          <w:t xml:space="preserve">; </w:t>
        </w:r>
        <w:r w:rsidR="00B6582C" w:rsidRPr="00B6582C">
          <w:rPr>
            <w:rFonts w:ascii="Times New Roman" w:hAnsi="Times New Roman" w:cs="Times New Roman"/>
            <w:sz w:val="24"/>
            <w:szCs w:val="24"/>
          </w:rPr>
          <w:t>https://www.epa.gov/water-research/visualizing-ecosystem-land-management-assessments-velma-model-20</w:t>
        </w:r>
      </w:ins>
      <w:ins w:id="56" w:author="Paul Mayer" w:date="2020-02-26T10:28:00Z">
        <w:r w:rsidR="00FF6CB5">
          <w:rPr>
            <w:rFonts w:ascii="Times New Roman" w:hAnsi="Times New Roman" w:cs="Times New Roman"/>
            <w:sz w:val="24"/>
            <w:szCs w:val="24"/>
          </w:rPr>
          <w:t xml:space="preserve">).  </w:t>
        </w:r>
      </w:ins>
      <w:ins w:id="57" w:author="Paul Mayer" w:date="2020-02-26T09:16:00Z">
        <w:r w:rsidR="00BD1A64">
          <w:rPr>
            <w:rFonts w:ascii="Times New Roman" w:hAnsi="Times New Roman" w:cs="Times New Roman"/>
            <w:sz w:val="24"/>
            <w:szCs w:val="24"/>
          </w:rPr>
          <w:t>We empl</w:t>
        </w:r>
      </w:ins>
      <w:ins w:id="58" w:author="Paul Mayer" w:date="2020-02-26T09:17:00Z">
        <w:r w:rsidR="00BD1A64">
          <w:rPr>
            <w:rFonts w:ascii="Times New Roman" w:hAnsi="Times New Roman" w:cs="Times New Roman"/>
            <w:sz w:val="24"/>
            <w:szCs w:val="24"/>
          </w:rPr>
          <w:t xml:space="preserve">oy </w:t>
        </w:r>
      </w:ins>
      <w:del w:id="59" w:author="Paul Mayer" w:date="2020-02-26T09:16:00Z">
        <w:r w:rsidR="00535CBC" w:rsidRPr="00794D8C" w:rsidDel="00BD1A64">
          <w:rPr>
            <w:rFonts w:ascii="Times New Roman" w:hAnsi="Times New Roman" w:cs="Times New Roman"/>
            <w:sz w:val="24"/>
            <w:szCs w:val="24"/>
          </w:rPr>
          <w:delText>—</w:delText>
        </w:r>
      </w:del>
      <w:del w:id="60" w:author="Paul Mayer" w:date="2020-02-26T09:17:00Z">
        <w:r w:rsidR="00535CBC" w:rsidRPr="00794D8C" w:rsidDel="00BD1A64">
          <w:rPr>
            <w:rFonts w:ascii="Times New Roman" w:hAnsi="Times New Roman" w:cs="Times New Roman"/>
            <w:sz w:val="24"/>
            <w:szCs w:val="24"/>
          </w:rPr>
          <w:delText>in particular,</w:delText>
        </w:r>
        <w:r w:rsidR="00560D61" w:rsidRPr="00794D8C" w:rsidDel="00BD1A64">
          <w:rPr>
            <w:rFonts w:ascii="Times New Roman" w:hAnsi="Times New Roman" w:cs="Times New Roman"/>
            <w:sz w:val="24"/>
            <w:szCs w:val="24"/>
          </w:rPr>
          <w:delText xml:space="preserve"> </w:delText>
        </w:r>
      </w:del>
      <w:r w:rsidR="00560D61" w:rsidRPr="00794D8C">
        <w:rPr>
          <w:rFonts w:ascii="Times New Roman" w:hAnsi="Times New Roman" w:cs="Times New Roman"/>
          <w:sz w:val="24"/>
          <w:szCs w:val="24"/>
        </w:rPr>
        <w:t>a 1-m land use/</w:t>
      </w:r>
      <w:del w:id="61" w:author="Paul Mayer" w:date="2020-02-26T09:20:00Z">
        <w:r w:rsidR="00560D61" w:rsidRPr="00794D8C" w:rsidDel="00AA54AD">
          <w:rPr>
            <w:rFonts w:ascii="Times New Roman" w:hAnsi="Times New Roman" w:cs="Times New Roman"/>
            <w:sz w:val="24"/>
            <w:szCs w:val="24"/>
          </w:rPr>
          <w:delText xml:space="preserve"> </w:delText>
        </w:r>
      </w:del>
      <w:r w:rsidR="00560D61" w:rsidRPr="00794D8C">
        <w:rPr>
          <w:rFonts w:ascii="Times New Roman" w:hAnsi="Times New Roman" w:cs="Times New Roman"/>
          <w:sz w:val="24"/>
          <w:szCs w:val="24"/>
        </w:rPr>
        <w:t>land cover (LULC) data layer</w:t>
      </w:r>
      <w:ins w:id="62" w:author="Paul Mayer" w:date="2020-02-26T09:17:00Z">
        <w:r w:rsidR="00266014">
          <w:rPr>
            <w:rFonts w:ascii="Times New Roman" w:hAnsi="Times New Roman" w:cs="Times New Roman"/>
            <w:sz w:val="24"/>
            <w:szCs w:val="24"/>
          </w:rPr>
          <w:t>,</w:t>
        </w:r>
      </w:ins>
      <w:ins w:id="63" w:author="Paul Mayer" w:date="2020-02-26T09:20:00Z">
        <w:r w:rsidR="00AA54AD">
          <w:rPr>
            <w:rFonts w:ascii="Times New Roman" w:hAnsi="Times New Roman" w:cs="Times New Roman"/>
            <w:sz w:val="24"/>
            <w:szCs w:val="24"/>
          </w:rPr>
          <w:t xml:space="preserve"> </w:t>
        </w:r>
      </w:ins>
      <w:del w:id="64" w:author="Paul Mayer" w:date="2020-02-26T09:17:00Z">
        <w:r w:rsidR="00560D61" w:rsidRPr="00794D8C" w:rsidDel="00266014">
          <w:rPr>
            <w:rFonts w:ascii="Times New Roman" w:hAnsi="Times New Roman" w:cs="Times New Roman"/>
            <w:sz w:val="24"/>
            <w:szCs w:val="24"/>
          </w:rPr>
          <w:delText xml:space="preserve"> (</w:delText>
        </w:r>
      </w:del>
      <w:r w:rsidR="00560D61" w:rsidRPr="00794D8C">
        <w:rPr>
          <w:rFonts w:ascii="Times New Roman" w:hAnsi="Times New Roman" w:cs="Times New Roman"/>
          <w:sz w:val="24"/>
          <w:szCs w:val="24"/>
        </w:rPr>
        <w:t>resampled to 10 m</w:t>
      </w:r>
      <w:ins w:id="65" w:author="Paul Mayer" w:date="2020-02-26T09:17:00Z">
        <w:r w:rsidR="00266014">
          <w:rPr>
            <w:rFonts w:ascii="Times New Roman" w:hAnsi="Times New Roman" w:cs="Times New Roman"/>
            <w:sz w:val="24"/>
            <w:szCs w:val="24"/>
          </w:rPr>
          <w:t>,</w:t>
        </w:r>
      </w:ins>
      <w:del w:id="66" w:author="Paul Mayer" w:date="2020-02-26T09:17:00Z">
        <w:r w:rsidR="00560D61" w:rsidRPr="00794D8C" w:rsidDel="00266014">
          <w:rPr>
            <w:rFonts w:ascii="Times New Roman" w:hAnsi="Times New Roman" w:cs="Times New Roman"/>
            <w:sz w:val="24"/>
            <w:szCs w:val="24"/>
          </w:rPr>
          <w:delText>)</w:delText>
        </w:r>
      </w:del>
      <w:r w:rsidR="00560D61" w:rsidRPr="00794D8C">
        <w:rPr>
          <w:rFonts w:ascii="Times New Roman" w:hAnsi="Times New Roman" w:cs="Times New Roman"/>
          <w:sz w:val="24"/>
          <w:szCs w:val="24"/>
        </w:rPr>
        <w:t xml:space="preserve"> </w:t>
      </w:r>
      <w:ins w:id="67" w:author="Paul Mayer" w:date="2020-02-26T09:17:00Z">
        <w:r w:rsidR="00266014">
          <w:rPr>
            <w:rFonts w:ascii="Times New Roman" w:hAnsi="Times New Roman" w:cs="Times New Roman"/>
            <w:sz w:val="24"/>
            <w:szCs w:val="24"/>
          </w:rPr>
          <w:t xml:space="preserve">to </w:t>
        </w:r>
      </w:ins>
      <w:r w:rsidR="00560D61" w:rsidRPr="00794D8C">
        <w:rPr>
          <w:rFonts w:ascii="Times New Roman" w:hAnsi="Times New Roman" w:cs="Times New Roman"/>
          <w:sz w:val="24"/>
          <w:szCs w:val="24"/>
        </w:rPr>
        <w:t>differentiate</w:t>
      </w:r>
      <w:del w:id="68" w:author="Paul Mayer" w:date="2020-02-26T09:17:00Z">
        <w:r w:rsidR="00560D61" w:rsidRPr="00794D8C" w:rsidDel="00266014">
          <w:rPr>
            <w:rFonts w:ascii="Times New Roman" w:hAnsi="Times New Roman" w:cs="Times New Roman"/>
            <w:sz w:val="24"/>
            <w:szCs w:val="24"/>
          </w:rPr>
          <w:delText>s</w:delText>
        </w:r>
      </w:del>
      <w:r w:rsidR="00560D61" w:rsidRPr="00794D8C">
        <w:rPr>
          <w:rFonts w:ascii="Times New Roman" w:hAnsi="Times New Roman" w:cs="Times New Roman"/>
          <w:sz w:val="24"/>
          <w:szCs w:val="24"/>
        </w:rPr>
        <w:t xml:space="preserve"> buildings, roads and other impermeable surfaces (e.g., parking lots, sidewalks), trees, and grass. After initial calibration and validation </w:t>
      </w:r>
      <w:r w:rsidR="00535CBC" w:rsidRPr="00794D8C">
        <w:rPr>
          <w:rFonts w:ascii="Times New Roman" w:hAnsi="Times New Roman" w:cs="Times New Roman"/>
          <w:sz w:val="24"/>
          <w:szCs w:val="24"/>
        </w:rPr>
        <w:t xml:space="preserve">with observed hydrologic discharge </w:t>
      </w:r>
      <w:r w:rsidRPr="00794D8C">
        <w:rPr>
          <w:rFonts w:ascii="Times New Roman" w:hAnsi="Times New Roman" w:cs="Times New Roman"/>
          <w:sz w:val="24"/>
          <w:szCs w:val="24"/>
        </w:rPr>
        <w:t>data,</w:t>
      </w:r>
      <w:r w:rsidR="00535CBC" w:rsidRPr="00794D8C">
        <w:rPr>
          <w:rFonts w:ascii="Times New Roman" w:hAnsi="Times New Roman" w:cs="Times New Roman"/>
          <w:sz w:val="24"/>
          <w:szCs w:val="24"/>
        </w:rPr>
        <w:t xml:space="preserve"> we construct four scenarios of </w:t>
      </w:r>
      <w:del w:id="69" w:author="Paul Mayer" w:date="2020-02-26T09:25:00Z">
        <w:r w:rsidR="00535CBC" w:rsidRPr="00794D8C" w:rsidDel="00CF6511">
          <w:rPr>
            <w:rFonts w:ascii="Times New Roman" w:hAnsi="Times New Roman" w:cs="Times New Roman"/>
            <w:sz w:val="24"/>
            <w:szCs w:val="24"/>
          </w:rPr>
          <w:delText xml:space="preserve">varying levels of </w:delText>
        </w:r>
      </w:del>
      <w:r w:rsidR="00535CBC" w:rsidRPr="00794D8C">
        <w:rPr>
          <w:rFonts w:ascii="Times New Roman" w:hAnsi="Times New Roman" w:cs="Times New Roman"/>
          <w:sz w:val="24"/>
          <w:szCs w:val="24"/>
        </w:rPr>
        <w:t>green roof implementation</w:t>
      </w:r>
      <w:del w:id="70" w:author="Paul Mayer" w:date="2020-02-26T09:22:00Z">
        <w:r w:rsidR="00535CBC" w:rsidRPr="00794D8C" w:rsidDel="009E5CD6">
          <w:rPr>
            <w:rFonts w:ascii="Times New Roman" w:hAnsi="Times New Roman" w:cs="Times New Roman"/>
            <w:sz w:val="24"/>
            <w:szCs w:val="24"/>
          </w:rPr>
          <w:delText>s</w:delText>
        </w:r>
      </w:del>
      <w:r w:rsidR="00535CBC" w:rsidRPr="00794D8C">
        <w:rPr>
          <w:rFonts w:ascii="Times New Roman" w:hAnsi="Times New Roman" w:cs="Times New Roman"/>
          <w:sz w:val="24"/>
          <w:szCs w:val="24"/>
        </w:rPr>
        <w:t xml:space="preserve"> </w:t>
      </w:r>
      <w:ins w:id="71" w:author="Paul Mayer" w:date="2020-02-26T09:23:00Z">
        <w:r w:rsidR="00250EAB" w:rsidRPr="00794D8C">
          <w:rPr>
            <w:rFonts w:ascii="Times New Roman" w:hAnsi="Times New Roman" w:cs="Times New Roman"/>
            <w:sz w:val="24"/>
            <w:szCs w:val="24"/>
          </w:rPr>
          <w:t>(25%, 50%, 75%, 100%</w:t>
        </w:r>
        <w:r w:rsidR="00250EAB">
          <w:rPr>
            <w:rFonts w:ascii="Times New Roman" w:hAnsi="Times New Roman" w:cs="Times New Roman"/>
            <w:sz w:val="24"/>
            <w:szCs w:val="24"/>
          </w:rPr>
          <w:t xml:space="preserve"> coverage</w:t>
        </w:r>
        <w:r w:rsidR="00250EAB" w:rsidRPr="00794D8C">
          <w:rPr>
            <w:rFonts w:ascii="Times New Roman" w:hAnsi="Times New Roman" w:cs="Times New Roman"/>
            <w:sz w:val="24"/>
            <w:szCs w:val="24"/>
          </w:rPr>
          <w:t>)</w:t>
        </w:r>
        <w:r w:rsidR="00250EAB">
          <w:rPr>
            <w:rFonts w:ascii="Times New Roman" w:hAnsi="Times New Roman" w:cs="Times New Roman"/>
            <w:sz w:val="24"/>
            <w:szCs w:val="24"/>
          </w:rPr>
          <w:t xml:space="preserve"> </w:t>
        </w:r>
      </w:ins>
      <w:r w:rsidR="00535CBC" w:rsidRPr="00794D8C">
        <w:rPr>
          <w:rFonts w:ascii="Times New Roman" w:hAnsi="Times New Roman" w:cs="Times New Roman"/>
          <w:sz w:val="24"/>
          <w:szCs w:val="24"/>
        </w:rPr>
        <w:t>that randomly distribute</w:t>
      </w:r>
      <w:ins w:id="72" w:author="Paul Mayer" w:date="2020-02-26T09:22:00Z">
        <w:r w:rsidR="009E5CD6">
          <w:rPr>
            <w:rFonts w:ascii="Times New Roman" w:hAnsi="Times New Roman" w:cs="Times New Roman"/>
            <w:sz w:val="24"/>
            <w:szCs w:val="24"/>
          </w:rPr>
          <w:t>d</w:t>
        </w:r>
      </w:ins>
      <w:r w:rsidR="00535CBC" w:rsidRPr="00794D8C">
        <w:rPr>
          <w:rFonts w:ascii="Times New Roman" w:hAnsi="Times New Roman" w:cs="Times New Roman"/>
          <w:sz w:val="24"/>
          <w:szCs w:val="24"/>
        </w:rPr>
        <w:t xml:space="preserve"> green roof parameterizations to existing buildings in each of the watersheds</w:t>
      </w:r>
      <w:del w:id="73" w:author="Paul Mayer" w:date="2020-02-26T09:23:00Z">
        <w:r w:rsidR="00535CBC" w:rsidRPr="00794D8C" w:rsidDel="00250EAB">
          <w:rPr>
            <w:rFonts w:ascii="Times New Roman" w:hAnsi="Times New Roman" w:cs="Times New Roman"/>
            <w:sz w:val="24"/>
            <w:szCs w:val="24"/>
          </w:rPr>
          <w:delText xml:space="preserve"> (i.e., 25%, 50%, 75%, 100%)</w:delText>
        </w:r>
      </w:del>
      <w:r w:rsidR="00535CBC" w:rsidRPr="00794D8C">
        <w:rPr>
          <w:rFonts w:ascii="Times New Roman" w:hAnsi="Times New Roman" w:cs="Times New Roman"/>
          <w:sz w:val="24"/>
          <w:szCs w:val="24"/>
        </w:rPr>
        <w:t xml:space="preserve">. We </w:t>
      </w:r>
      <w:del w:id="74" w:author="Paul Mayer" w:date="2020-02-26T09:25:00Z">
        <w:r w:rsidR="00535CBC" w:rsidRPr="00794D8C" w:rsidDel="001F5BE1">
          <w:rPr>
            <w:rFonts w:ascii="Times New Roman" w:hAnsi="Times New Roman" w:cs="Times New Roman"/>
            <w:sz w:val="24"/>
            <w:szCs w:val="24"/>
          </w:rPr>
          <w:delText xml:space="preserve">run </w:delText>
        </w:r>
      </w:del>
      <w:ins w:id="75" w:author="Paul Mayer" w:date="2020-02-26T09:25:00Z">
        <w:r w:rsidR="001F5BE1" w:rsidRPr="00794D8C">
          <w:rPr>
            <w:rFonts w:ascii="Times New Roman" w:hAnsi="Times New Roman" w:cs="Times New Roman"/>
            <w:sz w:val="24"/>
            <w:szCs w:val="24"/>
          </w:rPr>
          <w:t>r</w:t>
        </w:r>
        <w:r w:rsidR="001F5BE1">
          <w:rPr>
            <w:rFonts w:ascii="Times New Roman" w:hAnsi="Times New Roman" w:cs="Times New Roman"/>
            <w:sz w:val="24"/>
            <w:szCs w:val="24"/>
          </w:rPr>
          <w:t>a</w:t>
        </w:r>
        <w:r w:rsidR="001F5BE1" w:rsidRPr="00794D8C">
          <w:rPr>
            <w:rFonts w:ascii="Times New Roman" w:hAnsi="Times New Roman" w:cs="Times New Roman"/>
            <w:sz w:val="24"/>
            <w:szCs w:val="24"/>
          </w:rPr>
          <w:t xml:space="preserve">n </w:t>
        </w:r>
      </w:ins>
      <w:r w:rsidR="00535CBC" w:rsidRPr="00794D8C">
        <w:rPr>
          <w:rFonts w:ascii="Times New Roman" w:hAnsi="Times New Roman" w:cs="Times New Roman"/>
          <w:sz w:val="24"/>
          <w:szCs w:val="24"/>
        </w:rPr>
        <w:t>two sets of scenarios to test the effects of installing intensive vs. extensive green roofs</w:t>
      </w:r>
      <w:r w:rsidR="0054020D" w:rsidRPr="00794D8C">
        <w:rPr>
          <w:rFonts w:ascii="Times New Roman" w:hAnsi="Times New Roman" w:cs="Times New Roman"/>
          <w:sz w:val="24"/>
          <w:szCs w:val="24"/>
        </w:rPr>
        <w:t xml:space="preserve"> and compare</w:t>
      </w:r>
      <w:ins w:id="76" w:author="Paul Mayer" w:date="2020-02-26T09:25:00Z">
        <w:r w:rsidR="001F5BE1">
          <w:rPr>
            <w:rFonts w:ascii="Times New Roman" w:hAnsi="Times New Roman" w:cs="Times New Roman"/>
            <w:sz w:val="24"/>
            <w:szCs w:val="24"/>
          </w:rPr>
          <w:t>d</w:t>
        </w:r>
      </w:ins>
      <w:r w:rsidR="0054020D" w:rsidRPr="00794D8C">
        <w:rPr>
          <w:rFonts w:ascii="Times New Roman" w:hAnsi="Times New Roman" w:cs="Times New Roman"/>
          <w:sz w:val="24"/>
          <w:szCs w:val="24"/>
        </w:rPr>
        <w:t xml:space="preserve"> the resulting hydrologic discharge with the baseline simulations. </w:t>
      </w:r>
    </w:p>
    <w:p w14:paraId="1331E1BE" w14:textId="66F8F0EC" w:rsidR="000B104A" w:rsidRPr="00794D8C" w:rsidRDefault="007D5C15" w:rsidP="00FF6CB5">
      <w:pPr>
        <w:spacing w:line="480" w:lineRule="auto"/>
        <w:ind w:firstLine="720"/>
        <w:rPr>
          <w:rFonts w:ascii="Times New Roman" w:hAnsi="Times New Roman" w:cs="Times New Roman"/>
          <w:sz w:val="24"/>
          <w:szCs w:val="24"/>
        </w:rPr>
      </w:pPr>
      <w:ins w:id="77" w:author="Paul Mayer" w:date="2020-02-26T09:49:00Z">
        <w:r>
          <w:rPr>
            <w:rFonts w:ascii="Times New Roman" w:hAnsi="Times New Roman" w:cs="Times New Roman"/>
            <w:sz w:val="24"/>
            <w:szCs w:val="24"/>
          </w:rPr>
          <w:t xml:space="preserve">Our </w:t>
        </w:r>
      </w:ins>
      <w:del w:id="78" w:author="Paul Mayer" w:date="2020-02-26T10:02:00Z">
        <w:r w:rsidR="00053EBB" w:rsidRPr="00794D8C" w:rsidDel="00AB292E">
          <w:rPr>
            <w:rFonts w:ascii="Times New Roman" w:hAnsi="Times New Roman" w:cs="Times New Roman"/>
            <w:sz w:val="24"/>
            <w:szCs w:val="24"/>
          </w:rPr>
          <w:delText xml:space="preserve">Using this methodology, the </w:delText>
        </w:r>
      </w:del>
      <w:r w:rsidR="00053EBB" w:rsidRPr="00794D8C">
        <w:rPr>
          <w:rFonts w:ascii="Times New Roman" w:hAnsi="Times New Roman" w:cs="Times New Roman"/>
          <w:sz w:val="24"/>
          <w:szCs w:val="24"/>
        </w:rPr>
        <w:t xml:space="preserve">study </w:t>
      </w:r>
      <w:ins w:id="79" w:author="Paul Mayer" w:date="2020-02-26T10:02:00Z">
        <w:r w:rsidR="00AB292E">
          <w:rPr>
            <w:rFonts w:ascii="Times New Roman" w:hAnsi="Times New Roman" w:cs="Times New Roman"/>
            <w:sz w:val="24"/>
            <w:szCs w:val="24"/>
          </w:rPr>
          <w:t xml:space="preserve">makes </w:t>
        </w:r>
      </w:ins>
      <w:del w:id="80" w:author="Paul Mayer" w:date="2020-02-26T10:02:00Z">
        <w:r w:rsidR="00053EBB" w:rsidRPr="00794D8C" w:rsidDel="00AB292E">
          <w:rPr>
            <w:rFonts w:ascii="Times New Roman" w:hAnsi="Times New Roman" w:cs="Times New Roman"/>
            <w:sz w:val="24"/>
            <w:szCs w:val="24"/>
          </w:rPr>
          <w:delText xml:space="preserve">will provide </w:delText>
        </w:r>
      </w:del>
      <w:r w:rsidR="00053EBB" w:rsidRPr="00794D8C">
        <w:rPr>
          <w:rFonts w:ascii="Times New Roman" w:hAnsi="Times New Roman" w:cs="Times New Roman"/>
          <w:sz w:val="24"/>
          <w:szCs w:val="24"/>
        </w:rPr>
        <w:t xml:space="preserve">two major contributions. First, </w:t>
      </w:r>
      <w:ins w:id="81" w:author="Paul Mayer" w:date="2020-02-26T10:04:00Z">
        <w:r w:rsidR="00AB292E">
          <w:rPr>
            <w:rFonts w:ascii="Times New Roman" w:hAnsi="Times New Roman" w:cs="Times New Roman"/>
            <w:sz w:val="24"/>
            <w:szCs w:val="24"/>
          </w:rPr>
          <w:t xml:space="preserve">our results </w:t>
        </w:r>
        <w:r w:rsidR="00AB292E" w:rsidRPr="00AB292E">
          <w:rPr>
            <w:rFonts w:ascii="Times New Roman" w:hAnsi="Times New Roman" w:cs="Times New Roman"/>
            <w:sz w:val="24"/>
            <w:szCs w:val="24"/>
          </w:rPr>
          <w:t xml:space="preserve">provide an upper limit on the possible peak stormflow reductions that can be expected </w:t>
        </w:r>
        <w:r w:rsidR="00AB292E">
          <w:rPr>
            <w:rFonts w:ascii="Times New Roman" w:hAnsi="Times New Roman" w:cs="Times New Roman"/>
            <w:sz w:val="24"/>
            <w:szCs w:val="24"/>
          </w:rPr>
          <w:t xml:space="preserve">by employing green roofs in a metropolitan system.  </w:t>
        </w:r>
      </w:ins>
      <w:ins w:id="82" w:author="Paul Mayer" w:date="2020-02-26T10:05:00Z">
        <w:r w:rsidR="00AB292E" w:rsidRPr="00AB292E">
          <w:rPr>
            <w:rFonts w:ascii="Times New Roman" w:hAnsi="Times New Roman" w:cs="Times New Roman"/>
            <w:sz w:val="24"/>
            <w:szCs w:val="24"/>
          </w:rPr>
          <w:t xml:space="preserve">By simulating the impacts of </w:t>
        </w:r>
        <w:r w:rsidR="00AB292E">
          <w:rPr>
            <w:rFonts w:ascii="Times New Roman" w:hAnsi="Times New Roman" w:cs="Times New Roman"/>
            <w:sz w:val="24"/>
            <w:szCs w:val="24"/>
          </w:rPr>
          <w:t xml:space="preserve">100% green </w:t>
        </w:r>
        <w:r w:rsidR="00AB292E" w:rsidRPr="00AB292E">
          <w:rPr>
            <w:rFonts w:ascii="Times New Roman" w:hAnsi="Times New Roman" w:cs="Times New Roman"/>
            <w:sz w:val="24"/>
            <w:szCs w:val="24"/>
          </w:rPr>
          <w:t xml:space="preserve">roof implementation, we provide an upper limit on the possible peak stormflow reductions that </w:t>
        </w:r>
        <w:r w:rsidR="00AB292E" w:rsidRPr="00AB292E">
          <w:rPr>
            <w:rFonts w:ascii="Times New Roman" w:hAnsi="Times New Roman" w:cs="Times New Roman"/>
            <w:sz w:val="24"/>
            <w:szCs w:val="24"/>
          </w:rPr>
          <w:lastRenderedPageBreak/>
          <w:t xml:space="preserve">can be expected for these Seattle watersheds. </w:t>
        </w:r>
      </w:ins>
      <w:ins w:id="83" w:author="Paul Mayer" w:date="2020-02-26T10:06:00Z">
        <w:r w:rsidR="00AB292E">
          <w:rPr>
            <w:rFonts w:ascii="Times New Roman" w:hAnsi="Times New Roman" w:cs="Times New Roman"/>
            <w:sz w:val="24"/>
            <w:szCs w:val="24"/>
          </w:rPr>
          <w:t xml:space="preserve"> </w:t>
        </w:r>
      </w:ins>
      <w:ins w:id="84" w:author="Paul Mayer" w:date="2020-02-26T10:05:00Z">
        <w:r w:rsidR="00AB292E" w:rsidRPr="00AB292E">
          <w:rPr>
            <w:rFonts w:ascii="Times New Roman" w:hAnsi="Times New Roman" w:cs="Times New Roman"/>
            <w:sz w:val="24"/>
            <w:szCs w:val="24"/>
          </w:rPr>
          <w:t>The</w:t>
        </w:r>
      </w:ins>
      <w:ins w:id="85" w:author="Paul Mayer" w:date="2020-02-26T10:06:00Z">
        <w:r w:rsidR="00AB292E">
          <w:rPr>
            <w:rFonts w:ascii="Times New Roman" w:hAnsi="Times New Roman" w:cs="Times New Roman"/>
            <w:sz w:val="24"/>
            <w:szCs w:val="24"/>
          </w:rPr>
          <w:t>refore, the</w:t>
        </w:r>
      </w:ins>
      <w:ins w:id="86" w:author="Paul Mayer" w:date="2020-02-26T10:05:00Z">
        <w:r w:rsidR="00AB292E" w:rsidRPr="00AB292E">
          <w:rPr>
            <w:rFonts w:ascii="Times New Roman" w:hAnsi="Times New Roman" w:cs="Times New Roman"/>
            <w:sz w:val="24"/>
            <w:szCs w:val="24"/>
          </w:rPr>
          <w:t>se results can inform decision makers when crafting programs to support the adoption of urban GI including green roofs</w:t>
        </w:r>
      </w:ins>
      <w:ins w:id="87" w:author="Paul Mayer" w:date="2020-02-26T10:06:00Z">
        <w:r w:rsidR="00AB292E">
          <w:rPr>
            <w:rFonts w:ascii="Times New Roman" w:hAnsi="Times New Roman" w:cs="Times New Roman"/>
            <w:sz w:val="24"/>
            <w:szCs w:val="24"/>
          </w:rPr>
          <w:t xml:space="preserve"> and identify the maximum benefit of green roofs for stormwater</w:t>
        </w:r>
      </w:ins>
      <w:ins w:id="88" w:author="Paul Mayer" w:date="2020-02-26T10:07:00Z">
        <w:r w:rsidR="00AB292E">
          <w:rPr>
            <w:rFonts w:ascii="Times New Roman" w:hAnsi="Times New Roman" w:cs="Times New Roman"/>
            <w:sz w:val="24"/>
            <w:szCs w:val="24"/>
          </w:rPr>
          <w:t xml:space="preserve"> management.  Second, we employ </w:t>
        </w:r>
      </w:ins>
      <w:ins w:id="89" w:author="Paul Mayer" w:date="2020-02-26T10:09:00Z">
        <w:r w:rsidR="00AB292E">
          <w:rPr>
            <w:rFonts w:ascii="Times New Roman" w:hAnsi="Times New Roman" w:cs="Times New Roman"/>
            <w:sz w:val="24"/>
            <w:szCs w:val="24"/>
          </w:rPr>
          <w:t xml:space="preserve">VELMA, </w:t>
        </w:r>
      </w:ins>
      <w:ins w:id="90" w:author="Paul Mayer" w:date="2020-02-26T10:07:00Z">
        <w:r w:rsidR="00AB292E">
          <w:rPr>
            <w:rFonts w:ascii="Times New Roman" w:hAnsi="Times New Roman" w:cs="Times New Roman"/>
            <w:sz w:val="24"/>
            <w:szCs w:val="24"/>
          </w:rPr>
          <w:t xml:space="preserve">a heretofore unutilized </w:t>
        </w:r>
      </w:ins>
      <w:ins w:id="91" w:author="Paul Mayer" w:date="2020-02-26T10:09:00Z">
        <w:r w:rsidR="00AB292E">
          <w:rPr>
            <w:rFonts w:ascii="Times New Roman" w:hAnsi="Times New Roman" w:cs="Times New Roman"/>
            <w:sz w:val="24"/>
            <w:szCs w:val="24"/>
          </w:rPr>
          <w:t xml:space="preserve">watershed </w:t>
        </w:r>
      </w:ins>
      <w:ins w:id="92" w:author="Paul Mayer" w:date="2020-02-26T10:07:00Z">
        <w:r w:rsidR="00AB292E">
          <w:rPr>
            <w:rFonts w:ascii="Times New Roman" w:hAnsi="Times New Roman" w:cs="Times New Roman"/>
            <w:sz w:val="24"/>
            <w:szCs w:val="24"/>
          </w:rPr>
          <w:t xml:space="preserve">model for </w:t>
        </w:r>
      </w:ins>
      <w:ins w:id="93" w:author="Paul Mayer" w:date="2020-02-26T10:09:00Z">
        <w:r w:rsidR="00AB292E">
          <w:rPr>
            <w:rFonts w:ascii="Times New Roman" w:hAnsi="Times New Roman" w:cs="Times New Roman"/>
            <w:sz w:val="24"/>
            <w:szCs w:val="24"/>
          </w:rPr>
          <w:t xml:space="preserve">simulating </w:t>
        </w:r>
      </w:ins>
      <w:del w:id="94" w:author="Paul Mayer" w:date="2020-02-26T10:07:00Z">
        <w:r w:rsidR="00112056" w:rsidRPr="00794D8C" w:rsidDel="00AB292E">
          <w:rPr>
            <w:rFonts w:ascii="Times New Roman" w:hAnsi="Times New Roman" w:cs="Times New Roman"/>
            <w:sz w:val="24"/>
            <w:szCs w:val="24"/>
          </w:rPr>
          <w:delText>until now</w:delText>
        </w:r>
      </w:del>
      <w:del w:id="95" w:author="Paul Mayer" w:date="2020-02-26T10:08:00Z">
        <w:r w:rsidR="00112056" w:rsidRPr="00794D8C" w:rsidDel="00AB292E">
          <w:rPr>
            <w:rFonts w:ascii="Times New Roman" w:hAnsi="Times New Roman" w:cs="Times New Roman"/>
            <w:sz w:val="24"/>
            <w:szCs w:val="24"/>
          </w:rPr>
          <w:delText>,</w:delText>
        </w:r>
      </w:del>
      <w:r w:rsidR="00112056" w:rsidRPr="00794D8C">
        <w:rPr>
          <w:rFonts w:ascii="Times New Roman" w:hAnsi="Times New Roman" w:cs="Times New Roman"/>
          <w:sz w:val="24"/>
          <w:szCs w:val="24"/>
        </w:rPr>
        <w:t xml:space="preserve"> green roofs</w:t>
      </w:r>
      <w:ins w:id="96" w:author="Paul Mayer" w:date="2020-02-26T10:09:00Z">
        <w:r w:rsidR="00AB292E">
          <w:rPr>
            <w:rFonts w:ascii="Times New Roman" w:hAnsi="Times New Roman" w:cs="Times New Roman"/>
            <w:sz w:val="24"/>
            <w:szCs w:val="24"/>
          </w:rPr>
          <w:t xml:space="preserve">.  </w:t>
        </w:r>
      </w:ins>
      <w:del w:id="97" w:author="Paul Mayer" w:date="2020-02-26T10:09:00Z">
        <w:r w:rsidR="00112056" w:rsidRPr="00794D8C" w:rsidDel="00AB292E">
          <w:rPr>
            <w:rFonts w:ascii="Times New Roman" w:hAnsi="Times New Roman" w:cs="Times New Roman"/>
            <w:sz w:val="24"/>
            <w:szCs w:val="24"/>
          </w:rPr>
          <w:delText xml:space="preserve"> have not been incorporated within the VELMA watershed </w:delText>
        </w:r>
      </w:del>
      <w:del w:id="98" w:author="Paul Mayer" w:date="2020-02-26T10:10:00Z">
        <w:r w:rsidR="00112056" w:rsidRPr="00794D8C" w:rsidDel="00AB292E">
          <w:rPr>
            <w:rFonts w:ascii="Times New Roman" w:hAnsi="Times New Roman" w:cs="Times New Roman"/>
            <w:sz w:val="24"/>
            <w:szCs w:val="24"/>
          </w:rPr>
          <w:delText>model</w:delText>
        </w:r>
      </w:del>
      <w:r w:rsidR="00112056" w:rsidRPr="00794D8C">
        <w:rPr>
          <w:rFonts w:ascii="Times New Roman" w:hAnsi="Times New Roman" w:cs="Times New Roman"/>
          <w:sz w:val="24"/>
          <w:szCs w:val="24"/>
        </w:rPr>
        <w:t xml:space="preserve">. </w:t>
      </w:r>
      <w:ins w:id="99" w:author="Paul Mayer" w:date="2020-02-26T10:10:00Z">
        <w:r w:rsidR="00AB292E">
          <w:rPr>
            <w:rFonts w:ascii="Times New Roman" w:hAnsi="Times New Roman" w:cs="Times New Roman"/>
            <w:sz w:val="24"/>
            <w:szCs w:val="24"/>
          </w:rPr>
          <w:t xml:space="preserve"> VELMA has been used with success to model </w:t>
        </w:r>
      </w:ins>
      <w:ins w:id="100" w:author="Paul Mayer" w:date="2020-02-26T10:12:00Z">
        <w:r w:rsidR="00F80D09">
          <w:rPr>
            <w:rFonts w:ascii="Times New Roman" w:hAnsi="Times New Roman" w:cs="Times New Roman"/>
            <w:sz w:val="24"/>
            <w:szCs w:val="24"/>
          </w:rPr>
          <w:t>natural and engineered green infrastructure for water quality protection in othe</w:t>
        </w:r>
      </w:ins>
      <w:ins w:id="101" w:author="Paul Mayer" w:date="2020-02-26T10:18:00Z">
        <w:r w:rsidR="00F80D09">
          <w:rPr>
            <w:rFonts w:ascii="Times New Roman" w:hAnsi="Times New Roman" w:cs="Times New Roman"/>
            <w:sz w:val="24"/>
            <w:szCs w:val="24"/>
          </w:rPr>
          <w:t xml:space="preserve">r </w:t>
        </w:r>
      </w:ins>
      <w:ins w:id="102" w:author="Paul Mayer" w:date="2020-02-26T10:11:00Z">
        <w:r w:rsidR="00AB292E">
          <w:rPr>
            <w:rFonts w:ascii="Times New Roman" w:hAnsi="Times New Roman" w:cs="Times New Roman"/>
            <w:sz w:val="24"/>
            <w:szCs w:val="24"/>
          </w:rPr>
          <w:t>systems</w:t>
        </w:r>
      </w:ins>
      <w:ins w:id="103" w:author="Paul Mayer" w:date="2020-02-26T10:12:00Z">
        <w:r w:rsidR="00F80D09">
          <w:rPr>
            <w:rFonts w:ascii="Times New Roman" w:hAnsi="Times New Roman" w:cs="Times New Roman"/>
            <w:sz w:val="24"/>
            <w:szCs w:val="24"/>
          </w:rPr>
          <w:t xml:space="preserve"> </w:t>
        </w:r>
      </w:ins>
      <w:ins w:id="104" w:author="Paul Mayer" w:date="2020-02-26T10:22:00Z">
        <w:r w:rsidR="00F80D09">
          <w:rPr>
            <w:rFonts w:ascii="Times New Roman" w:hAnsi="Times New Roman" w:cs="Times New Roman"/>
            <w:sz w:val="24"/>
            <w:szCs w:val="24"/>
          </w:rPr>
          <w:t>to c</w:t>
        </w:r>
      </w:ins>
      <w:ins w:id="105" w:author="Paul Mayer" w:date="2020-02-26T10:19:00Z">
        <w:r w:rsidR="00F80D09" w:rsidRPr="00F80D09">
          <w:rPr>
            <w:rFonts w:ascii="Times New Roman" w:hAnsi="Times New Roman" w:cs="Times New Roman"/>
            <w:sz w:val="24"/>
            <w:szCs w:val="24"/>
          </w:rPr>
          <w:t>ompare the effects of GI and climate scenarios on water quality and associated co-benefits and trade</w:t>
        </w:r>
        <w:r w:rsidR="00F80D09">
          <w:rPr>
            <w:rFonts w:ascii="Times New Roman" w:hAnsi="Times New Roman" w:cs="Times New Roman"/>
            <w:sz w:val="24"/>
            <w:szCs w:val="24"/>
          </w:rPr>
          <w:t>-</w:t>
        </w:r>
        <w:r w:rsidR="00F80D09" w:rsidRPr="00F80D09">
          <w:rPr>
            <w:rFonts w:ascii="Times New Roman" w:hAnsi="Times New Roman" w:cs="Times New Roman"/>
            <w:sz w:val="24"/>
            <w:szCs w:val="24"/>
          </w:rPr>
          <w:t>offs for other ecosystem services</w:t>
        </w:r>
      </w:ins>
      <w:ins w:id="106" w:author="Paul Mayer" w:date="2020-02-26T10:22:00Z">
        <w:r w:rsidR="00F80D09">
          <w:rPr>
            <w:rFonts w:ascii="Times New Roman" w:hAnsi="Times New Roman" w:cs="Times New Roman"/>
            <w:sz w:val="24"/>
            <w:szCs w:val="24"/>
          </w:rPr>
          <w:t xml:space="preserve"> (</w:t>
        </w:r>
        <w:commentRangeStart w:id="107"/>
        <w:r w:rsidR="00F80D09">
          <w:rPr>
            <w:rFonts w:ascii="Times New Roman" w:hAnsi="Times New Roman" w:cs="Times New Roman"/>
            <w:sz w:val="24"/>
            <w:szCs w:val="24"/>
          </w:rPr>
          <w:t>refs</w:t>
        </w:r>
        <w:commentRangeEnd w:id="107"/>
        <w:r w:rsidR="00F80D09">
          <w:rPr>
            <w:rStyle w:val="CommentReference"/>
          </w:rPr>
          <w:commentReference w:id="107"/>
        </w:r>
        <w:r w:rsidR="00F80D09">
          <w:rPr>
            <w:rFonts w:ascii="Times New Roman" w:hAnsi="Times New Roman" w:cs="Times New Roman"/>
            <w:sz w:val="24"/>
            <w:szCs w:val="24"/>
          </w:rPr>
          <w:t>)</w:t>
        </w:r>
      </w:ins>
      <w:ins w:id="108" w:author="Paul Mayer" w:date="2020-02-26T10:19:00Z">
        <w:r w:rsidR="00F80D09" w:rsidRPr="00F80D09">
          <w:rPr>
            <w:rFonts w:ascii="Times New Roman" w:hAnsi="Times New Roman" w:cs="Times New Roman"/>
            <w:sz w:val="24"/>
            <w:szCs w:val="24"/>
          </w:rPr>
          <w:t>.</w:t>
        </w:r>
      </w:ins>
      <w:ins w:id="109" w:author="Paul Mayer" w:date="2020-02-26T10:23:00Z">
        <w:r w:rsidR="00F80D09">
          <w:rPr>
            <w:rFonts w:ascii="Times New Roman" w:hAnsi="Times New Roman" w:cs="Times New Roman"/>
            <w:sz w:val="24"/>
            <w:szCs w:val="24"/>
          </w:rPr>
          <w:t xml:space="preserve">  Our </w:t>
        </w:r>
      </w:ins>
      <w:ins w:id="110" w:author="Paul Mayer" w:date="2020-02-26T10:24:00Z">
        <w:r w:rsidR="00FF6CB5" w:rsidRPr="00FF6CB5">
          <w:rPr>
            <w:rFonts w:ascii="Times New Roman" w:hAnsi="Times New Roman" w:cs="Times New Roman"/>
            <w:sz w:val="24"/>
            <w:szCs w:val="24"/>
          </w:rPr>
          <w:t xml:space="preserve">parameterizations and model improvements </w:t>
        </w:r>
      </w:ins>
      <w:ins w:id="111" w:author="Paul Mayer" w:date="2020-02-26T10:23:00Z">
        <w:r w:rsidR="00F80D09">
          <w:rPr>
            <w:rFonts w:ascii="Times New Roman" w:hAnsi="Times New Roman" w:cs="Times New Roman"/>
            <w:sz w:val="24"/>
            <w:szCs w:val="24"/>
          </w:rPr>
          <w:t xml:space="preserve">of VELMA provide another </w:t>
        </w:r>
        <w:r w:rsidR="00FF6CB5">
          <w:rPr>
            <w:rFonts w:ascii="Times New Roman" w:hAnsi="Times New Roman" w:cs="Times New Roman"/>
            <w:sz w:val="24"/>
            <w:szCs w:val="24"/>
          </w:rPr>
          <w:t xml:space="preserve">application of this model </w:t>
        </w:r>
      </w:ins>
      <w:del w:id="112" w:author="Paul Mayer" w:date="2020-02-26T10:24:00Z">
        <w:r w:rsidR="00112056" w:rsidRPr="00794D8C" w:rsidDel="00FF6CB5">
          <w:rPr>
            <w:rFonts w:ascii="Times New Roman" w:hAnsi="Times New Roman" w:cs="Times New Roman"/>
            <w:sz w:val="24"/>
            <w:szCs w:val="24"/>
          </w:rPr>
          <w:delText xml:space="preserve">Therefore, our </w:delText>
        </w:r>
        <w:r w:rsidR="00053EBB" w:rsidRPr="00794D8C" w:rsidDel="00FF6CB5">
          <w:rPr>
            <w:rFonts w:ascii="Times New Roman" w:hAnsi="Times New Roman" w:cs="Times New Roman"/>
            <w:sz w:val="24"/>
            <w:szCs w:val="24"/>
          </w:rPr>
          <w:delText xml:space="preserve">parameterizations and model improvements </w:delText>
        </w:r>
        <w:r w:rsidR="00112056" w:rsidRPr="00794D8C" w:rsidDel="00FF6CB5">
          <w:rPr>
            <w:rFonts w:ascii="Times New Roman" w:hAnsi="Times New Roman" w:cs="Times New Roman"/>
            <w:sz w:val="24"/>
            <w:szCs w:val="24"/>
          </w:rPr>
          <w:delText>will</w:delText>
        </w:r>
        <w:r w:rsidR="00053EBB" w:rsidRPr="00794D8C" w:rsidDel="00FF6CB5">
          <w:rPr>
            <w:rFonts w:ascii="Times New Roman" w:hAnsi="Times New Roman" w:cs="Times New Roman"/>
            <w:sz w:val="24"/>
            <w:szCs w:val="24"/>
          </w:rPr>
          <w:delText xml:space="preserve"> be </w:delText>
        </w:r>
      </w:del>
      <w:r w:rsidR="00053EBB" w:rsidRPr="00794D8C">
        <w:rPr>
          <w:rFonts w:ascii="Times New Roman" w:hAnsi="Times New Roman" w:cs="Times New Roman"/>
          <w:sz w:val="24"/>
          <w:szCs w:val="24"/>
        </w:rPr>
        <w:t xml:space="preserve">useful for future studies </w:t>
      </w:r>
      <w:del w:id="113" w:author="Paul Mayer" w:date="2020-02-26T10:24:00Z">
        <w:r w:rsidR="00053EBB" w:rsidRPr="00794D8C" w:rsidDel="00FF6CB5">
          <w:rPr>
            <w:rFonts w:ascii="Times New Roman" w:hAnsi="Times New Roman" w:cs="Times New Roman"/>
            <w:sz w:val="24"/>
            <w:szCs w:val="24"/>
          </w:rPr>
          <w:delText xml:space="preserve">that seek to use VELMA or similar watershed models </w:delText>
        </w:r>
      </w:del>
      <w:r w:rsidR="00053EBB" w:rsidRPr="00794D8C">
        <w:rPr>
          <w:rFonts w:ascii="Times New Roman" w:hAnsi="Times New Roman" w:cs="Times New Roman"/>
          <w:sz w:val="24"/>
          <w:szCs w:val="24"/>
        </w:rPr>
        <w:t>to simulate the impacts of green roofs</w:t>
      </w:r>
      <w:ins w:id="114" w:author="Paul Mayer" w:date="2020-02-26T10:25:00Z">
        <w:r w:rsidR="00FF6CB5">
          <w:rPr>
            <w:rFonts w:ascii="Times New Roman" w:hAnsi="Times New Roman" w:cs="Times New Roman"/>
            <w:sz w:val="24"/>
            <w:szCs w:val="24"/>
          </w:rPr>
          <w:t xml:space="preserve"> and to compare </w:t>
        </w:r>
      </w:ins>
      <w:del w:id="115" w:author="Paul Mayer" w:date="2020-02-26T10:25:00Z">
        <w:r w:rsidR="00053EBB" w:rsidRPr="00794D8C" w:rsidDel="00FF6CB5">
          <w:rPr>
            <w:rFonts w:ascii="Times New Roman" w:hAnsi="Times New Roman" w:cs="Times New Roman"/>
            <w:sz w:val="24"/>
            <w:szCs w:val="24"/>
          </w:rPr>
          <w:delText xml:space="preserve">, perhaps among </w:delText>
        </w:r>
      </w:del>
      <w:r w:rsidR="00053EBB" w:rsidRPr="00794D8C">
        <w:rPr>
          <w:rFonts w:ascii="Times New Roman" w:hAnsi="Times New Roman" w:cs="Times New Roman"/>
          <w:sz w:val="24"/>
          <w:szCs w:val="24"/>
        </w:rPr>
        <w:t>other green and traditional</w:t>
      </w:r>
      <w:ins w:id="116" w:author="Paul Mayer" w:date="2020-02-26T10:25:00Z">
        <w:r w:rsidR="00FF6CB5">
          <w:rPr>
            <w:rFonts w:ascii="Times New Roman" w:hAnsi="Times New Roman" w:cs="Times New Roman"/>
            <w:sz w:val="24"/>
            <w:szCs w:val="24"/>
          </w:rPr>
          <w:t xml:space="preserve"> stormwater </w:t>
        </w:r>
      </w:ins>
      <w:del w:id="117" w:author="Paul Mayer" w:date="2020-02-26T10:25:00Z">
        <w:r w:rsidR="00053EBB" w:rsidRPr="00794D8C" w:rsidDel="00FF6CB5">
          <w:rPr>
            <w:rFonts w:ascii="Times New Roman" w:hAnsi="Times New Roman" w:cs="Times New Roman"/>
            <w:sz w:val="24"/>
            <w:szCs w:val="24"/>
          </w:rPr>
          <w:delText xml:space="preserve"> </w:delText>
        </w:r>
      </w:del>
      <w:r w:rsidR="00053EBB" w:rsidRPr="00794D8C">
        <w:rPr>
          <w:rFonts w:ascii="Times New Roman" w:hAnsi="Times New Roman" w:cs="Times New Roman"/>
          <w:sz w:val="24"/>
          <w:szCs w:val="24"/>
        </w:rPr>
        <w:t>infrastructure</w:t>
      </w:r>
      <w:ins w:id="118" w:author="Paul Mayer" w:date="2020-02-26T10:25:00Z">
        <w:r w:rsidR="00FF6CB5">
          <w:rPr>
            <w:rFonts w:ascii="Times New Roman" w:hAnsi="Times New Roman" w:cs="Times New Roman"/>
            <w:sz w:val="24"/>
            <w:szCs w:val="24"/>
          </w:rPr>
          <w:t xml:space="preserve">. </w:t>
        </w:r>
      </w:ins>
      <w:r w:rsidR="00053EBB" w:rsidRPr="00794D8C">
        <w:rPr>
          <w:rFonts w:ascii="Times New Roman" w:hAnsi="Times New Roman" w:cs="Times New Roman"/>
          <w:sz w:val="24"/>
          <w:szCs w:val="24"/>
        </w:rPr>
        <w:t xml:space="preserve"> </w:t>
      </w:r>
      <w:del w:id="119" w:author="Paul Mayer" w:date="2020-02-26T10:25:00Z">
        <w:r w:rsidR="00053EBB" w:rsidRPr="00794D8C" w:rsidDel="00FF6CB5">
          <w:rPr>
            <w:rFonts w:ascii="Times New Roman" w:hAnsi="Times New Roman" w:cs="Times New Roman"/>
            <w:sz w:val="24"/>
            <w:szCs w:val="24"/>
          </w:rPr>
          <w:delText xml:space="preserve">development, </w:delText>
        </w:r>
        <w:r w:rsidR="00112056" w:rsidRPr="00794D8C" w:rsidDel="00FF6CB5">
          <w:rPr>
            <w:rFonts w:ascii="Times New Roman" w:hAnsi="Times New Roman" w:cs="Times New Roman"/>
            <w:sz w:val="24"/>
            <w:szCs w:val="24"/>
          </w:rPr>
          <w:delText xml:space="preserve">on discharge and peak stormflow </w:delText>
        </w:r>
        <w:r w:rsidR="00053EBB" w:rsidRPr="00794D8C" w:rsidDel="00FF6CB5">
          <w:rPr>
            <w:rFonts w:ascii="Times New Roman" w:hAnsi="Times New Roman" w:cs="Times New Roman"/>
            <w:sz w:val="24"/>
            <w:szCs w:val="24"/>
          </w:rPr>
          <w:delText xml:space="preserve">in other watersheds. </w:delText>
        </w:r>
      </w:del>
      <w:ins w:id="120" w:author="Paul Mayer" w:date="2020-02-26T10:07:00Z">
        <w:r w:rsidR="00AB292E">
          <w:rPr>
            <w:rFonts w:ascii="Times New Roman" w:hAnsi="Times New Roman" w:cs="Times New Roman"/>
            <w:sz w:val="24"/>
            <w:szCs w:val="24"/>
          </w:rPr>
          <w:t xml:space="preserve">Our approach is intended to </w:t>
        </w:r>
      </w:ins>
      <w:ins w:id="121" w:author="Paul Mayer" w:date="2020-02-26T10:08:00Z">
        <w:r w:rsidR="00AB292E">
          <w:rPr>
            <w:rFonts w:ascii="Times New Roman" w:hAnsi="Times New Roman" w:cs="Times New Roman"/>
            <w:sz w:val="24"/>
            <w:szCs w:val="24"/>
          </w:rPr>
          <w:t xml:space="preserve">be useful to assess </w:t>
        </w:r>
      </w:ins>
      <w:ins w:id="122" w:author="Paul Mayer" w:date="2020-02-26T10:29:00Z">
        <w:r w:rsidR="006831A2">
          <w:rPr>
            <w:rFonts w:ascii="Times New Roman" w:hAnsi="Times New Roman" w:cs="Times New Roman"/>
            <w:sz w:val="24"/>
            <w:szCs w:val="24"/>
          </w:rPr>
          <w:t xml:space="preserve">effectiveness of </w:t>
        </w:r>
      </w:ins>
      <w:ins w:id="123" w:author="Paul Mayer" w:date="2020-02-26T10:08:00Z">
        <w:r w:rsidR="00AB292E">
          <w:rPr>
            <w:rFonts w:ascii="Times New Roman" w:hAnsi="Times New Roman" w:cs="Times New Roman"/>
            <w:sz w:val="24"/>
            <w:szCs w:val="24"/>
          </w:rPr>
          <w:t xml:space="preserve">green roof implementation in other large metropolitan areas.  </w:t>
        </w:r>
      </w:ins>
      <w:del w:id="124" w:author="Paul Mayer" w:date="2020-02-26T10:07:00Z">
        <w:r w:rsidR="00053EBB" w:rsidRPr="00794D8C" w:rsidDel="00AB292E">
          <w:rPr>
            <w:rFonts w:ascii="Times New Roman" w:hAnsi="Times New Roman" w:cs="Times New Roman"/>
            <w:sz w:val="24"/>
            <w:szCs w:val="24"/>
          </w:rPr>
          <w:delText xml:space="preserve">Second, by testing scenarios of green roof implementations in four urban watersheds in Seattle, Washington, our results will </w:delText>
        </w:r>
        <w:r w:rsidR="00112056" w:rsidRPr="00794D8C" w:rsidDel="00AB292E">
          <w:rPr>
            <w:rFonts w:ascii="Times New Roman" w:hAnsi="Times New Roman" w:cs="Times New Roman"/>
            <w:sz w:val="24"/>
            <w:szCs w:val="24"/>
          </w:rPr>
          <w:delText xml:space="preserve">provide </w:delText>
        </w:r>
        <w:r w:rsidR="00053EBB" w:rsidRPr="00794D8C" w:rsidDel="00AB292E">
          <w:rPr>
            <w:rFonts w:ascii="Times New Roman" w:hAnsi="Times New Roman" w:cs="Times New Roman"/>
            <w:sz w:val="24"/>
            <w:szCs w:val="24"/>
          </w:rPr>
          <w:delText>estimates for the amount of green roof areal implementations that are needed to achieve various reductions in peak stormflow.</w:delText>
        </w:r>
      </w:del>
      <w:del w:id="125" w:author="Paul Mayer" w:date="2020-02-26T10:04:00Z">
        <w:r w:rsidR="00053EBB" w:rsidRPr="00794D8C" w:rsidDel="00AB292E">
          <w:rPr>
            <w:rFonts w:ascii="Times New Roman" w:hAnsi="Times New Roman" w:cs="Times New Roman"/>
            <w:sz w:val="24"/>
            <w:szCs w:val="24"/>
          </w:rPr>
          <w:delText xml:space="preserve"> By simulating the impacts of converting every roof in the watershed to a green roof</w:delText>
        </w:r>
        <w:r w:rsidR="00112056" w:rsidRPr="00794D8C" w:rsidDel="00AB292E">
          <w:rPr>
            <w:rFonts w:ascii="Times New Roman" w:hAnsi="Times New Roman" w:cs="Times New Roman"/>
            <w:sz w:val="24"/>
            <w:szCs w:val="24"/>
          </w:rPr>
          <w:delText xml:space="preserve"> (100% implementation)</w:delText>
        </w:r>
        <w:r w:rsidR="00053EBB" w:rsidRPr="00794D8C" w:rsidDel="00AB292E">
          <w:rPr>
            <w:rFonts w:ascii="Times New Roman" w:hAnsi="Times New Roman" w:cs="Times New Roman"/>
            <w:sz w:val="24"/>
            <w:szCs w:val="24"/>
          </w:rPr>
          <w:delText xml:space="preserve">, we provide an upper limit on the possible peak stormflow reductions that can be expected for </w:delText>
        </w:r>
        <w:r w:rsidR="00112056" w:rsidRPr="00794D8C" w:rsidDel="00AB292E">
          <w:rPr>
            <w:rFonts w:ascii="Times New Roman" w:hAnsi="Times New Roman" w:cs="Times New Roman"/>
            <w:sz w:val="24"/>
            <w:szCs w:val="24"/>
          </w:rPr>
          <w:delText>these Seattle watersheds</w:delText>
        </w:r>
        <w:r w:rsidR="00053EBB" w:rsidRPr="00794D8C" w:rsidDel="00AB292E">
          <w:rPr>
            <w:rFonts w:ascii="Times New Roman" w:hAnsi="Times New Roman" w:cs="Times New Roman"/>
            <w:sz w:val="24"/>
            <w:szCs w:val="24"/>
          </w:rPr>
          <w:delText xml:space="preserve">. </w:delText>
        </w:r>
        <w:r w:rsidR="00220039" w:rsidRPr="00794D8C" w:rsidDel="00AB292E">
          <w:rPr>
            <w:rFonts w:ascii="Times New Roman" w:hAnsi="Times New Roman" w:cs="Times New Roman"/>
            <w:sz w:val="24"/>
            <w:szCs w:val="24"/>
          </w:rPr>
          <w:delText>T</w:delText>
        </w:r>
        <w:r w:rsidR="00053EBB" w:rsidRPr="00794D8C" w:rsidDel="00AB292E">
          <w:rPr>
            <w:rFonts w:ascii="Times New Roman" w:hAnsi="Times New Roman" w:cs="Times New Roman"/>
            <w:sz w:val="24"/>
            <w:szCs w:val="24"/>
          </w:rPr>
          <w:delText xml:space="preserve">hese results can inform decision makers </w:delText>
        </w:r>
        <w:r w:rsidR="00F370AC" w:rsidRPr="00794D8C" w:rsidDel="00AB292E">
          <w:rPr>
            <w:rFonts w:ascii="Times New Roman" w:hAnsi="Times New Roman" w:cs="Times New Roman"/>
            <w:sz w:val="24"/>
            <w:szCs w:val="24"/>
          </w:rPr>
          <w:delText xml:space="preserve">when crafting programs to support the adoption of urban </w:delText>
        </w:r>
      </w:del>
      <w:del w:id="126" w:author="Paul Mayer" w:date="2020-02-26T09:11:00Z">
        <w:r w:rsidR="00F370AC" w:rsidRPr="00794D8C" w:rsidDel="00BF11F2">
          <w:rPr>
            <w:rFonts w:ascii="Times New Roman" w:hAnsi="Times New Roman" w:cs="Times New Roman"/>
            <w:sz w:val="24"/>
            <w:szCs w:val="24"/>
          </w:rPr>
          <w:delText>green infrastructure</w:delText>
        </w:r>
      </w:del>
      <w:del w:id="127" w:author="Paul Mayer" w:date="2020-02-26T10:04:00Z">
        <w:r w:rsidR="00F370AC" w:rsidRPr="00794D8C" w:rsidDel="00AB292E">
          <w:rPr>
            <w:rFonts w:ascii="Times New Roman" w:hAnsi="Times New Roman" w:cs="Times New Roman"/>
            <w:sz w:val="24"/>
            <w:szCs w:val="24"/>
          </w:rPr>
          <w:delText xml:space="preserve"> including green roofs</w:delText>
        </w:r>
      </w:del>
      <w:r w:rsidR="00F370AC" w:rsidRPr="00794D8C">
        <w:rPr>
          <w:rFonts w:ascii="Times New Roman" w:hAnsi="Times New Roman" w:cs="Times New Roman"/>
          <w:sz w:val="24"/>
          <w:szCs w:val="24"/>
        </w:rPr>
        <w:t xml:space="preserve">. </w:t>
      </w:r>
    </w:p>
    <w:p w14:paraId="1687E08D" w14:textId="77777777" w:rsidR="001302ED" w:rsidRPr="00794D8C" w:rsidRDefault="001302ED" w:rsidP="00794D8C">
      <w:pPr>
        <w:spacing w:line="480" w:lineRule="auto"/>
        <w:rPr>
          <w:rFonts w:ascii="Times New Roman" w:hAnsi="Times New Roman" w:cs="Times New Roman"/>
          <w:b/>
          <w:sz w:val="24"/>
          <w:szCs w:val="24"/>
        </w:rPr>
      </w:pPr>
    </w:p>
    <w:p w14:paraId="1F46C53C" w14:textId="16EE1B30" w:rsidR="001302ED" w:rsidRPr="00794D8C" w:rsidRDefault="001302ED"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2. </w:t>
      </w:r>
      <w:r w:rsidR="003918E8" w:rsidRPr="00794D8C">
        <w:rPr>
          <w:rFonts w:ascii="Times New Roman" w:hAnsi="Times New Roman" w:cs="Times New Roman"/>
          <w:b/>
          <w:sz w:val="24"/>
          <w:szCs w:val="24"/>
        </w:rPr>
        <w:t>Materials and Methods</w:t>
      </w:r>
    </w:p>
    <w:p w14:paraId="37C7F0BD" w14:textId="6DF16F18" w:rsidR="00A56DD5" w:rsidRPr="00794D8C" w:rsidRDefault="001302ED"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lastRenderedPageBreak/>
        <w:t xml:space="preserve">2.1. </w:t>
      </w:r>
      <w:r w:rsidR="00A56DD5" w:rsidRPr="00794D8C">
        <w:rPr>
          <w:rFonts w:ascii="Times New Roman" w:hAnsi="Times New Roman" w:cs="Times New Roman"/>
          <w:b/>
          <w:sz w:val="24"/>
          <w:szCs w:val="24"/>
        </w:rPr>
        <w:t>Study Areas</w:t>
      </w:r>
    </w:p>
    <w:p w14:paraId="37C07451" w14:textId="63972F00" w:rsidR="00A96300" w:rsidRPr="00794D8C" w:rsidRDefault="00A56DD5"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We focus</w:t>
      </w:r>
      <w:ins w:id="128" w:author="Paul Mayer" w:date="2020-02-26T10:30:00Z">
        <w:r w:rsidR="006F173F">
          <w:rPr>
            <w:rFonts w:ascii="Times New Roman" w:hAnsi="Times New Roman" w:cs="Times New Roman"/>
            <w:sz w:val="24"/>
            <w:szCs w:val="24"/>
          </w:rPr>
          <w:t>ed</w:t>
        </w:r>
      </w:ins>
      <w:r w:rsidRPr="00794D8C">
        <w:rPr>
          <w:rFonts w:ascii="Times New Roman" w:hAnsi="Times New Roman" w:cs="Times New Roman"/>
          <w:sz w:val="24"/>
          <w:szCs w:val="24"/>
        </w:rPr>
        <w:t xml:space="preserve"> on four watersheds in the four corners of the Seattle, Washington metropolitan area: </w:t>
      </w:r>
      <w:r w:rsidR="00220039" w:rsidRPr="00794D8C">
        <w:rPr>
          <w:rFonts w:ascii="Times New Roman" w:hAnsi="Times New Roman" w:cs="Times New Roman"/>
          <w:sz w:val="24"/>
          <w:szCs w:val="24"/>
        </w:rPr>
        <w:t xml:space="preserve">Taylor Creek, </w:t>
      </w:r>
      <w:r w:rsidRPr="00794D8C">
        <w:rPr>
          <w:rFonts w:ascii="Times New Roman" w:hAnsi="Times New Roman" w:cs="Times New Roman"/>
          <w:sz w:val="24"/>
          <w:szCs w:val="24"/>
        </w:rPr>
        <w:t xml:space="preserve">Thornton Creek, </w:t>
      </w:r>
      <w:r w:rsidR="00220039" w:rsidRPr="00794D8C">
        <w:rPr>
          <w:rFonts w:ascii="Times New Roman" w:hAnsi="Times New Roman" w:cs="Times New Roman"/>
          <w:sz w:val="24"/>
          <w:szCs w:val="24"/>
        </w:rPr>
        <w:t xml:space="preserve">Longfellow Creek, and </w:t>
      </w:r>
      <w:r w:rsidRPr="00794D8C">
        <w:rPr>
          <w:rFonts w:ascii="Times New Roman" w:hAnsi="Times New Roman" w:cs="Times New Roman"/>
          <w:sz w:val="24"/>
          <w:szCs w:val="24"/>
        </w:rPr>
        <w:t xml:space="preserve">Pipers Creek. Figure 1 shows </w:t>
      </w:r>
      <w:r w:rsidR="00CD2AD7" w:rsidRPr="00794D8C">
        <w:rPr>
          <w:rFonts w:ascii="Times New Roman" w:hAnsi="Times New Roman" w:cs="Times New Roman"/>
          <w:sz w:val="24"/>
          <w:szCs w:val="24"/>
        </w:rPr>
        <w:t xml:space="preserve">Seattle, Washington and the four </w:t>
      </w:r>
      <w:r w:rsidRPr="00794D8C">
        <w:rPr>
          <w:rFonts w:ascii="Times New Roman" w:hAnsi="Times New Roman" w:cs="Times New Roman"/>
          <w:sz w:val="24"/>
          <w:szCs w:val="24"/>
        </w:rPr>
        <w:t>watershed</w:t>
      </w:r>
      <w:r w:rsidR="00135CA7" w:rsidRPr="00794D8C">
        <w:rPr>
          <w:rFonts w:ascii="Times New Roman" w:hAnsi="Times New Roman" w:cs="Times New Roman"/>
          <w:sz w:val="24"/>
          <w:szCs w:val="24"/>
        </w:rPr>
        <w:t xml:space="preserve"> areas</w:t>
      </w:r>
      <w:r w:rsidR="00CD2AD7" w:rsidRPr="00794D8C">
        <w:rPr>
          <w:rFonts w:ascii="Times New Roman" w:hAnsi="Times New Roman" w:cs="Times New Roman"/>
          <w:sz w:val="24"/>
          <w:szCs w:val="24"/>
        </w:rPr>
        <w:t xml:space="preserve"> along with their respective stream networks. Note that two of the watersheds </w:t>
      </w:r>
      <w:r w:rsidR="00BD4DC1" w:rsidRPr="00794D8C">
        <w:rPr>
          <w:rFonts w:ascii="Times New Roman" w:hAnsi="Times New Roman" w:cs="Times New Roman"/>
          <w:sz w:val="24"/>
          <w:szCs w:val="24"/>
        </w:rPr>
        <w:t>drain</w:t>
      </w:r>
      <w:r w:rsidR="00CD2AD7" w:rsidRPr="00794D8C">
        <w:rPr>
          <w:rFonts w:ascii="Times New Roman" w:hAnsi="Times New Roman" w:cs="Times New Roman"/>
          <w:sz w:val="24"/>
          <w:szCs w:val="24"/>
        </w:rPr>
        <w:t xml:space="preserve"> into Puget Sound to the west, and two </w:t>
      </w:r>
      <w:r w:rsidR="00BD4DC1" w:rsidRPr="00794D8C">
        <w:rPr>
          <w:rFonts w:ascii="Times New Roman" w:hAnsi="Times New Roman" w:cs="Times New Roman"/>
          <w:sz w:val="24"/>
          <w:szCs w:val="24"/>
        </w:rPr>
        <w:t>drain</w:t>
      </w:r>
      <w:r w:rsidR="00CD2AD7" w:rsidRPr="00794D8C">
        <w:rPr>
          <w:rFonts w:ascii="Times New Roman" w:hAnsi="Times New Roman" w:cs="Times New Roman"/>
          <w:sz w:val="24"/>
          <w:szCs w:val="24"/>
        </w:rPr>
        <w:t xml:space="preserve"> into Lake Washington to the east. </w:t>
      </w:r>
    </w:p>
    <w:p w14:paraId="1BA1CEB6" w14:textId="2ED36E0E" w:rsidR="00B106C1" w:rsidRPr="00794D8C" w:rsidRDefault="00B106C1" w:rsidP="00794D8C">
      <w:pPr>
        <w:spacing w:line="480" w:lineRule="auto"/>
        <w:jc w:val="center"/>
        <w:rPr>
          <w:rFonts w:ascii="Times New Roman" w:hAnsi="Times New Roman" w:cs="Times New Roman"/>
          <w:b/>
          <w:sz w:val="24"/>
          <w:szCs w:val="24"/>
        </w:rPr>
      </w:pPr>
      <w:r w:rsidRPr="00794D8C">
        <w:rPr>
          <w:rFonts w:ascii="Times New Roman" w:hAnsi="Times New Roman" w:cs="Times New Roman"/>
          <w:b/>
          <w:sz w:val="24"/>
          <w:szCs w:val="24"/>
        </w:rPr>
        <w:t>&lt;</w:t>
      </w:r>
      <w:r w:rsidR="008210C1" w:rsidRPr="00794D8C">
        <w:rPr>
          <w:rFonts w:ascii="Times New Roman" w:hAnsi="Times New Roman" w:cs="Times New Roman"/>
          <w:b/>
          <w:sz w:val="24"/>
          <w:szCs w:val="24"/>
        </w:rPr>
        <w:t>Insert Figure 1 Here</w:t>
      </w:r>
      <w:r w:rsidRPr="00794D8C">
        <w:rPr>
          <w:rFonts w:ascii="Times New Roman" w:hAnsi="Times New Roman" w:cs="Times New Roman"/>
          <w:b/>
          <w:sz w:val="24"/>
          <w:szCs w:val="24"/>
        </w:rPr>
        <w:t>&gt;</w:t>
      </w:r>
    </w:p>
    <w:p w14:paraId="0C6B45F3" w14:textId="1D462E03" w:rsidR="00A56DD5" w:rsidRPr="00794D8C" w:rsidRDefault="005C5D3A"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T</w:t>
      </w:r>
      <w:r w:rsidR="00A56DD5" w:rsidRPr="00794D8C">
        <w:rPr>
          <w:rFonts w:ascii="Times New Roman" w:hAnsi="Times New Roman" w:cs="Times New Roman"/>
          <w:sz w:val="24"/>
          <w:szCs w:val="24"/>
        </w:rPr>
        <w:t xml:space="preserve">able </w:t>
      </w:r>
      <w:r w:rsidR="004F15FA" w:rsidRPr="00794D8C">
        <w:rPr>
          <w:rFonts w:ascii="Times New Roman" w:hAnsi="Times New Roman" w:cs="Times New Roman"/>
          <w:sz w:val="24"/>
          <w:szCs w:val="24"/>
        </w:rPr>
        <w:t>1</w:t>
      </w:r>
      <w:r w:rsidR="00A56DD5" w:rsidRPr="00794D8C">
        <w:rPr>
          <w:rFonts w:ascii="Times New Roman" w:hAnsi="Times New Roman" w:cs="Times New Roman"/>
          <w:sz w:val="24"/>
          <w:szCs w:val="24"/>
        </w:rPr>
        <w:t xml:space="preserve"> shows the percentage distribution of</w:t>
      </w:r>
      <w:r w:rsidR="00084F49" w:rsidRPr="00794D8C">
        <w:rPr>
          <w:rFonts w:ascii="Times New Roman" w:hAnsi="Times New Roman" w:cs="Times New Roman"/>
          <w:sz w:val="24"/>
          <w:szCs w:val="24"/>
        </w:rPr>
        <w:t xml:space="preserve"> land use for each of the four watersheds, as derived from the 1-m land use/ land cover data obtained from </w:t>
      </w:r>
      <w:r w:rsidR="00100624" w:rsidRPr="00794D8C">
        <w:rPr>
          <w:rFonts w:ascii="Times New Roman" w:hAnsi="Times New Roman" w:cs="Times New Roman"/>
          <w:sz w:val="24"/>
          <w:szCs w:val="24"/>
        </w:rPr>
        <w:t>the University of Washington</w:t>
      </w:r>
      <w:ins w:id="129" w:author="Paul Mayer" w:date="2020-02-26T10:31:00Z">
        <w:r w:rsidR="003A15D2">
          <w:rPr>
            <w:rFonts w:ascii="Times New Roman" w:hAnsi="Times New Roman" w:cs="Times New Roman"/>
            <w:sz w:val="24"/>
            <w:szCs w:val="24"/>
          </w:rPr>
          <w:t xml:space="preserve"> (source?)</w:t>
        </w:r>
      </w:ins>
      <w:r w:rsidR="00084F49" w:rsidRPr="00794D8C">
        <w:rPr>
          <w:rFonts w:ascii="Times New Roman" w:hAnsi="Times New Roman" w:cs="Times New Roman"/>
          <w:sz w:val="24"/>
          <w:szCs w:val="24"/>
        </w:rPr>
        <w:t xml:space="preserve">. </w:t>
      </w:r>
      <w:r w:rsidR="004163D0" w:rsidRPr="00794D8C">
        <w:rPr>
          <w:rFonts w:ascii="Times New Roman" w:hAnsi="Times New Roman" w:cs="Times New Roman"/>
          <w:sz w:val="24"/>
          <w:szCs w:val="24"/>
        </w:rPr>
        <w:t>Note that the 1-m data were resampled to 10 m to match the digital elevation data</w:t>
      </w:r>
      <w:ins w:id="130" w:author="Paul Mayer" w:date="2020-02-26T10:31:00Z">
        <w:r w:rsidR="000B0AA6">
          <w:rPr>
            <w:rFonts w:ascii="Times New Roman" w:hAnsi="Times New Roman" w:cs="Times New Roman"/>
            <w:sz w:val="24"/>
            <w:szCs w:val="24"/>
          </w:rPr>
          <w:t xml:space="preserve"> (see</w:t>
        </w:r>
      </w:ins>
      <w:del w:id="131" w:author="Paul Mayer" w:date="2020-02-26T10:31:00Z">
        <w:r w:rsidR="004163D0" w:rsidRPr="00794D8C" w:rsidDel="000B0AA6">
          <w:rPr>
            <w:rFonts w:ascii="Times New Roman" w:hAnsi="Times New Roman" w:cs="Times New Roman"/>
            <w:sz w:val="24"/>
            <w:szCs w:val="24"/>
          </w:rPr>
          <w:delText xml:space="preserve">, as is further described in the </w:delText>
        </w:r>
      </w:del>
      <w:ins w:id="132" w:author="Paul Mayer" w:date="2020-02-26T10:31:00Z">
        <w:r w:rsidR="000B0AA6">
          <w:rPr>
            <w:rFonts w:ascii="Times New Roman" w:hAnsi="Times New Roman" w:cs="Times New Roman"/>
            <w:sz w:val="24"/>
            <w:szCs w:val="24"/>
          </w:rPr>
          <w:t xml:space="preserve"> </w:t>
        </w:r>
      </w:ins>
      <w:r w:rsidR="004163D0" w:rsidRPr="00794D8C">
        <w:rPr>
          <w:rFonts w:ascii="Times New Roman" w:hAnsi="Times New Roman" w:cs="Times New Roman"/>
          <w:sz w:val="24"/>
          <w:szCs w:val="24"/>
        </w:rPr>
        <w:t>Input Data section</w:t>
      </w:r>
      <w:ins w:id="133" w:author="Paul Mayer" w:date="2020-02-26T10:31:00Z">
        <w:r w:rsidR="000B0AA6">
          <w:rPr>
            <w:rFonts w:ascii="Times New Roman" w:hAnsi="Times New Roman" w:cs="Times New Roman"/>
            <w:sz w:val="24"/>
            <w:szCs w:val="24"/>
          </w:rPr>
          <w:t>)</w:t>
        </w:r>
      </w:ins>
      <w:r w:rsidR="004163D0" w:rsidRPr="00794D8C">
        <w:rPr>
          <w:rFonts w:ascii="Times New Roman" w:hAnsi="Times New Roman" w:cs="Times New Roman"/>
          <w:sz w:val="24"/>
          <w:szCs w:val="24"/>
        </w:rPr>
        <w:t xml:space="preserve">. </w:t>
      </w:r>
      <w:r w:rsidR="00084F49" w:rsidRPr="00794D8C">
        <w:rPr>
          <w:rFonts w:ascii="Times New Roman" w:hAnsi="Times New Roman" w:cs="Times New Roman"/>
          <w:sz w:val="24"/>
          <w:szCs w:val="24"/>
        </w:rPr>
        <w:t xml:space="preserve"> </w:t>
      </w:r>
    </w:p>
    <w:p w14:paraId="2CDC4A25" w14:textId="165F4466" w:rsidR="001E75FD" w:rsidRPr="00794D8C" w:rsidRDefault="00902ECA" w:rsidP="00794D8C">
      <w:pPr>
        <w:spacing w:line="480" w:lineRule="auto"/>
        <w:ind w:firstLine="720"/>
        <w:jc w:val="center"/>
        <w:rPr>
          <w:rFonts w:ascii="Times New Roman" w:hAnsi="Times New Roman" w:cs="Times New Roman"/>
          <w:b/>
          <w:sz w:val="24"/>
          <w:szCs w:val="24"/>
        </w:rPr>
      </w:pPr>
      <w:r w:rsidRPr="00794D8C">
        <w:rPr>
          <w:rFonts w:ascii="Times New Roman" w:hAnsi="Times New Roman" w:cs="Times New Roman"/>
          <w:b/>
          <w:sz w:val="24"/>
          <w:szCs w:val="24"/>
        </w:rPr>
        <w:t>&lt;Insert Table 1 Here&gt;</w:t>
      </w:r>
    </w:p>
    <w:p w14:paraId="4AC88959" w14:textId="1C059E40" w:rsidR="00A56DD5" w:rsidRPr="00794D8C" w:rsidRDefault="004163D0" w:rsidP="00794D8C">
      <w:pPr>
        <w:spacing w:line="480" w:lineRule="auto"/>
        <w:ind w:firstLine="720"/>
        <w:rPr>
          <w:rFonts w:ascii="Times New Roman" w:hAnsi="Times New Roman" w:cs="Times New Roman"/>
          <w:sz w:val="24"/>
          <w:szCs w:val="24"/>
        </w:rPr>
      </w:pPr>
      <w:del w:id="134" w:author="Paul Mayer" w:date="2020-02-26T10:31:00Z">
        <w:r w:rsidRPr="00794D8C" w:rsidDel="000B0AA6">
          <w:rPr>
            <w:rFonts w:ascii="Times New Roman" w:hAnsi="Times New Roman" w:cs="Times New Roman"/>
            <w:sz w:val="24"/>
            <w:szCs w:val="24"/>
          </w:rPr>
          <w:delText xml:space="preserve">According to Table 1, </w:delText>
        </w:r>
        <w:r w:rsidR="00A65A7C" w:rsidRPr="00794D8C" w:rsidDel="000B0AA6">
          <w:rPr>
            <w:rFonts w:ascii="Times New Roman" w:hAnsi="Times New Roman" w:cs="Times New Roman"/>
            <w:sz w:val="24"/>
            <w:szCs w:val="24"/>
          </w:rPr>
          <w:delText>t</w:delText>
        </w:r>
      </w:del>
      <w:ins w:id="135" w:author="Paul Mayer" w:date="2020-02-26T10:31:00Z">
        <w:r w:rsidR="000B0AA6">
          <w:rPr>
            <w:rFonts w:ascii="Times New Roman" w:hAnsi="Times New Roman" w:cs="Times New Roman"/>
            <w:sz w:val="24"/>
            <w:szCs w:val="24"/>
          </w:rPr>
          <w:t>T</w:t>
        </w:r>
      </w:ins>
      <w:r w:rsidR="00A65A7C" w:rsidRPr="00794D8C">
        <w:rPr>
          <w:rFonts w:ascii="Times New Roman" w:hAnsi="Times New Roman" w:cs="Times New Roman"/>
          <w:sz w:val="24"/>
          <w:szCs w:val="24"/>
        </w:rPr>
        <w:t>he four watersheds vary in size from approximately 3 km</w:t>
      </w:r>
      <w:r w:rsidR="00A65A7C" w:rsidRPr="00794D8C">
        <w:rPr>
          <w:rFonts w:ascii="Times New Roman" w:hAnsi="Times New Roman" w:cs="Times New Roman"/>
          <w:sz w:val="24"/>
          <w:szCs w:val="24"/>
          <w:vertAlign w:val="superscript"/>
        </w:rPr>
        <w:t>2</w:t>
      </w:r>
      <w:r w:rsidR="00A65A7C" w:rsidRPr="00794D8C">
        <w:rPr>
          <w:rFonts w:ascii="Times New Roman" w:hAnsi="Times New Roman" w:cs="Times New Roman"/>
          <w:sz w:val="24"/>
          <w:szCs w:val="24"/>
        </w:rPr>
        <w:t xml:space="preserve"> to 31 km</w:t>
      </w:r>
      <w:r w:rsidR="00A65A7C" w:rsidRPr="00794D8C">
        <w:rPr>
          <w:rFonts w:ascii="Times New Roman" w:hAnsi="Times New Roman" w:cs="Times New Roman"/>
          <w:sz w:val="24"/>
          <w:szCs w:val="24"/>
          <w:vertAlign w:val="superscript"/>
        </w:rPr>
        <w:t>2</w:t>
      </w:r>
      <w:r w:rsidR="00A65A7C" w:rsidRPr="00794D8C">
        <w:rPr>
          <w:rFonts w:ascii="Times New Roman" w:hAnsi="Times New Roman" w:cs="Times New Roman"/>
          <w:sz w:val="24"/>
          <w:szCs w:val="24"/>
        </w:rPr>
        <w:t>, yet the land use classification characteristics are remarkably similar</w:t>
      </w:r>
      <w:ins w:id="136" w:author="Paul Mayer" w:date="2020-02-26T10:31:00Z">
        <w:r w:rsidR="000B0AA6">
          <w:rPr>
            <w:rFonts w:ascii="Times New Roman" w:hAnsi="Times New Roman" w:cs="Times New Roman"/>
            <w:sz w:val="24"/>
            <w:szCs w:val="24"/>
          </w:rPr>
          <w:t xml:space="preserve"> (Table 1)</w:t>
        </w:r>
      </w:ins>
      <w:r w:rsidR="00A65A7C" w:rsidRPr="00794D8C">
        <w:rPr>
          <w:rFonts w:ascii="Times New Roman" w:hAnsi="Times New Roman" w:cs="Times New Roman"/>
          <w:sz w:val="24"/>
          <w:szCs w:val="24"/>
        </w:rPr>
        <w:t xml:space="preserve">. </w:t>
      </w:r>
      <w:r w:rsidRPr="00794D8C">
        <w:rPr>
          <w:rFonts w:ascii="Times New Roman" w:hAnsi="Times New Roman" w:cs="Times New Roman"/>
          <w:sz w:val="24"/>
          <w:szCs w:val="24"/>
        </w:rPr>
        <w:t>For example, the percentages of buildings were 10%, 10%</w:t>
      </w:r>
      <w:r w:rsidR="00220039" w:rsidRPr="00794D8C">
        <w:rPr>
          <w:rFonts w:ascii="Times New Roman" w:hAnsi="Times New Roman" w:cs="Times New Roman"/>
          <w:sz w:val="24"/>
          <w:szCs w:val="24"/>
        </w:rPr>
        <w:t>, 10%, and 11%</w:t>
      </w:r>
      <w:r w:rsidRPr="00794D8C">
        <w:rPr>
          <w:rFonts w:ascii="Times New Roman" w:hAnsi="Times New Roman" w:cs="Times New Roman"/>
          <w:sz w:val="24"/>
          <w:szCs w:val="24"/>
        </w:rPr>
        <w:t xml:space="preserve"> </w:t>
      </w:r>
      <w:ins w:id="137" w:author="Paul Mayer" w:date="2020-02-26T10:32:00Z">
        <w:r w:rsidR="00F751C7">
          <w:rPr>
            <w:rFonts w:ascii="Times New Roman" w:hAnsi="Times New Roman" w:cs="Times New Roman"/>
            <w:sz w:val="24"/>
            <w:szCs w:val="24"/>
          </w:rPr>
          <w:t xml:space="preserve">in </w:t>
        </w:r>
      </w:ins>
      <w:r w:rsidRPr="00794D8C">
        <w:rPr>
          <w:rFonts w:ascii="Times New Roman" w:hAnsi="Times New Roman" w:cs="Times New Roman"/>
          <w:sz w:val="24"/>
          <w:szCs w:val="24"/>
        </w:rPr>
        <w:t>Taylor</w:t>
      </w:r>
      <w:r w:rsidR="00220039" w:rsidRPr="00794D8C">
        <w:rPr>
          <w:rFonts w:ascii="Times New Roman" w:hAnsi="Times New Roman" w:cs="Times New Roman"/>
          <w:sz w:val="24"/>
          <w:szCs w:val="24"/>
        </w:rPr>
        <w:t>,</w:t>
      </w:r>
      <w:r w:rsidRPr="00794D8C">
        <w:rPr>
          <w:rFonts w:ascii="Times New Roman" w:hAnsi="Times New Roman" w:cs="Times New Roman"/>
          <w:sz w:val="24"/>
          <w:szCs w:val="24"/>
        </w:rPr>
        <w:t xml:space="preserve"> Thornton</w:t>
      </w:r>
      <w:r w:rsidR="00220039" w:rsidRPr="00794D8C">
        <w:rPr>
          <w:rFonts w:ascii="Times New Roman" w:hAnsi="Times New Roman" w:cs="Times New Roman"/>
          <w:sz w:val="24"/>
          <w:szCs w:val="24"/>
        </w:rPr>
        <w:t>, Longfellow and Pipers</w:t>
      </w:r>
      <w:r w:rsidRPr="00794D8C">
        <w:rPr>
          <w:rFonts w:ascii="Times New Roman" w:hAnsi="Times New Roman" w:cs="Times New Roman"/>
          <w:sz w:val="24"/>
          <w:szCs w:val="24"/>
        </w:rPr>
        <w:t xml:space="preserve"> watersheds, respectively.</w:t>
      </w:r>
      <w:del w:id="138" w:author="Paul Mayer" w:date="2020-02-26T10:32:00Z">
        <w:r w:rsidRPr="00794D8C" w:rsidDel="00F751C7">
          <w:rPr>
            <w:rFonts w:ascii="Times New Roman" w:hAnsi="Times New Roman" w:cs="Times New Roman"/>
            <w:sz w:val="24"/>
            <w:szCs w:val="24"/>
          </w:rPr>
          <w:delText xml:space="preserve"> </w:delText>
        </w:r>
        <w:r w:rsidR="00A65A7C" w:rsidRPr="00794D8C" w:rsidDel="00F751C7">
          <w:rPr>
            <w:rFonts w:ascii="Times New Roman" w:hAnsi="Times New Roman" w:cs="Times New Roman"/>
            <w:sz w:val="24"/>
            <w:szCs w:val="24"/>
          </w:rPr>
          <w:delText>These data may be useful for comparison with other urbanized areas throughout the United States and the world</w:delText>
        </w:r>
      </w:del>
      <w:r w:rsidR="00A65A7C" w:rsidRPr="00794D8C">
        <w:rPr>
          <w:rFonts w:ascii="Times New Roman" w:hAnsi="Times New Roman" w:cs="Times New Roman"/>
          <w:sz w:val="24"/>
          <w:szCs w:val="24"/>
        </w:rPr>
        <w:t xml:space="preserve">. </w:t>
      </w:r>
    </w:p>
    <w:p w14:paraId="1F2319F0" w14:textId="03CAA5F9" w:rsidR="005A08EC" w:rsidRPr="00794D8C" w:rsidRDefault="006912B3"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Longfellow Creek </w:t>
      </w:r>
      <w:r w:rsidR="00135CA7" w:rsidRPr="00794D8C">
        <w:rPr>
          <w:rFonts w:ascii="Times New Roman" w:hAnsi="Times New Roman" w:cs="Times New Roman"/>
          <w:sz w:val="24"/>
          <w:szCs w:val="24"/>
        </w:rPr>
        <w:t xml:space="preserve">is located in the southwestern </w:t>
      </w:r>
      <w:r w:rsidR="00B07A7A" w:rsidRPr="00794D8C">
        <w:rPr>
          <w:rFonts w:ascii="Times New Roman" w:hAnsi="Times New Roman" w:cs="Times New Roman"/>
          <w:sz w:val="24"/>
          <w:szCs w:val="24"/>
        </w:rPr>
        <w:t>corner</w:t>
      </w:r>
      <w:r w:rsidR="00135CA7" w:rsidRPr="00794D8C">
        <w:rPr>
          <w:rFonts w:ascii="Times New Roman" w:hAnsi="Times New Roman" w:cs="Times New Roman"/>
          <w:sz w:val="24"/>
          <w:szCs w:val="24"/>
        </w:rPr>
        <w:t xml:space="preserve"> of Seattle, Washington and </w:t>
      </w:r>
      <w:ins w:id="139" w:author="Paul Mayer" w:date="2020-02-26T10:32:00Z">
        <w:r w:rsidR="00106ECE">
          <w:rPr>
            <w:rFonts w:ascii="Times New Roman" w:hAnsi="Times New Roman" w:cs="Times New Roman"/>
            <w:sz w:val="24"/>
            <w:szCs w:val="24"/>
          </w:rPr>
          <w:t xml:space="preserve">is the most </w:t>
        </w:r>
      </w:ins>
      <w:del w:id="140" w:author="Paul Mayer" w:date="2020-02-26T10:32:00Z">
        <w:r w:rsidR="00135CA7" w:rsidRPr="00794D8C" w:rsidDel="00106ECE">
          <w:rPr>
            <w:rFonts w:ascii="Times New Roman" w:hAnsi="Times New Roman" w:cs="Times New Roman"/>
            <w:sz w:val="24"/>
            <w:szCs w:val="24"/>
          </w:rPr>
          <w:delText xml:space="preserve">represents the highest </w:delText>
        </w:r>
      </w:del>
      <w:r w:rsidR="00135CA7" w:rsidRPr="00794D8C">
        <w:rPr>
          <w:rFonts w:ascii="Times New Roman" w:hAnsi="Times New Roman" w:cs="Times New Roman"/>
          <w:sz w:val="24"/>
          <w:szCs w:val="24"/>
        </w:rPr>
        <w:t>urbanized watershed among the four</w:t>
      </w:r>
      <w:r w:rsidR="00544AFA" w:rsidRPr="00794D8C">
        <w:rPr>
          <w:rFonts w:ascii="Times New Roman" w:hAnsi="Times New Roman" w:cs="Times New Roman"/>
          <w:sz w:val="24"/>
          <w:szCs w:val="24"/>
        </w:rPr>
        <w:t xml:space="preserve"> based on its percentage of buildings and impervious surfaces (e.g., roads, parking lots, and sidewalks)</w:t>
      </w:r>
      <w:r w:rsidR="00135CA7" w:rsidRPr="00794D8C">
        <w:rPr>
          <w:rFonts w:ascii="Times New Roman" w:hAnsi="Times New Roman" w:cs="Times New Roman"/>
          <w:sz w:val="24"/>
          <w:szCs w:val="24"/>
        </w:rPr>
        <w:t xml:space="preserve">. </w:t>
      </w:r>
      <w:r w:rsidR="00315DBC" w:rsidRPr="00794D8C">
        <w:rPr>
          <w:rFonts w:ascii="Times New Roman" w:hAnsi="Times New Roman" w:cs="Times New Roman"/>
          <w:sz w:val="24"/>
          <w:szCs w:val="24"/>
        </w:rPr>
        <w:t>T</w:t>
      </w:r>
      <w:r w:rsidR="00C12536" w:rsidRPr="00794D8C">
        <w:rPr>
          <w:rFonts w:ascii="Times New Roman" w:hAnsi="Times New Roman" w:cs="Times New Roman"/>
          <w:sz w:val="24"/>
          <w:szCs w:val="24"/>
        </w:rPr>
        <w:t>he High Point neighborhood</w:t>
      </w:r>
      <w:ins w:id="141" w:author="Paul Mayer" w:date="2020-02-26T10:33:00Z">
        <w:r w:rsidR="00A14BBD">
          <w:rPr>
            <w:rFonts w:ascii="Times New Roman" w:hAnsi="Times New Roman" w:cs="Times New Roman"/>
            <w:sz w:val="24"/>
            <w:szCs w:val="24"/>
          </w:rPr>
          <w:t>,</w:t>
        </w:r>
      </w:ins>
      <w:r w:rsidR="00315DBC" w:rsidRPr="00794D8C">
        <w:rPr>
          <w:rFonts w:ascii="Times New Roman" w:hAnsi="Times New Roman" w:cs="Times New Roman"/>
          <w:sz w:val="24"/>
          <w:szCs w:val="24"/>
        </w:rPr>
        <w:t xml:space="preserve"> account</w:t>
      </w:r>
      <w:ins w:id="142" w:author="Paul Mayer" w:date="2020-02-26T10:33:00Z">
        <w:r w:rsidR="00A14BBD">
          <w:rPr>
            <w:rFonts w:ascii="Times New Roman" w:hAnsi="Times New Roman" w:cs="Times New Roman"/>
            <w:sz w:val="24"/>
            <w:szCs w:val="24"/>
          </w:rPr>
          <w:t>ing</w:t>
        </w:r>
      </w:ins>
      <w:del w:id="143" w:author="Paul Mayer" w:date="2020-02-26T10:33:00Z">
        <w:r w:rsidR="00315DBC" w:rsidRPr="00794D8C" w:rsidDel="00A14BBD">
          <w:rPr>
            <w:rFonts w:ascii="Times New Roman" w:hAnsi="Times New Roman" w:cs="Times New Roman"/>
            <w:sz w:val="24"/>
            <w:szCs w:val="24"/>
          </w:rPr>
          <w:delText>s</w:delText>
        </w:r>
      </w:del>
      <w:r w:rsidR="00315DBC" w:rsidRPr="00794D8C">
        <w:rPr>
          <w:rFonts w:ascii="Times New Roman" w:hAnsi="Times New Roman" w:cs="Times New Roman"/>
          <w:sz w:val="24"/>
          <w:szCs w:val="24"/>
        </w:rPr>
        <w:t xml:space="preserve"> for approximately 10% of the Longfellow Creek watershed</w:t>
      </w:r>
      <w:r w:rsidR="00C12536" w:rsidRPr="00794D8C">
        <w:rPr>
          <w:rFonts w:ascii="Times New Roman" w:hAnsi="Times New Roman" w:cs="Times New Roman"/>
          <w:sz w:val="24"/>
          <w:szCs w:val="24"/>
        </w:rPr>
        <w:t xml:space="preserve">, </w:t>
      </w:r>
      <w:del w:id="144" w:author="Paul Mayer" w:date="2020-02-26T10:34:00Z">
        <w:r w:rsidR="00315DBC" w:rsidRPr="00794D8C" w:rsidDel="00A14BBD">
          <w:rPr>
            <w:rFonts w:ascii="Times New Roman" w:hAnsi="Times New Roman" w:cs="Times New Roman"/>
            <w:sz w:val="24"/>
            <w:szCs w:val="24"/>
          </w:rPr>
          <w:delText xml:space="preserve">and this neighborhood </w:delText>
        </w:r>
      </w:del>
      <w:r w:rsidR="00315DBC" w:rsidRPr="00794D8C">
        <w:rPr>
          <w:rFonts w:ascii="Times New Roman" w:hAnsi="Times New Roman" w:cs="Times New Roman"/>
          <w:sz w:val="24"/>
          <w:szCs w:val="24"/>
        </w:rPr>
        <w:t>has worked with</w:t>
      </w:r>
      <w:r w:rsidR="00C12536" w:rsidRPr="00794D8C">
        <w:rPr>
          <w:rFonts w:ascii="Times New Roman" w:hAnsi="Times New Roman" w:cs="Times New Roman"/>
          <w:sz w:val="24"/>
          <w:szCs w:val="24"/>
        </w:rPr>
        <w:t xml:space="preserve"> Seattle Public Utilities since the 1980s to adopt green </w:t>
      </w:r>
      <w:r w:rsidR="00C12536" w:rsidRPr="00794D8C">
        <w:rPr>
          <w:rFonts w:ascii="Times New Roman" w:hAnsi="Times New Roman" w:cs="Times New Roman"/>
          <w:sz w:val="24"/>
          <w:szCs w:val="24"/>
        </w:rPr>
        <w:lastRenderedPageBreak/>
        <w:t>infrastructure practices such as grass and vegetated swales, porous pavement, and a large storm-water pond to slow runoff and filter contaminants before reaching the creek and ultimately heading to the Puget Sound (Seattle Public Utilities, 2018)</w:t>
      </w:r>
      <w:r w:rsidR="00315DBC" w:rsidRPr="00794D8C">
        <w:rPr>
          <w:rFonts w:ascii="Times New Roman" w:hAnsi="Times New Roman" w:cs="Times New Roman"/>
          <w:sz w:val="24"/>
          <w:szCs w:val="24"/>
        </w:rPr>
        <w:t xml:space="preserve">. </w:t>
      </w:r>
    </w:p>
    <w:p w14:paraId="026110EC" w14:textId="5A09CE5F" w:rsidR="00A56DD5" w:rsidRPr="00794D8C" w:rsidRDefault="006912B3"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Thornton Creek</w:t>
      </w:r>
      <w:ins w:id="145" w:author="Paul Mayer" w:date="2020-02-26T10:34:00Z">
        <w:r w:rsidR="007A6B8F">
          <w:rPr>
            <w:rFonts w:ascii="Times New Roman" w:hAnsi="Times New Roman" w:cs="Times New Roman"/>
            <w:sz w:val="24"/>
            <w:szCs w:val="24"/>
          </w:rPr>
          <w:t>,</w:t>
        </w:r>
      </w:ins>
      <w:r w:rsidRPr="00794D8C">
        <w:rPr>
          <w:rFonts w:ascii="Times New Roman" w:hAnsi="Times New Roman" w:cs="Times New Roman"/>
          <w:sz w:val="24"/>
          <w:szCs w:val="24"/>
        </w:rPr>
        <w:t xml:space="preserve"> </w:t>
      </w:r>
      <w:ins w:id="146" w:author="Paul Mayer" w:date="2020-02-26T10:34:00Z">
        <w:r w:rsidR="007A6B8F" w:rsidRPr="00794D8C">
          <w:rPr>
            <w:rFonts w:ascii="Times New Roman" w:hAnsi="Times New Roman" w:cs="Times New Roman"/>
            <w:sz w:val="24"/>
            <w:szCs w:val="24"/>
          </w:rPr>
          <w:t>the largest of the four watersheds (31 km</w:t>
        </w:r>
        <w:r w:rsidR="007A6B8F" w:rsidRPr="00794D8C">
          <w:rPr>
            <w:rFonts w:ascii="Times New Roman" w:hAnsi="Times New Roman" w:cs="Times New Roman"/>
            <w:sz w:val="24"/>
            <w:szCs w:val="24"/>
            <w:vertAlign w:val="superscript"/>
          </w:rPr>
          <w:t>2</w:t>
        </w:r>
        <w:r w:rsidR="007A6B8F" w:rsidRPr="00794D8C">
          <w:rPr>
            <w:rFonts w:ascii="Times New Roman" w:hAnsi="Times New Roman" w:cs="Times New Roman"/>
            <w:sz w:val="24"/>
            <w:szCs w:val="24"/>
          </w:rPr>
          <w:t>)</w:t>
        </w:r>
        <w:r w:rsidR="007A6B8F">
          <w:rPr>
            <w:rFonts w:ascii="Times New Roman" w:hAnsi="Times New Roman" w:cs="Times New Roman"/>
            <w:sz w:val="24"/>
            <w:szCs w:val="24"/>
          </w:rPr>
          <w:t xml:space="preserve">, </w:t>
        </w:r>
      </w:ins>
      <w:r w:rsidR="0022531B" w:rsidRPr="00794D8C">
        <w:rPr>
          <w:rFonts w:ascii="Times New Roman" w:hAnsi="Times New Roman" w:cs="Times New Roman"/>
          <w:sz w:val="24"/>
          <w:szCs w:val="24"/>
        </w:rPr>
        <w:t>is located in the nort</w:t>
      </w:r>
      <w:r w:rsidR="00B07A7A" w:rsidRPr="00794D8C">
        <w:rPr>
          <w:rFonts w:ascii="Times New Roman" w:hAnsi="Times New Roman" w:cs="Times New Roman"/>
          <w:sz w:val="24"/>
          <w:szCs w:val="24"/>
        </w:rPr>
        <w:t>heastern</w:t>
      </w:r>
      <w:r w:rsidR="0022531B" w:rsidRPr="00794D8C">
        <w:rPr>
          <w:rFonts w:ascii="Times New Roman" w:hAnsi="Times New Roman" w:cs="Times New Roman"/>
          <w:sz w:val="24"/>
          <w:szCs w:val="24"/>
        </w:rPr>
        <w:t xml:space="preserve"> corner of Seattle, Washington</w:t>
      </w:r>
      <w:ins w:id="147" w:author="Paul Mayer" w:date="2020-02-26T10:34:00Z">
        <w:r w:rsidR="007A6B8F">
          <w:rPr>
            <w:rFonts w:ascii="Times New Roman" w:hAnsi="Times New Roman" w:cs="Times New Roman"/>
            <w:sz w:val="24"/>
            <w:szCs w:val="24"/>
          </w:rPr>
          <w:t>.</w:t>
        </w:r>
      </w:ins>
      <w:del w:id="148" w:author="Paul Mayer" w:date="2020-02-26T10:34:00Z">
        <w:r w:rsidR="0022531B" w:rsidRPr="00794D8C" w:rsidDel="007A6B8F">
          <w:rPr>
            <w:rFonts w:ascii="Times New Roman" w:hAnsi="Times New Roman" w:cs="Times New Roman"/>
            <w:sz w:val="24"/>
            <w:szCs w:val="24"/>
          </w:rPr>
          <w:delText xml:space="preserve"> and represents the largest </w:delText>
        </w:r>
        <w:r w:rsidR="00220039" w:rsidRPr="00794D8C" w:rsidDel="007A6B8F">
          <w:rPr>
            <w:rFonts w:ascii="Times New Roman" w:hAnsi="Times New Roman" w:cs="Times New Roman"/>
            <w:sz w:val="24"/>
            <w:szCs w:val="24"/>
          </w:rPr>
          <w:delText xml:space="preserve">of the four watersheds </w:delText>
        </w:r>
        <w:r w:rsidR="00AD1A98" w:rsidRPr="00794D8C" w:rsidDel="007A6B8F">
          <w:rPr>
            <w:rFonts w:ascii="Times New Roman" w:hAnsi="Times New Roman" w:cs="Times New Roman"/>
            <w:sz w:val="24"/>
            <w:szCs w:val="24"/>
          </w:rPr>
          <w:delText>(31 km</w:delText>
        </w:r>
        <w:r w:rsidR="00AD1A98" w:rsidRPr="00794D8C" w:rsidDel="007A6B8F">
          <w:rPr>
            <w:rFonts w:ascii="Times New Roman" w:hAnsi="Times New Roman" w:cs="Times New Roman"/>
            <w:sz w:val="24"/>
            <w:szCs w:val="24"/>
            <w:vertAlign w:val="superscript"/>
          </w:rPr>
          <w:delText>2</w:delText>
        </w:r>
        <w:r w:rsidR="00AD1A98" w:rsidRPr="00794D8C" w:rsidDel="007A6B8F">
          <w:rPr>
            <w:rFonts w:ascii="Times New Roman" w:hAnsi="Times New Roman" w:cs="Times New Roman"/>
            <w:sz w:val="24"/>
            <w:szCs w:val="24"/>
          </w:rPr>
          <w:delText>)</w:delText>
        </w:r>
      </w:del>
      <w:r w:rsidR="0022531B" w:rsidRPr="00794D8C">
        <w:rPr>
          <w:rFonts w:ascii="Times New Roman" w:hAnsi="Times New Roman" w:cs="Times New Roman"/>
          <w:sz w:val="24"/>
          <w:szCs w:val="24"/>
        </w:rPr>
        <w:t xml:space="preserve">. </w:t>
      </w:r>
      <w:r w:rsidR="00315DBC" w:rsidRPr="00794D8C">
        <w:rPr>
          <w:rFonts w:ascii="Times New Roman" w:hAnsi="Times New Roman" w:cs="Times New Roman"/>
          <w:sz w:val="24"/>
          <w:szCs w:val="24"/>
        </w:rPr>
        <w:t xml:space="preserve">The watershed is heavily urbanized </w:t>
      </w:r>
      <w:ins w:id="149" w:author="Paul Mayer" w:date="2020-02-26T10:36:00Z">
        <w:r w:rsidR="00CE3A23">
          <w:rPr>
            <w:rFonts w:ascii="Times New Roman" w:hAnsi="Times New Roman" w:cs="Times New Roman"/>
            <w:sz w:val="24"/>
            <w:szCs w:val="24"/>
          </w:rPr>
          <w:t xml:space="preserve">and is </w:t>
        </w:r>
      </w:ins>
      <w:del w:id="150" w:author="Paul Mayer" w:date="2020-02-26T10:36:00Z">
        <w:r w:rsidR="00315DBC" w:rsidRPr="00794D8C" w:rsidDel="00CE3A23">
          <w:rPr>
            <w:rFonts w:ascii="Times New Roman" w:hAnsi="Times New Roman" w:cs="Times New Roman"/>
            <w:sz w:val="24"/>
            <w:szCs w:val="24"/>
          </w:rPr>
          <w:delText xml:space="preserve">including </w:delText>
        </w:r>
        <w:r w:rsidR="00315DBC" w:rsidRPr="00794D8C" w:rsidDel="00E71FF4">
          <w:rPr>
            <w:rFonts w:ascii="Times New Roman" w:hAnsi="Times New Roman" w:cs="Times New Roman"/>
            <w:sz w:val="24"/>
            <w:szCs w:val="24"/>
          </w:rPr>
          <w:delText xml:space="preserve">the crossing of the </w:delText>
        </w:r>
      </w:del>
      <w:ins w:id="151" w:author="Paul Mayer" w:date="2020-02-26T10:36:00Z">
        <w:r w:rsidR="00E71FF4">
          <w:rPr>
            <w:rFonts w:ascii="Times New Roman" w:hAnsi="Times New Roman" w:cs="Times New Roman"/>
            <w:sz w:val="24"/>
            <w:szCs w:val="24"/>
          </w:rPr>
          <w:t xml:space="preserve"> crossed by </w:t>
        </w:r>
      </w:ins>
      <w:del w:id="152" w:author="Paul Mayer" w:date="2020-02-26T10:36:00Z">
        <w:r w:rsidR="00315DBC" w:rsidRPr="00794D8C" w:rsidDel="00E71FF4">
          <w:rPr>
            <w:rFonts w:ascii="Times New Roman" w:hAnsi="Times New Roman" w:cs="Times New Roman"/>
            <w:sz w:val="24"/>
            <w:szCs w:val="24"/>
          </w:rPr>
          <w:delText>N-</w:delText>
        </w:r>
      </w:del>
      <w:ins w:id="153" w:author="Paul Mayer" w:date="2020-02-26T10:36:00Z">
        <w:r w:rsidR="00E71FF4" w:rsidRPr="00794D8C" w:rsidDel="00E71FF4">
          <w:rPr>
            <w:rFonts w:ascii="Times New Roman" w:hAnsi="Times New Roman" w:cs="Times New Roman"/>
            <w:sz w:val="24"/>
            <w:szCs w:val="24"/>
          </w:rPr>
          <w:t xml:space="preserve"> </w:t>
        </w:r>
      </w:ins>
      <w:del w:id="154" w:author="Paul Mayer" w:date="2020-02-26T10:36:00Z">
        <w:r w:rsidR="00315DBC" w:rsidRPr="00794D8C" w:rsidDel="00E71FF4">
          <w:rPr>
            <w:rFonts w:ascii="Times New Roman" w:hAnsi="Times New Roman" w:cs="Times New Roman"/>
            <w:sz w:val="24"/>
            <w:szCs w:val="24"/>
          </w:rPr>
          <w:delText>S-bound</w:delText>
        </w:r>
      </w:del>
      <w:r w:rsidR="00315DBC" w:rsidRPr="00794D8C">
        <w:rPr>
          <w:rFonts w:ascii="Times New Roman" w:hAnsi="Times New Roman" w:cs="Times New Roman"/>
          <w:sz w:val="24"/>
          <w:szCs w:val="24"/>
        </w:rPr>
        <w:t xml:space="preserve"> Interstate 5, which cuts through the western portion of the watershed. Numerous </w:t>
      </w:r>
      <w:del w:id="155" w:author="Paul Mayer" w:date="2020-02-26T09:11:00Z">
        <w:r w:rsidR="00315DBC" w:rsidRPr="00794D8C" w:rsidDel="00FF0DD3">
          <w:rPr>
            <w:rFonts w:ascii="Times New Roman" w:hAnsi="Times New Roman" w:cs="Times New Roman"/>
            <w:sz w:val="24"/>
            <w:szCs w:val="24"/>
          </w:rPr>
          <w:delText>green infrastructure</w:delText>
        </w:r>
      </w:del>
      <w:ins w:id="156" w:author="Paul Mayer" w:date="2020-02-26T09:11:00Z">
        <w:r w:rsidR="00FF0DD3">
          <w:rPr>
            <w:rFonts w:ascii="Times New Roman" w:hAnsi="Times New Roman" w:cs="Times New Roman"/>
            <w:sz w:val="24"/>
            <w:szCs w:val="24"/>
          </w:rPr>
          <w:t>GI</w:t>
        </w:r>
      </w:ins>
      <w:r w:rsidR="00315DBC" w:rsidRPr="00794D8C">
        <w:rPr>
          <w:rFonts w:ascii="Times New Roman" w:hAnsi="Times New Roman" w:cs="Times New Roman"/>
          <w:sz w:val="24"/>
          <w:szCs w:val="24"/>
        </w:rPr>
        <w:t xml:space="preserve"> and low-impact design studies have been implemented in Thornton Creek</w:t>
      </w:r>
      <w:r w:rsidR="00AD1A98" w:rsidRPr="00794D8C">
        <w:rPr>
          <w:rFonts w:ascii="Times New Roman" w:hAnsi="Times New Roman" w:cs="Times New Roman"/>
          <w:sz w:val="24"/>
          <w:szCs w:val="24"/>
        </w:rPr>
        <w:t xml:space="preserve">, including the </w:t>
      </w:r>
      <w:del w:id="157" w:author="Paul Mayer" w:date="2020-02-26T10:37:00Z">
        <w:r w:rsidR="00AD1A98" w:rsidRPr="00794D8C" w:rsidDel="006C774F">
          <w:rPr>
            <w:rFonts w:ascii="Times New Roman" w:hAnsi="Times New Roman" w:cs="Times New Roman"/>
            <w:sz w:val="24"/>
            <w:szCs w:val="24"/>
          </w:rPr>
          <w:delText xml:space="preserve">widely known </w:delText>
        </w:r>
      </w:del>
      <w:r w:rsidR="00AD1A98" w:rsidRPr="00794D8C">
        <w:rPr>
          <w:rFonts w:ascii="Times New Roman" w:hAnsi="Times New Roman" w:cs="Times New Roman"/>
          <w:sz w:val="24"/>
          <w:szCs w:val="24"/>
        </w:rPr>
        <w:t>Thornton Creek Water Quality Ch</w:t>
      </w:r>
      <w:r w:rsidR="00AD1A98" w:rsidRPr="00502D97">
        <w:rPr>
          <w:rFonts w:ascii="Times New Roman" w:hAnsi="Times New Roman" w:cs="Times New Roman"/>
          <w:sz w:val="24"/>
          <w:szCs w:val="24"/>
        </w:rPr>
        <w:t>annel</w:t>
      </w:r>
      <w:r w:rsidR="00502D97" w:rsidRPr="00502D97">
        <w:rPr>
          <w:rFonts w:ascii="Times New Roman" w:hAnsi="Times New Roman" w:cs="Times New Roman"/>
          <w:sz w:val="24"/>
          <w:szCs w:val="24"/>
        </w:rPr>
        <w:t xml:space="preserve"> </w:t>
      </w:r>
      <w:r w:rsidR="00502D97" w:rsidRPr="00502D97">
        <w:rPr>
          <w:rFonts w:ascii="Times New Roman" w:hAnsi="Times New Roman" w:cs="Times New Roman"/>
          <w:sz w:val="24"/>
          <w:szCs w:val="24"/>
        </w:rPr>
        <w:fldChar w:fldCharType="begin"/>
      </w:r>
      <w:r w:rsidR="00502D97" w:rsidRPr="00502D97">
        <w:rPr>
          <w:rFonts w:ascii="Times New Roman" w:hAnsi="Times New Roman" w:cs="Times New Roman"/>
          <w:sz w:val="24"/>
          <w:szCs w:val="24"/>
        </w:rPr>
        <w:instrText xml:space="preserve"> ADDIN EN.CITE &lt;EndNote&gt;&lt;Cite&gt;&lt;Author&gt;US EPA&lt;/Author&gt;&lt;Year&gt;2016&lt;/Year&gt;&lt;RecNum&gt;30&lt;/RecNum&gt;&lt;DisplayText&gt;(US EPA, 2016)&lt;/DisplayText&gt;&lt;record&gt;&lt;rec-number&gt;30&lt;/rec-number&gt;&lt;foreign-keys&gt;&lt;key app="EN" db-id="vxswrvz902xafmet90nv2wrlvesvv0zrsd99" timestamp="1581529709"&gt;30&lt;/key&gt;&lt;/foreign-keys&gt;&lt;ref-type name="Manuscript"&gt;36&lt;/ref-type&gt;&lt;contributors&gt;&lt;authors&gt;&lt;author&gt;US EPA, &lt;/author&gt;&lt;/authors&gt;&lt;secondary-authors&gt;&lt;author&gt;EPA230R16001&lt;/author&gt;&lt;/secondary-authors&gt;&lt;/contributors&gt;&lt;titles&gt;&lt;title&gt;City green: Innovative green infrastructure solutions for downtowns and infill locations&lt;/title&gt;&lt;/titles&gt;&lt;dates&gt;&lt;year&gt;2016&lt;/year&gt;&lt;/dates&gt;&lt;urls&gt;&lt;related-urls&gt;&lt;url&gt;https://www.epa.gov/sites/production/files/2016-06/documents/city_green_0.pdf&lt;/url&gt;&lt;/related-urls&gt;&lt;/urls&gt;&lt;/record&gt;&lt;/Cite&gt;&lt;/EndNote&gt;</w:instrText>
      </w:r>
      <w:r w:rsidR="00502D97" w:rsidRPr="00502D97">
        <w:rPr>
          <w:rFonts w:ascii="Times New Roman" w:hAnsi="Times New Roman" w:cs="Times New Roman"/>
          <w:sz w:val="24"/>
          <w:szCs w:val="24"/>
        </w:rPr>
        <w:fldChar w:fldCharType="separate"/>
      </w:r>
      <w:r w:rsidR="00502D97" w:rsidRPr="00502D97">
        <w:rPr>
          <w:rFonts w:ascii="Times New Roman" w:hAnsi="Times New Roman" w:cs="Times New Roman"/>
          <w:noProof/>
          <w:sz w:val="24"/>
          <w:szCs w:val="24"/>
        </w:rPr>
        <w:t>(US EPA, 2016)</w:t>
      </w:r>
      <w:r w:rsidR="00502D97" w:rsidRPr="00502D97">
        <w:rPr>
          <w:rFonts w:ascii="Times New Roman" w:hAnsi="Times New Roman" w:cs="Times New Roman"/>
          <w:sz w:val="24"/>
          <w:szCs w:val="24"/>
        </w:rPr>
        <w:fldChar w:fldCharType="end"/>
      </w:r>
      <w:r w:rsidR="00502D97" w:rsidRPr="00502D97">
        <w:rPr>
          <w:rFonts w:ascii="Times New Roman" w:hAnsi="Times New Roman" w:cs="Times New Roman"/>
          <w:sz w:val="24"/>
          <w:szCs w:val="24"/>
        </w:rPr>
        <w:t>.</w:t>
      </w:r>
      <w:r w:rsidR="00315DBC" w:rsidRPr="00502D97">
        <w:rPr>
          <w:rFonts w:ascii="Times New Roman" w:hAnsi="Times New Roman" w:cs="Times New Roman"/>
          <w:sz w:val="24"/>
          <w:szCs w:val="24"/>
        </w:rPr>
        <w:t xml:space="preserve"> </w:t>
      </w:r>
      <w:commentRangeStart w:id="158"/>
      <w:r w:rsidR="00AD1A98" w:rsidRPr="00502D97">
        <w:rPr>
          <w:rFonts w:ascii="Times New Roman" w:hAnsi="Times New Roman" w:cs="Times New Roman"/>
          <w:sz w:val="24"/>
          <w:szCs w:val="24"/>
        </w:rPr>
        <w:t>Approximately</w:t>
      </w:r>
      <w:r w:rsidR="00AD1A98" w:rsidRPr="00794D8C">
        <w:rPr>
          <w:rFonts w:ascii="Times New Roman" w:hAnsi="Times New Roman" w:cs="Times New Roman"/>
          <w:sz w:val="24"/>
          <w:szCs w:val="24"/>
        </w:rPr>
        <w:t xml:space="preserve"> 10% of the watershed</w:t>
      </w:r>
      <w:del w:id="159" w:author="Paul Mayer" w:date="2020-02-26T10:37:00Z">
        <w:r w:rsidR="00AD1A98" w:rsidRPr="00794D8C" w:rsidDel="006C774F">
          <w:rPr>
            <w:rFonts w:ascii="Times New Roman" w:hAnsi="Times New Roman" w:cs="Times New Roman"/>
            <w:sz w:val="24"/>
            <w:szCs w:val="24"/>
          </w:rPr>
          <w:delText>’s</w:delText>
        </w:r>
      </w:del>
      <w:r w:rsidR="00AD1A98" w:rsidRPr="00794D8C">
        <w:rPr>
          <w:rFonts w:ascii="Times New Roman" w:hAnsi="Times New Roman" w:cs="Times New Roman"/>
          <w:sz w:val="24"/>
          <w:szCs w:val="24"/>
        </w:rPr>
        <w:t xml:space="preserve"> area includes buildings that will be hypothetically converted to green roofs in this study</w:t>
      </w:r>
      <w:commentRangeEnd w:id="158"/>
      <w:r w:rsidR="006C774F">
        <w:rPr>
          <w:rStyle w:val="CommentReference"/>
        </w:rPr>
        <w:commentReference w:id="158"/>
      </w:r>
      <w:r w:rsidR="00AD1A98" w:rsidRPr="00794D8C">
        <w:rPr>
          <w:rFonts w:ascii="Times New Roman" w:hAnsi="Times New Roman" w:cs="Times New Roman"/>
          <w:sz w:val="24"/>
          <w:szCs w:val="24"/>
        </w:rPr>
        <w:t xml:space="preserve">. </w:t>
      </w:r>
    </w:p>
    <w:p w14:paraId="764D03E9" w14:textId="54275E3E" w:rsidR="006912B3" w:rsidRPr="00794D8C" w:rsidRDefault="006912B3"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Pipers Creek</w:t>
      </w:r>
      <w:ins w:id="160" w:author="Paul Mayer" w:date="2020-02-26T10:38:00Z">
        <w:r w:rsidR="000B29A5">
          <w:rPr>
            <w:rFonts w:ascii="Times New Roman" w:hAnsi="Times New Roman" w:cs="Times New Roman"/>
            <w:sz w:val="24"/>
            <w:szCs w:val="24"/>
          </w:rPr>
          <w:t>,</w:t>
        </w:r>
      </w:ins>
      <w:del w:id="161" w:author="Paul Mayer" w:date="2020-02-26T10:38:00Z">
        <w:r w:rsidRPr="00794D8C" w:rsidDel="000B29A5">
          <w:rPr>
            <w:rFonts w:ascii="Times New Roman" w:hAnsi="Times New Roman" w:cs="Times New Roman"/>
            <w:sz w:val="24"/>
            <w:szCs w:val="24"/>
          </w:rPr>
          <w:delText xml:space="preserve"> </w:delText>
        </w:r>
        <w:r w:rsidR="00B07A7A" w:rsidRPr="00794D8C" w:rsidDel="000B29A5">
          <w:rPr>
            <w:rFonts w:ascii="Times New Roman" w:hAnsi="Times New Roman" w:cs="Times New Roman"/>
            <w:sz w:val="24"/>
            <w:szCs w:val="24"/>
          </w:rPr>
          <w:delText>is</w:delText>
        </w:r>
      </w:del>
      <w:r w:rsidR="00B07A7A" w:rsidRPr="00794D8C">
        <w:rPr>
          <w:rFonts w:ascii="Times New Roman" w:hAnsi="Times New Roman" w:cs="Times New Roman"/>
          <w:sz w:val="24"/>
          <w:szCs w:val="24"/>
        </w:rPr>
        <w:t xml:space="preserve"> located on the western side of Seattle, Washington</w:t>
      </w:r>
      <w:ins w:id="162" w:author="Paul Mayer" w:date="2020-02-26T10:39:00Z">
        <w:r w:rsidR="000B29A5">
          <w:rPr>
            <w:rFonts w:ascii="Times New Roman" w:hAnsi="Times New Roman" w:cs="Times New Roman"/>
            <w:sz w:val="24"/>
            <w:szCs w:val="24"/>
          </w:rPr>
          <w:t>,</w:t>
        </w:r>
      </w:ins>
      <w:del w:id="163" w:author="Paul Mayer" w:date="2020-02-26T10:39:00Z">
        <w:r w:rsidR="00B07A7A" w:rsidRPr="00794D8C" w:rsidDel="000B29A5">
          <w:rPr>
            <w:rFonts w:ascii="Times New Roman" w:hAnsi="Times New Roman" w:cs="Times New Roman"/>
            <w:sz w:val="24"/>
            <w:szCs w:val="24"/>
          </w:rPr>
          <w:delText xml:space="preserve"> and</w:delText>
        </w:r>
      </w:del>
      <w:r w:rsidR="00B07A7A" w:rsidRPr="00794D8C">
        <w:rPr>
          <w:rFonts w:ascii="Times New Roman" w:hAnsi="Times New Roman" w:cs="Times New Roman"/>
          <w:sz w:val="24"/>
          <w:szCs w:val="24"/>
        </w:rPr>
        <w:t xml:space="preserve"> flows directly into Puget Sound. The watershed holds the highest percentage of forests </w:t>
      </w:r>
      <w:ins w:id="164" w:author="Paul Mayer" w:date="2020-02-26T10:39:00Z">
        <w:r w:rsidR="00E821FA" w:rsidRPr="00794D8C">
          <w:rPr>
            <w:rFonts w:ascii="Times New Roman" w:hAnsi="Times New Roman" w:cs="Times New Roman"/>
            <w:sz w:val="24"/>
            <w:szCs w:val="24"/>
          </w:rPr>
          <w:t>(46%)</w:t>
        </w:r>
        <w:r w:rsidR="00E821FA">
          <w:rPr>
            <w:rFonts w:ascii="Times New Roman" w:hAnsi="Times New Roman" w:cs="Times New Roman"/>
            <w:sz w:val="24"/>
            <w:szCs w:val="24"/>
          </w:rPr>
          <w:t xml:space="preserve"> </w:t>
        </w:r>
      </w:ins>
      <w:r w:rsidR="00B07A7A" w:rsidRPr="00794D8C">
        <w:rPr>
          <w:rFonts w:ascii="Times New Roman" w:hAnsi="Times New Roman" w:cs="Times New Roman"/>
          <w:sz w:val="24"/>
          <w:szCs w:val="24"/>
        </w:rPr>
        <w:t xml:space="preserve">of all the watersheds </w:t>
      </w:r>
      <w:del w:id="165" w:author="Paul Mayer" w:date="2020-02-26T10:39:00Z">
        <w:r w:rsidR="00AD1A98" w:rsidRPr="00794D8C" w:rsidDel="00E821FA">
          <w:rPr>
            <w:rFonts w:ascii="Times New Roman" w:hAnsi="Times New Roman" w:cs="Times New Roman"/>
            <w:sz w:val="24"/>
            <w:szCs w:val="24"/>
          </w:rPr>
          <w:delText>(46%)</w:delText>
        </w:r>
      </w:del>
      <w:r w:rsidR="00AD1A98" w:rsidRPr="00794D8C">
        <w:rPr>
          <w:rFonts w:ascii="Times New Roman" w:hAnsi="Times New Roman" w:cs="Times New Roman"/>
          <w:sz w:val="24"/>
          <w:szCs w:val="24"/>
        </w:rPr>
        <w:t xml:space="preserve"> </w:t>
      </w:r>
      <w:r w:rsidR="00B07A7A" w:rsidRPr="00794D8C">
        <w:rPr>
          <w:rFonts w:ascii="Times New Roman" w:hAnsi="Times New Roman" w:cs="Times New Roman"/>
          <w:sz w:val="24"/>
          <w:szCs w:val="24"/>
        </w:rPr>
        <w:t>in our sample.</w:t>
      </w:r>
      <w:r w:rsidR="00AD1A98" w:rsidRPr="00794D8C">
        <w:rPr>
          <w:rFonts w:ascii="Times New Roman" w:hAnsi="Times New Roman" w:cs="Times New Roman"/>
          <w:sz w:val="24"/>
          <w:szCs w:val="24"/>
        </w:rPr>
        <w:t xml:space="preserve"> However, approximately 11% of the watershed area </w:t>
      </w:r>
      <w:ins w:id="166" w:author="Paul Mayer" w:date="2020-02-26T10:39:00Z">
        <w:r w:rsidR="00E821FA">
          <w:rPr>
            <w:rFonts w:ascii="Times New Roman" w:hAnsi="Times New Roman" w:cs="Times New Roman"/>
            <w:sz w:val="24"/>
            <w:szCs w:val="24"/>
          </w:rPr>
          <w:t xml:space="preserve">is covered by </w:t>
        </w:r>
      </w:ins>
      <w:del w:id="167" w:author="Paul Mayer" w:date="2020-02-26T10:39:00Z">
        <w:r w:rsidR="00AD1A98" w:rsidRPr="00794D8C" w:rsidDel="00E821FA">
          <w:rPr>
            <w:rFonts w:ascii="Times New Roman" w:hAnsi="Times New Roman" w:cs="Times New Roman"/>
            <w:sz w:val="24"/>
            <w:szCs w:val="24"/>
          </w:rPr>
          <w:delText xml:space="preserve">can be attributed to </w:delText>
        </w:r>
      </w:del>
      <w:r w:rsidR="00AD1A98" w:rsidRPr="00794D8C">
        <w:rPr>
          <w:rFonts w:ascii="Times New Roman" w:hAnsi="Times New Roman" w:cs="Times New Roman"/>
          <w:sz w:val="24"/>
          <w:szCs w:val="24"/>
        </w:rPr>
        <w:t xml:space="preserve">buildings. </w:t>
      </w:r>
    </w:p>
    <w:p w14:paraId="15589F05" w14:textId="336FD0A8" w:rsidR="008C7A5E" w:rsidRPr="00794D8C" w:rsidRDefault="006912B3"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Taylor Creek</w:t>
      </w:r>
      <w:ins w:id="168" w:author="Paul Mayer" w:date="2020-02-26T10:40:00Z">
        <w:r w:rsidR="00BB7A50">
          <w:rPr>
            <w:rFonts w:ascii="Times New Roman" w:hAnsi="Times New Roman" w:cs="Times New Roman"/>
            <w:sz w:val="24"/>
            <w:szCs w:val="24"/>
          </w:rPr>
          <w:t>,</w:t>
        </w:r>
      </w:ins>
      <w:del w:id="169" w:author="Paul Mayer" w:date="2020-02-26T10:40:00Z">
        <w:r w:rsidRPr="00794D8C" w:rsidDel="00BB7A50">
          <w:rPr>
            <w:rFonts w:ascii="Times New Roman" w:hAnsi="Times New Roman" w:cs="Times New Roman"/>
            <w:sz w:val="24"/>
            <w:szCs w:val="24"/>
          </w:rPr>
          <w:delText xml:space="preserve"> </w:delText>
        </w:r>
        <w:r w:rsidR="00B07A7A" w:rsidRPr="00794D8C" w:rsidDel="00BB7A50">
          <w:rPr>
            <w:rFonts w:ascii="Times New Roman" w:hAnsi="Times New Roman" w:cs="Times New Roman"/>
            <w:sz w:val="24"/>
            <w:szCs w:val="24"/>
          </w:rPr>
          <w:delText>is</w:delText>
        </w:r>
      </w:del>
      <w:r w:rsidR="00B07A7A" w:rsidRPr="00794D8C">
        <w:rPr>
          <w:rFonts w:ascii="Times New Roman" w:hAnsi="Times New Roman" w:cs="Times New Roman"/>
          <w:sz w:val="24"/>
          <w:szCs w:val="24"/>
        </w:rPr>
        <w:t xml:space="preserve"> located in the southeastern region of Seattle, Washington</w:t>
      </w:r>
      <w:ins w:id="170" w:author="Paul Mayer" w:date="2020-02-26T10:40:00Z">
        <w:r w:rsidR="00BB7A50">
          <w:rPr>
            <w:rFonts w:ascii="Times New Roman" w:hAnsi="Times New Roman" w:cs="Times New Roman"/>
            <w:sz w:val="24"/>
            <w:szCs w:val="24"/>
          </w:rPr>
          <w:t>,</w:t>
        </w:r>
      </w:ins>
      <w:del w:id="171" w:author="Paul Mayer" w:date="2020-02-26T10:40:00Z">
        <w:r w:rsidR="00B07A7A" w:rsidRPr="00794D8C" w:rsidDel="00BB7A50">
          <w:rPr>
            <w:rFonts w:ascii="Times New Roman" w:hAnsi="Times New Roman" w:cs="Times New Roman"/>
            <w:sz w:val="24"/>
            <w:szCs w:val="24"/>
          </w:rPr>
          <w:delText xml:space="preserve"> and</w:delText>
        </w:r>
      </w:del>
      <w:r w:rsidR="00B07A7A" w:rsidRPr="00794D8C">
        <w:rPr>
          <w:rFonts w:ascii="Times New Roman" w:hAnsi="Times New Roman" w:cs="Times New Roman"/>
          <w:sz w:val="24"/>
          <w:szCs w:val="24"/>
        </w:rPr>
        <w:t xml:space="preserve"> flows into Lake Washington. </w:t>
      </w:r>
      <w:r w:rsidR="00AD1A98" w:rsidRPr="00794D8C">
        <w:rPr>
          <w:rFonts w:ascii="Times New Roman" w:hAnsi="Times New Roman" w:cs="Times New Roman"/>
          <w:sz w:val="24"/>
          <w:szCs w:val="24"/>
        </w:rPr>
        <w:t>Taylor is the smallest watershed in our sample (3 km</w:t>
      </w:r>
      <w:r w:rsidR="00AD1A98" w:rsidRPr="00794D8C">
        <w:rPr>
          <w:rFonts w:ascii="Times New Roman" w:hAnsi="Times New Roman" w:cs="Times New Roman"/>
          <w:sz w:val="24"/>
          <w:szCs w:val="24"/>
          <w:vertAlign w:val="superscript"/>
        </w:rPr>
        <w:t>2</w:t>
      </w:r>
      <w:r w:rsidR="00AD1A98" w:rsidRPr="00794D8C">
        <w:rPr>
          <w:rFonts w:ascii="Times New Roman" w:hAnsi="Times New Roman" w:cs="Times New Roman"/>
          <w:sz w:val="24"/>
          <w:szCs w:val="24"/>
        </w:rPr>
        <w:t xml:space="preserve">), and the total areal percentage of buildings within the watershed is 10%. </w:t>
      </w:r>
      <w:r w:rsidR="00693339" w:rsidRPr="00794D8C">
        <w:rPr>
          <w:rFonts w:ascii="Times New Roman" w:hAnsi="Times New Roman" w:cs="Times New Roman"/>
          <w:sz w:val="24"/>
          <w:szCs w:val="24"/>
        </w:rPr>
        <w:t xml:space="preserve">While restoration efforts led by the Seattle Public Utilities have been conducted throughout the watershed since 1971, </w:t>
      </w:r>
      <w:commentRangeStart w:id="172"/>
      <w:r w:rsidR="00AE21FA" w:rsidRPr="00794D8C">
        <w:rPr>
          <w:rFonts w:ascii="Times New Roman" w:hAnsi="Times New Roman" w:cs="Times New Roman"/>
          <w:sz w:val="24"/>
          <w:szCs w:val="24"/>
        </w:rPr>
        <w:t>the large-scale potential of green roof implementations have not been investigated</w:t>
      </w:r>
      <w:commentRangeEnd w:id="172"/>
      <w:r w:rsidR="0091553F">
        <w:rPr>
          <w:rStyle w:val="CommentReference"/>
        </w:rPr>
        <w:commentReference w:id="172"/>
      </w:r>
      <w:r w:rsidR="00AE21FA" w:rsidRPr="00794D8C">
        <w:rPr>
          <w:rFonts w:ascii="Times New Roman" w:hAnsi="Times New Roman" w:cs="Times New Roman"/>
          <w:sz w:val="24"/>
          <w:szCs w:val="24"/>
        </w:rPr>
        <w:t xml:space="preserve">.  </w:t>
      </w:r>
    </w:p>
    <w:p w14:paraId="1328E399" w14:textId="733DDEED" w:rsidR="00BD4DC1" w:rsidRPr="00794D8C" w:rsidRDefault="00BD4DC1"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These four watersheds were </w:t>
      </w:r>
      <w:del w:id="173" w:author="Paul Mayer" w:date="2020-02-26T10:41:00Z">
        <w:r w:rsidRPr="00794D8C" w:rsidDel="0091553F">
          <w:rPr>
            <w:rFonts w:ascii="Times New Roman" w:hAnsi="Times New Roman" w:cs="Times New Roman"/>
            <w:sz w:val="24"/>
            <w:szCs w:val="24"/>
          </w:rPr>
          <w:delText xml:space="preserve">chosen </w:delText>
        </w:r>
        <w:r w:rsidR="00220039" w:rsidRPr="00794D8C" w:rsidDel="0091553F">
          <w:rPr>
            <w:rFonts w:ascii="Times New Roman" w:hAnsi="Times New Roman" w:cs="Times New Roman"/>
            <w:sz w:val="24"/>
            <w:szCs w:val="24"/>
          </w:rPr>
          <w:delText xml:space="preserve">to be </w:delText>
        </w:r>
      </w:del>
      <w:r w:rsidR="00220039" w:rsidRPr="00794D8C">
        <w:rPr>
          <w:rFonts w:ascii="Times New Roman" w:hAnsi="Times New Roman" w:cs="Times New Roman"/>
          <w:sz w:val="24"/>
          <w:szCs w:val="24"/>
        </w:rPr>
        <w:t xml:space="preserve">included in this study </w:t>
      </w:r>
      <w:r w:rsidRPr="00794D8C">
        <w:rPr>
          <w:rFonts w:ascii="Times New Roman" w:hAnsi="Times New Roman" w:cs="Times New Roman"/>
          <w:sz w:val="24"/>
          <w:szCs w:val="24"/>
        </w:rPr>
        <w:t xml:space="preserve">because they represent varying sizes of watersheds in each of the four corners of Seattle, Washington. Also, the input </w:t>
      </w:r>
      <w:r w:rsidRPr="00794D8C">
        <w:rPr>
          <w:rFonts w:ascii="Times New Roman" w:hAnsi="Times New Roman" w:cs="Times New Roman"/>
          <w:sz w:val="24"/>
          <w:szCs w:val="24"/>
        </w:rPr>
        <w:lastRenderedPageBreak/>
        <w:t>data required to run the watershed model</w:t>
      </w:r>
      <w:del w:id="174" w:author="Paul Mayer" w:date="2020-02-26T10:41:00Z">
        <w:r w:rsidRPr="00794D8C" w:rsidDel="003A7C36">
          <w:rPr>
            <w:rFonts w:ascii="Times New Roman" w:hAnsi="Times New Roman" w:cs="Times New Roman"/>
            <w:sz w:val="24"/>
            <w:szCs w:val="24"/>
          </w:rPr>
          <w:delText>, which will be described in a subsequent section,</w:delText>
        </w:r>
      </w:del>
      <w:r w:rsidRPr="00794D8C">
        <w:rPr>
          <w:rFonts w:ascii="Times New Roman" w:hAnsi="Times New Roman" w:cs="Times New Roman"/>
          <w:sz w:val="24"/>
          <w:szCs w:val="24"/>
        </w:rPr>
        <w:t xml:space="preserve"> were available for each of these watersheds. </w:t>
      </w:r>
    </w:p>
    <w:p w14:paraId="0CF55F3C" w14:textId="77777777" w:rsidR="00283EEE" w:rsidRPr="00794D8C" w:rsidRDefault="00283EEE" w:rsidP="00794D8C">
      <w:pPr>
        <w:spacing w:line="480" w:lineRule="auto"/>
        <w:rPr>
          <w:rFonts w:ascii="Times New Roman" w:hAnsi="Times New Roman" w:cs="Times New Roman"/>
          <w:b/>
          <w:sz w:val="24"/>
          <w:szCs w:val="24"/>
        </w:rPr>
      </w:pPr>
    </w:p>
    <w:p w14:paraId="522C94AC" w14:textId="77777777" w:rsidR="00283EEE" w:rsidRPr="00794D8C" w:rsidRDefault="00283EEE" w:rsidP="00794D8C">
      <w:pPr>
        <w:spacing w:line="480" w:lineRule="auto"/>
        <w:rPr>
          <w:rFonts w:ascii="Times New Roman" w:hAnsi="Times New Roman" w:cs="Times New Roman"/>
          <w:sz w:val="24"/>
          <w:szCs w:val="24"/>
        </w:rPr>
      </w:pPr>
      <w:r w:rsidRPr="00794D8C">
        <w:rPr>
          <w:rFonts w:ascii="Times New Roman" w:hAnsi="Times New Roman" w:cs="Times New Roman"/>
          <w:b/>
          <w:sz w:val="24"/>
          <w:szCs w:val="24"/>
        </w:rPr>
        <w:t xml:space="preserve">2.2. </w:t>
      </w:r>
      <w:r w:rsidR="00A56DD5" w:rsidRPr="00794D8C">
        <w:rPr>
          <w:rFonts w:ascii="Times New Roman" w:hAnsi="Times New Roman" w:cs="Times New Roman"/>
          <w:b/>
          <w:sz w:val="24"/>
          <w:szCs w:val="24"/>
        </w:rPr>
        <w:t>Watershed Model</w:t>
      </w:r>
    </w:p>
    <w:p w14:paraId="40AEB8DC" w14:textId="2AB56BC3" w:rsidR="00534335" w:rsidRPr="00794D8C" w:rsidRDefault="00283EEE" w:rsidP="00794D8C">
      <w:pPr>
        <w:spacing w:line="480" w:lineRule="auto"/>
        <w:rPr>
          <w:rFonts w:ascii="Times New Roman" w:hAnsi="Times New Roman" w:cs="Times New Roman"/>
          <w:sz w:val="24"/>
          <w:szCs w:val="24"/>
        </w:rPr>
      </w:pPr>
      <w:r w:rsidRPr="00794D8C">
        <w:rPr>
          <w:rFonts w:ascii="Times New Roman" w:hAnsi="Times New Roman" w:cs="Times New Roman"/>
          <w:b/>
          <w:sz w:val="24"/>
          <w:szCs w:val="24"/>
        </w:rPr>
        <w:t xml:space="preserve">2.2.1. </w:t>
      </w:r>
      <w:r w:rsidR="00534335" w:rsidRPr="00794D8C">
        <w:rPr>
          <w:rFonts w:ascii="Times New Roman" w:hAnsi="Times New Roman" w:cs="Times New Roman"/>
          <w:b/>
          <w:i/>
          <w:sz w:val="24"/>
          <w:szCs w:val="24"/>
        </w:rPr>
        <w:t>Model Overview</w:t>
      </w:r>
    </w:p>
    <w:p w14:paraId="53C456E9" w14:textId="7A0207D7" w:rsidR="00283EEE" w:rsidRPr="00794D8C" w:rsidRDefault="00EB14E4" w:rsidP="00794D8C">
      <w:pPr>
        <w:spacing w:line="480" w:lineRule="auto"/>
        <w:ind w:firstLine="720"/>
        <w:rPr>
          <w:rFonts w:ascii="Times New Roman" w:hAnsi="Times New Roman" w:cs="Times New Roman"/>
          <w:b/>
          <w:sz w:val="24"/>
          <w:szCs w:val="24"/>
        </w:rPr>
      </w:pPr>
      <w:r w:rsidRPr="00794D8C">
        <w:rPr>
          <w:rFonts w:ascii="Times New Roman" w:hAnsi="Times New Roman" w:cs="Times New Roman"/>
          <w:sz w:val="24"/>
          <w:szCs w:val="24"/>
        </w:rPr>
        <w:t xml:space="preserve">To simulate the effects of </w:t>
      </w:r>
      <w:del w:id="175" w:author="Paul Mayer" w:date="2020-02-26T10:49:00Z">
        <w:r w:rsidRPr="00794D8C" w:rsidDel="00432C52">
          <w:rPr>
            <w:rFonts w:ascii="Times New Roman" w:hAnsi="Times New Roman" w:cs="Times New Roman"/>
            <w:sz w:val="24"/>
            <w:szCs w:val="24"/>
          </w:rPr>
          <w:delText xml:space="preserve">varying </w:delText>
        </w:r>
      </w:del>
      <w:r w:rsidRPr="00794D8C">
        <w:rPr>
          <w:rFonts w:ascii="Times New Roman" w:hAnsi="Times New Roman" w:cs="Times New Roman"/>
          <w:sz w:val="24"/>
          <w:szCs w:val="24"/>
        </w:rPr>
        <w:t xml:space="preserve">green roof implementation scenarios on hydrologic discharge, we used the </w:t>
      </w:r>
      <w:r w:rsidR="00A56DD5" w:rsidRPr="00794D8C">
        <w:rPr>
          <w:rFonts w:ascii="Times New Roman" w:hAnsi="Times New Roman" w:cs="Times New Roman"/>
          <w:sz w:val="24"/>
          <w:szCs w:val="24"/>
        </w:rPr>
        <w:t>Visualizing Ecosystem and Land Management Assessments (VELMA) model</w:t>
      </w:r>
      <w:r w:rsidR="004163D0" w:rsidRPr="00794D8C">
        <w:rPr>
          <w:rFonts w:ascii="Times New Roman" w:hAnsi="Times New Roman" w:cs="Times New Roman"/>
          <w:sz w:val="24"/>
          <w:szCs w:val="24"/>
        </w:rPr>
        <w:t xml:space="preserve"> </w:t>
      </w:r>
      <w:r w:rsidR="004163D0"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&lt;EndNote&gt;&lt;Cite&gt;&lt;Author&gt;Abdelnour&lt;/Author&gt;&lt;Year&gt;2011&lt;/Year&gt;&lt;RecNum&gt;12&lt;/RecNum&gt;&lt;DisplayText&gt;(Abdelnour et al., 2011)&lt;/DisplayText&gt;&lt;record&gt;&lt;rec-number&gt;12&lt;/rec-number&gt;&lt;foreign-keys&gt;&lt;key app="EN" db-id="vxswrvz902xafmet90nv2wrlvesvv0zrsd99" timestamp="1546295925"&gt;12&lt;/key&gt;&lt;/foreign-keys&gt;&lt;ref-type name="Journal Article"&gt;17&lt;/ref-type&gt;&lt;contributors&gt;&lt;authors&gt;&lt;author&gt;Abdelnour, Alex&lt;/author&gt;&lt;author&gt;Stieglitz, Marc&lt;/author&gt;&lt;author&gt;Pan, Feifei&lt;/author&gt;&lt;author&gt;McKane, Robert&lt;/author&gt;&lt;/authors&gt;&lt;/contributors&gt;&lt;titles&gt;&lt;title&gt;Catchment hydrological responses to forest harvest amount and spatial pattern&lt;/title&gt;&lt;secondary-title&gt;Water Resources Research&lt;/secondary-title&gt;&lt;/titles&gt;&lt;periodical&gt;&lt;full-title&gt;Water Resources Research&lt;/full-title&gt;&lt;/periodical&gt;&lt;volume&gt;47&lt;/volume&gt;&lt;number&gt;9&lt;/number&gt;&lt;dates&gt;&lt;year&gt;2011&lt;/year&gt;&lt;/dates&gt;&lt;isbn&gt;0043-1397&lt;/isbn&gt;&lt;urls&gt;&lt;/urls&gt;&lt;/record&gt;&lt;/Cite&gt;&lt;/EndNote&gt;</w:instrText>
      </w:r>
      <w:r w:rsidR="004163D0"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(Abdelnour et al., 2011)</w:t>
      </w:r>
      <w:r w:rsidR="004163D0"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w:t>
      </w:r>
      <w:r w:rsidR="004163D0" w:rsidRPr="00794D8C">
        <w:rPr>
          <w:rFonts w:ascii="Times New Roman" w:hAnsi="Times New Roman" w:cs="Times New Roman"/>
          <w:sz w:val="24"/>
          <w:szCs w:val="24"/>
        </w:rPr>
        <w:t xml:space="preserve">VELMA </w:t>
      </w:r>
      <w:r w:rsidR="00A56DD5" w:rsidRPr="00794D8C">
        <w:rPr>
          <w:rFonts w:ascii="Times New Roman" w:hAnsi="Times New Roman" w:cs="Times New Roman"/>
          <w:sz w:val="24"/>
          <w:szCs w:val="24"/>
        </w:rPr>
        <w:t xml:space="preserve">is a spatially explicit (i.e., gridded) watershed model that integrates hydrologic and biogeochemical </w:t>
      </w:r>
      <w:r w:rsidRPr="00794D8C">
        <w:rPr>
          <w:rFonts w:ascii="Times New Roman" w:hAnsi="Times New Roman" w:cs="Times New Roman"/>
          <w:sz w:val="24"/>
          <w:szCs w:val="24"/>
        </w:rPr>
        <w:t xml:space="preserve">(C and N) </w:t>
      </w:r>
      <w:r w:rsidR="00A56DD5" w:rsidRPr="00794D8C">
        <w:rPr>
          <w:rFonts w:ascii="Times New Roman" w:hAnsi="Times New Roman" w:cs="Times New Roman"/>
          <w:sz w:val="24"/>
          <w:szCs w:val="24"/>
        </w:rPr>
        <w:t xml:space="preserve">sub-models to simulate numerous environmental attributes, including watershed-scale discharge. A complete description of the model and its sub-components can be found in </w:t>
      </w:r>
      <w:r w:rsidR="00924427" w:rsidRPr="00794D8C">
        <w:rPr>
          <w:rFonts w:ascii="Times New Roman" w:hAnsi="Times New Roman" w:cs="Times New Roman"/>
          <w:sz w:val="24"/>
          <w:szCs w:val="24"/>
        </w:rPr>
        <w:fldChar w:fldCharType="begin"/>
      </w:r>
      <w:r w:rsidR="0067411D" w:rsidRPr="00794D8C">
        <w:rPr>
          <w:rFonts w:ascii="Times New Roman" w:hAnsi="Times New Roman" w:cs="Times New Roman"/>
          <w:sz w:val="24"/>
          <w:szCs w:val="24"/>
        </w:rPr>
        <w:instrText xml:space="preserve"> ADDIN EN.CITE &lt;EndNote&gt;&lt;Cite AuthorYear="1"&gt;&lt;Author&gt;Abdelnour&lt;/Author&gt;&lt;Year&gt;2011&lt;/Year&gt;&lt;RecNum&gt;12&lt;/RecNum&gt;&lt;DisplayText&gt;Abdelnour et al. (2011)&lt;/DisplayText&gt;&lt;record&gt;&lt;rec-number&gt;12&lt;/rec-number&gt;&lt;foreign-keys&gt;&lt;key app="EN" db-id="vxswrvz902xafmet90nv2wrlvesvv0zrsd99" timestamp="1546295925"&gt;12&lt;/key&gt;&lt;/foreign-keys&gt;&lt;ref-type name="Journal Article"&gt;17&lt;/ref-type&gt;&lt;contributors&gt;&lt;authors&gt;&lt;author&gt;Abdelnour, Alex&lt;/author&gt;&lt;author&gt;Stieglitz, Marc&lt;/author&gt;&lt;author&gt;Pan, Feifei&lt;/author&gt;&lt;author&gt;McKane, Robert&lt;/author&gt;&lt;/authors&gt;&lt;/contributors&gt;&lt;titles&gt;&lt;title&gt;Catchment hydrological responses to forest harvest amount and spatial pattern&lt;/title&gt;&lt;secondary-title&gt;Water Resources Research&lt;/secondary-title&gt;&lt;/titles&gt;&lt;periodical&gt;&lt;full-title&gt;Water Resources Research&lt;/full-title&gt;&lt;/periodical&gt;&lt;volume&gt;47&lt;/volume&gt;&lt;number&gt;9&lt;/number&gt;&lt;dates&gt;&lt;year&gt;2011&lt;/year&gt;&lt;/dates&gt;&lt;isbn&gt;0043-1397&lt;/isbn&gt;&lt;urls&gt;&lt;/urls&gt;&lt;/record&gt;&lt;/Cite&gt;&lt;/EndNote&gt;</w:instrText>
      </w:r>
      <w:r w:rsidR="00924427" w:rsidRPr="00794D8C">
        <w:rPr>
          <w:rFonts w:ascii="Times New Roman" w:hAnsi="Times New Roman" w:cs="Times New Roman"/>
          <w:sz w:val="24"/>
          <w:szCs w:val="24"/>
        </w:rPr>
        <w:fldChar w:fldCharType="separate"/>
      </w:r>
      <w:r w:rsidR="0067411D" w:rsidRPr="00794D8C">
        <w:rPr>
          <w:rFonts w:ascii="Times New Roman" w:hAnsi="Times New Roman" w:cs="Times New Roman"/>
          <w:noProof/>
          <w:sz w:val="24"/>
          <w:szCs w:val="24"/>
        </w:rPr>
        <w:t>Abdelnour et al. (2011)</w:t>
      </w:r>
      <w:r w:rsidR="00924427" w:rsidRPr="00794D8C">
        <w:rPr>
          <w:rFonts w:ascii="Times New Roman" w:hAnsi="Times New Roman" w:cs="Times New Roman"/>
          <w:sz w:val="24"/>
          <w:szCs w:val="24"/>
        </w:rPr>
        <w:fldChar w:fldCharType="end"/>
      </w:r>
      <w:r w:rsidR="00924427" w:rsidRPr="00794D8C">
        <w:rPr>
          <w:rFonts w:ascii="Times New Roman" w:hAnsi="Times New Roman" w:cs="Times New Roman"/>
          <w:sz w:val="24"/>
          <w:szCs w:val="24"/>
        </w:rPr>
        <w:t xml:space="preserve"> and in </w:t>
      </w:r>
      <w:r w:rsidR="00AE21FA" w:rsidRPr="00794D8C">
        <w:rPr>
          <w:rFonts w:ascii="Times New Roman" w:hAnsi="Times New Roman" w:cs="Times New Roman"/>
          <w:sz w:val="24"/>
          <w:szCs w:val="24"/>
        </w:rPr>
        <w:t>the VELMA user manual</w:t>
      </w:r>
      <w:r w:rsidR="00C214B1" w:rsidRPr="00794D8C">
        <w:rPr>
          <w:rFonts w:ascii="Times New Roman" w:hAnsi="Times New Roman" w:cs="Times New Roman"/>
          <w:sz w:val="24"/>
          <w:szCs w:val="24"/>
        </w:rPr>
        <w:t xml:space="preserve"> </w:t>
      </w:r>
      <w:r w:rsidR="00C214B1"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&lt;EndNote&gt;&lt;Cite&gt;&lt;Author&gt;McKane&lt;/Author&gt;&lt;Year&gt;2014&lt;/Year&gt;&lt;RecNum&gt;24&lt;/RecNum&gt;&lt;DisplayText&gt;(McKane et al., 2014)&lt;/DisplayText&gt;&lt;record&gt;&lt;rec-number&gt;24&lt;/rec-number&gt;&lt;foreign-keys&gt;&lt;key app="EN" db-id="vxswrvz902xafmet90nv2wrlvesvv0zrsd99" timestamp="1581461840"&gt;24&lt;/key&gt;&lt;/foreign-keys&gt;&lt;ref-type name="Manuscript"&gt;36&lt;/ref-type&gt;&lt;contributors&gt;&lt;authors&gt;&lt;author&gt;McKane, Robert&lt;/author&gt;&lt;author&gt;Brookes, Allen&lt;/author&gt;&lt;author&gt;Djang, Kevin&lt;/author&gt;&lt;author&gt;Stieglitz, Marc&lt;/author&gt;&lt;author&gt;Abdelnour, Alex&lt;/author&gt;&lt;author&gt;Pan, Feifei&lt;/author&gt;&lt;author&gt;Halama, Jonathan&lt;/author&gt;&lt;author&gt;Pettus, Paul&lt;/author&gt;&lt;author&gt;Phillips, Don&lt;/author&gt;&lt;/authors&gt;&lt;secondary-authors&gt;&lt;author&gt;Environmental Protection Agency Office of Research and Development National Health and Environmental Effects Research Laboratory&lt;/author&gt;&lt;/secondary-authors&gt;&lt;/contributors&gt;&lt;titles&gt;&lt;title&gt;Velma User Manual and Technical Documentation&lt;/title&gt;&lt;/titles&gt;&lt;dates&gt;&lt;year&gt;2014&lt;/year&gt;&lt;/dates&gt;&lt;pub-location&gt;Corvallis, OR, USA&lt;/pub-location&gt;&lt;urls&gt;&lt;/urls&gt;&lt;/record&gt;&lt;/Cite&gt;&lt;/EndNote&gt;</w:instrText>
      </w:r>
      <w:r w:rsidR="00C214B1"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(McKane et al., 2014)</w:t>
      </w:r>
      <w:r w:rsidR="00C214B1" w:rsidRPr="00794D8C">
        <w:rPr>
          <w:rFonts w:ascii="Times New Roman" w:hAnsi="Times New Roman" w:cs="Times New Roman"/>
          <w:sz w:val="24"/>
          <w:szCs w:val="24"/>
        </w:rPr>
        <w:fldChar w:fldCharType="end"/>
      </w:r>
      <w:r w:rsidR="00A56DD5" w:rsidRPr="00794D8C">
        <w:rPr>
          <w:rFonts w:ascii="Times New Roman" w:hAnsi="Times New Roman" w:cs="Times New Roman"/>
          <w:sz w:val="24"/>
          <w:szCs w:val="24"/>
        </w:rPr>
        <w:t xml:space="preserve">. </w:t>
      </w:r>
      <w:r w:rsidR="007E15F8" w:rsidRPr="00794D8C">
        <w:rPr>
          <w:rFonts w:ascii="Times New Roman" w:hAnsi="Times New Roman" w:cs="Times New Roman"/>
          <w:sz w:val="24"/>
          <w:szCs w:val="24"/>
        </w:rPr>
        <w:t xml:space="preserve">The model has been </w:t>
      </w:r>
      <w:r w:rsidR="00220039" w:rsidRPr="00794D8C">
        <w:rPr>
          <w:rFonts w:ascii="Times New Roman" w:hAnsi="Times New Roman" w:cs="Times New Roman"/>
          <w:sz w:val="24"/>
          <w:szCs w:val="24"/>
        </w:rPr>
        <w:t>tested in a variety of ecosystem types</w:t>
      </w:r>
      <w:r w:rsidR="007E15F8" w:rsidRPr="00794D8C">
        <w:rPr>
          <w:rFonts w:ascii="Times New Roman" w:hAnsi="Times New Roman" w:cs="Times New Roman"/>
          <w:sz w:val="24"/>
          <w:szCs w:val="24"/>
        </w:rPr>
        <w:t>, including grassland prairie ecosystems, forests in the Pacific Northwest</w:t>
      </w:r>
      <w:r w:rsidR="00A826FD" w:rsidRPr="00794D8C">
        <w:rPr>
          <w:rFonts w:ascii="Times New Roman" w:hAnsi="Times New Roman" w:cs="Times New Roman"/>
          <w:sz w:val="24"/>
          <w:szCs w:val="24"/>
        </w:rPr>
        <w:t xml:space="preserve"> </w:t>
      </w:r>
      <w:r w:rsidR="00A826FD"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&lt;EndNote&gt;&lt;Cite&gt;&lt;Author&gt;Abdelnour&lt;/Author&gt;&lt;Year&gt;2011&lt;/Year&gt;&lt;RecNum&gt;12&lt;/RecNum&gt;&lt;DisplayText&gt;(Abdelnour et al., 2011)&lt;/DisplayText&gt;&lt;record&gt;&lt;rec-number&gt;12&lt;/rec-number&gt;&lt;foreign-keys&gt;&lt;key app="EN" db-id="vxswrvz902xafmet90nv2wrlvesvv0zrsd99" timestamp="1546295925"&gt;12&lt;/key&gt;&lt;/foreign-keys&gt;&lt;ref-type name="Journal Article"&gt;17&lt;/ref-type&gt;&lt;contributors&gt;&lt;authors&gt;&lt;author&gt;Abdelnour, Alex&lt;/author&gt;&lt;author&gt;Stieglitz, Marc&lt;/author&gt;&lt;author&gt;Pan, Feifei&lt;/author&gt;&lt;author&gt;McKane, Robert&lt;/author&gt;&lt;/authors&gt;&lt;/contributors&gt;&lt;titles&gt;&lt;title&gt;Catchment hydrological responses to forest harvest amount and spatial pattern&lt;/title&gt;&lt;secondary-title&gt;Water Resources Research&lt;/secondary-title&gt;&lt;/titles&gt;&lt;periodical&gt;&lt;full-title&gt;Water Resources Research&lt;/full-title&gt;&lt;/periodical&gt;&lt;volume&gt;47&lt;/volume&gt;&lt;number&gt;9&lt;/number&gt;&lt;dates&gt;&lt;year&gt;2011&lt;/year&gt;&lt;/dates&gt;&lt;isbn&gt;0043-1397&lt;/isbn&gt;&lt;urls&gt;&lt;/urls&gt;&lt;/record&gt;&lt;/Cite&gt;&lt;/EndNote&gt;</w:instrText>
      </w:r>
      <w:r w:rsidR="00A826F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(Abdelnour et al., 2011)</w:t>
      </w:r>
      <w:r w:rsidR="00A826FD" w:rsidRPr="00794D8C">
        <w:rPr>
          <w:rFonts w:ascii="Times New Roman" w:hAnsi="Times New Roman" w:cs="Times New Roman"/>
          <w:sz w:val="24"/>
          <w:szCs w:val="24"/>
        </w:rPr>
        <w:fldChar w:fldCharType="end"/>
      </w:r>
      <w:r w:rsidR="00A826FD" w:rsidRPr="00794D8C">
        <w:rPr>
          <w:rFonts w:ascii="Times New Roman" w:hAnsi="Times New Roman" w:cs="Times New Roman"/>
          <w:sz w:val="24"/>
          <w:szCs w:val="24"/>
        </w:rPr>
        <w:t xml:space="preserve">, </w:t>
      </w:r>
      <w:r w:rsidR="007E15F8" w:rsidRPr="00794D8C">
        <w:rPr>
          <w:rFonts w:ascii="Times New Roman" w:hAnsi="Times New Roman" w:cs="Times New Roman"/>
          <w:sz w:val="24"/>
          <w:szCs w:val="24"/>
        </w:rPr>
        <w:t xml:space="preserve">arctic tundra, </w:t>
      </w:r>
      <w:r w:rsidR="00A366F5" w:rsidRPr="00794D8C">
        <w:rPr>
          <w:rFonts w:ascii="Times New Roman" w:hAnsi="Times New Roman" w:cs="Times New Roman"/>
          <w:sz w:val="24"/>
          <w:szCs w:val="24"/>
        </w:rPr>
        <w:t>and mixed-use ecosystems</w:t>
      </w:r>
      <w:r w:rsidR="00924427" w:rsidRPr="00794D8C">
        <w:rPr>
          <w:rFonts w:ascii="Times New Roman" w:hAnsi="Times New Roman" w:cs="Times New Roman"/>
          <w:sz w:val="24"/>
          <w:szCs w:val="24"/>
        </w:rPr>
        <w:t xml:space="preserve"> </w:t>
      </w:r>
      <w:r w:rsidR="00924427"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&lt;EndNote&gt;&lt;Cite&gt;&lt;Author&gt;Hoghooghi&lt;/Author&gt;&lt;Year&gt;2018&lt;/Year&gt;&lt;RecNum&gt;4&lt;/RecNum&gt;&lt;DisplayText&gt;(Hoghooghi et al., 2018)&lt;/DisplayText&gt;&lt;record&gt;&lt;rec-number&gt;4&lt;/rec-number&gt;&lt;foreign-keys&gt;&lt;key app="EN" db-id="vxswrvz902xafmet90nv2wrlvesvv0zrsd99" timestamp="1546294287"&gt;4&lt;/key&gt;&lt;/foreign-keys&gt;&lt;ref-type name="Journal Article"&gt;17&lt;/ref-type&gt;&lt;contributors&gt;&lt;authors&gt;&lt;author&gt;Hoghooghi, Nahal&lt;/author&gt;&lt;author&gt;Golden, Heather&lt;/author&gt;&lt;author&gt;Bledsoe, Brian&lt;/author&gt;&lt;author&gt;Barnhart, Bradley&lt;/author&gt;&lt;author&gt;Brookes, Allen&lt;/author&gt;&lt;author&gt;Djang, Kevin&lt;/author&gt;&lt;author&gt;Halama, Jonathan&lt;/author&gt;&lt;author&gt;McKane, Robert&lt;/author&gt;&lt;author&gt;Nietch, Christopher&lt;/author&gt;&lt;author&gt;Pettus, Paul&lt;/author&gt;&lt;/authors&gt;&lt;/contributors&gt;&lt;titles&gt;&lt;title&gt;Cumulative Effects of Low Impact Development on Watershed Hydrology in a Mixed Land-Cover System&lt;/title&gt;&lt;secondary-title&gt;Water&lt;/secondary-title&gt;&lt;/titles&gt;&lt;periodical&gt;&lt;full-title&gt;Water&lt;/full-title&gt;&lt;/periodical&gt;&lt;pages&gt;991&lt;/pages&gt;&lt;volume&gt;10&lt;/volume&gt;&lt;number&gt;8&lt;/number&gt;&lt;dates&gt;&lt;year&gt;2018&lt;/year&gt;&lt;/dates&gt;&lt;urls&gt;&lt;/urls&gt;&lt;/record&gt;&lt;/Cite&gt;&lt;/EndNote&gt;</w:instrText>
      </w:r>
      <w:r w:rsidR="00924427"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(Hoghooghi et al., 2018)</w:t>
      </w:r>
      <w:r w:rsidR="00924427" w:rsidRPr="00794D8C">
        <w:rPr>
          <w:rFonts w:ascii="Times New Roman" w:hAnsi="Times New Roman" w:cs="Times New Roman"/>
          <w:sz w:val="24"/>
          <w:szCs w:val="24"/>
        </w:rPr>
        <w:fldChar w:fldCharType="end"/>
      </w:r>
      <w:r w:rsidR="00A366F5" w:rsidRPr="00794D8C">
        <w:rPr>
          <w:rFonts w:ascii="Times New Roman" w:hAnsi="Times New Roman" w:cs="Times New Roman"/>
          <w:sz w:val="24"/>
          <w:szCs w:val="24"/>
        </w:rPr>
        <w:t xml:space="preserve">. </w:t>
      </w:r>
      <w:r w:rsidR="001302ED" w:rsidRPr="00794D8C">
        <w:rPr>
          <w:rFonts w:ascii="Times New Roman" w:hAnsi="Times New Roman" w:cs="Times New Roman"/>
          <w:sz w:val="24"/>
          <w:szCs w:val="24"/>
        </w:rPr>
        <w:br/>
      </w:r>
    </w:p>
    <w:p w14:paraId="22B195C2" w14:textId="46D526F8" w:rsidR="00F42C91" w:rsidRPr="00794D8C" w:rsidRDefault="00283EEE"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2.2.2.</w:t>
      </w:r>
      <w:r w:rsidRPr="00794D8C">
        <w:rPr>
          <w:rFonts w:ascii="Times New Roman" w:hAnsi="Times New Roman" w:cs="Times New Roman"/>
          <w:b/>
          <w:i/>
          <w:sz w:val="24"/>
          <w:szCs w:val="24"/>
        </w:rPr>
        <w:t xml:space="preserve"> </w:t>
      </w:r>
      <w:r w:rsidR="00F42C91" w:rsidRPr="00794D8C">
        <w:rPr>
          <w:rFonts w:ascii="Times New Roman" w:hAnsi="Times New Roman" w:cs="Times New Roman"/>
          <w:b/>
          <w:i/>
          <w:sz w:val="24"/>
          <w:szCs w:val="24"/>
        </w:rPr>
        <w:t>Model Improvements</w:t>
      </w:r>
      <w:r w:rsidR="00F42C91" w:rsidRPr="00794D8C">
        <w:rPr>
          <w:rFonts w:ascii="Times New Roman" w:hAnsi="Times New Roman" w:cs="Times New Roman"/>
          <w:b/>
          <w:i/>
          <w:sz w:val="24"/>
          <w:szCs w:val="24"/>
        </w:rPr>
        <w:tab/>
      </w:r>
    </w:p>
    <w:p w14:paraId="11CB0B39" w14:textId="7A037860" w:rsidR="00F42C91" w:rsidRPr="00794D8C" w:rsidRDefault="00F42C91"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VELMA has only recently been used to model semi-urbanized environments</w:t>
      </w:r>
      <w:r w:rsidR="00924427" w:rsidRPr="00794D8C">
        <w:rPr>
          <w:rFonts w:ascii="Times New Roman" w:hAnsi="Times New Roman" w:cs="Times New Roman"/>
          <w:sz w:val="24"/>
          <w:szCs w:val="24"/>
        </w:rPr>
        <w:t xml:space="preserve"> </w:t>
      </w:r>
      <w:r w:rsidR="005F51BE" w:rsidRPr="00794D8C">
        <w:rPr>
          <w:rFonts w:ascii="Times New Roman" w:hAnsi="Times New Roman" w:cs="Times New Roman"/>
          <w:sz w:val="24"/>
          <w:szCs w:val="24"/>
        </w:rPr>
        <w:t xml:space="preserve">for </w:t>
      </w:r>
      <w:del w:id="176" w:author="Paul Mayer" w:date="2020-02-26T10:50:00Z">
        <w:r w:rsidR="005F51BE" w:rsidRPr="00794D8C" w:rsidDel="005E797D">
          <w:rPr>
            <w:rFonts w:ascii="Times New Roman" w:hAnsi="Times New Roman" w:cs="Times New Roman"/>
            <w:sz w:val="24"/>
            <w:szCs w:val="24"/>
          </w:rPr>
          <w:delText xml:space="preserve">various </w:delText>
        </w:r>
      </w:del>
      <w:r w:rsidR="005F51BE" w:rsidRPr="00794D8C">
        <w:rPr>
          <w:rFonts w:ascii="Times New Roman" w:hAnsi="Times New Roman" w:cs="Times New Roman"/>
          <w:sz w:val="24"/>
          <w:szCs w:val="24"/>
        </w:rPr>
        <w:t>implementation</w:t>
      </w:r>
      <w:del w:id="177" w:author="Paul Mayer" w:date="2020-02-26T10:50:00Z">
        <w:r w:rsidR="005F51BE" w:rsidRPr="00794D8C" w:rsidDel="003F16A9">
          <w:rPr>
            <w:rFonts w:ascii="Times New Roman" w:hAnsi="Times New Roman" w:cs="Times New Roman"/>
            <w:sz w:val="24"/>
            <w:szCs w:val="24"/>
          </w:rPr>
          <w:delText>s</w:delText>
        </w:r>
      </w:del>
      <w:r w:rsidR="005F51BE" w:rsidRPr="00794D8C">
        <w:rPr>
          <w:rFonts w:ascii="Times New Roman" w:hAnsi="Times New Roman" w:cs="Times New Roman"/>
          <w:sz w:val="24"/>
          <w:szCs w:val="24"/>
        </w:rPr>
        <w:t xml:space="preserve"> of </w:t>
      </w:r>
      <w:del w:id="178" w:author="Paul Mayer" w:date="2020-02-26T09:12:00Z">
        <w:r w:rsidR="005F51BE" w:rsidRPr="00794D8C" w:rsidDel="00FF0DD3">
          <w:rPr>
            <w:rFonts w:ascii="Times New Roman" w:hAnsi="Times New Roman" w:cs="Times New Roman"/>
            <w:sz w:val="24"/>
            <w:szCs w:val="24"/>
          </w:rPr>
          <w:delText>green infrastructure</w:delText>
        </w:r>
      </w:del>
      <w:ins w:id="179" w:author="Paul Mayer" w:date="2020-02-26T09:12:00Z">
        <w:r w:rsidR="00FF0DD3">
          <w:rPr>
            <w:rFonts w:ascii="Times New Roman" w:hAnsi="Times New Roman" w:cs="Times New Roman"/>
            <w:sz w:val="24"/>
            <w:szCs w:val="24"/>
          </w:rPr>
          <w:t>GI</w:t>
        </w:r>
      </w:ins>
      <w:r w:rsidR="005F51BE" w:rsidRPr="00794D8C">
        <w:rPr>
          <w:rFonts w:ascii="Times New Roman" w:hAnsi="Times New Roman" w:cs="Times New Roman"/>
          <w:sz w:val="24"/>
          <w:szCs w:val="24"/>
        </w:rPr>
        <w:t xml:space="preserve"> </w:t>
      </w:r>
      <w:r w:rsidR="005F51BE"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&lt;EndNote&gt;&lt;Cite&gt;&lt;Author&gt;Hoghooghi&lt;/Author&gt;&lt;Year&gt;2018&lt;/Year&gt;&lt;RecNum&gt;4&lt;/RecNum&gt;&lt;DisplayText&gt;(Hoghooghi et al., 2018)&lt;/DisplayText&gt;&lt;record&gt;&lt;rec-number&gt;4&lt;/rec-number&gt;&lt;foreign-keys&gt;&lt;key app="EN" db-id="vxswrvz902xafmet90nv2wrlvesvv0zrsd99" timestamp="1546294287"&gt;4&lt;/key&gt;&lt;/foreign-keys&gt;&lt;ref-type name="Journal Article"&gt;17&lt;/ref-type&gt;&lt;contributors&gt;&lt;authors&gt;&lt;author&gt;Hoghooghi, Nahal&lt;/author&gt;&lt;author&gt;Golden, Heather&lt;/author&gt;&lt;author&gt;Bledsoe, Brian&lt;/author&gt;&lt;author&gt;Barnhart, Bradley&lt;/author&gt;&lt;author&gt;Brookes, Allen&lt;/author&gt;&lt;author&gt;Djang, Kevin&lt;/author&gt;&lt;author&gt;Halama, Jonathan&lt;/author&gt;&lt;author&gt;McKane, Robert&lt;/author&gt;&lt;author&gt;Nietch, Christopher&lt;/author&gt;&lt;author&gt;Pettus, Paul&lt;/author&gt;&lt;/authors&gt;&lt;/contributors&gt;&lt;titles&gt;&lt;title&gt;Cumulative Effects of Low Impact Development on Watershed Hydrology in a Mixed Land-Cover System&lt;/title&gt;&lt;secondary-title&gt;Water&lt;/secondary-title&gt;&lt;/titles&gt;&lt;periodical&gt;&lt;full-title&gt;Water&lt;/full-title&gt;&lt;/periodical&gt;&lt;pages&gt;991&lt;/pages&gt;&lt;volume&gt;10&lt;/volume&gt;&lt;number&gt;8&lt;/number&gt;&lt;dates&gt;&lt;year&gt;2018&lt;/year&gt;&lt;/dates&gt;&lt;urls&gt;&lt;/urls&gt;&lt;/record&gt;&lt;/Cite&gt;&lt;/EndNote&gt;</w:instrText>
      </w:r>
      <w:r w:rsidR="005F51BE"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(Hoghooghi et al., 2018)</w:t>
      </w:r>
      <w:r w:rsidR="005F51BE"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and has not yet been used in fully urbanized watersheds</w:t>
      </w:r>
      <w:r w:rsidR="005F51BE" w:rsidRPr="00794D8C">
        <w:rPr>
          <w:rFonts w:ascii="Times New Roman" w:hAnsi="Times New Roman" w:cs="Times New Roman"/>
          <w:sz w:val="24"/>
          <w:szCs w:val="24"/>
        </w:rPr>
        <w:t>.</w:t>
      </w:r>
      <w:del w:id="180" w:author="Paul Mayer" w:date="2020-02-26T10:50:00Z">
        <w:r w:rsidR="005F51BE" w:rsidRPr="00794D8C" w:rsidDel="003F16A9">
          <w:rPr>
            <w:rFonts w:ascii="Times New Roman" w:hAnsi="Times New Roman" w:cs="Times New Roman"/>
            <w:sz w:val="24"/>
            <w:szCs w:val="24"/>
          </w:rPr>
          <w:delText xml:space="preserve"> </w:delText>
        </w:r>
        <w:r w:rsidRPr="00794D8C" w:rsidDel="003F16A9">
          <w:rPr>
            <w:rFonts w:ascii="Times New Roman" w:hAnsi="Times New Roman" w:cs="Times New Roman"/>
            <w:sz w:val="24"/>
            <w:szCs w:val="24"/>
          </w:rPr>
          <w:delText>Also, until now, t</w:delText>
        </w:r>
      </w:del>
      <w:ins w:id="181" w:author="Paul Mayer" w:date="2020-02-26T10:50:00Z">
        <w:r w:rsidR="00C75BEC">
          <w:rPr>
            <w:rFonts w:ascii="Times New Roman" w:hAnsi="Times New Roman" w:cs="Times New Roman"/>
            <w:sz w:val="24"/>
            <w:szCs w:val="24"/>
          </w:rPr>
          <w:t xml:space="preserve"> T</w:t>
        </w:r>
      </w:ins>
      <w:r w:rsidRPr="00794D8C">
        <w:rPr>
          <w:rFonts w:ascii="Times New Roman" w:hAnsi="Times New Roman" w:cs="Times New Roman"/>
          <w:sz w:val="24"/>
          <w:szCs w:val="24"/>
        </w:rPr>
        <w:t xml:space="preserve">he model has not </w:t>
      </w:r>
      <w:ins w:id="182" w:author="Paul Mayer" w:date="2020-02-26T10:50:00Z">
        <w:r w:rsidR="00C75BEC">
          <w:rPr>
            <w:rFonts w:ascii="Times New Roman" w:hAnsi="Times New Roman" w:cs="Times New Roman"/>
            <w:sz w:val="24"/>
            <w:szCs w:val="24"/>
          </w:rPr>
          <w:t xml:space="preserve">yet </w:t>
        </w:r>
      </w:ins>
      <w:r w:rsidRPr="00794D8C">
        <w:rPr>
          <w:rFonts w:ascii="Times New Roman" w:hAnsi="Times New Roman" w:cs="Times New Roman"/>
          <w:sz w:val="24"/>
          <w:szCs w:val="24"/>
        </w:rPr>
        <w:t>explicitly modeled green roofs</w:t>
      </w:r>
      <w:r w:rsidR="00EB14E4" w:rsidRPr="00794D8C">
        <w:rPr>
          <w:rFonts w:ascii="Times New Roman" w:hAnsi="Times New Roman" w:cs="Times New Roman"/>
          <w:sz w:val="24"/>
          <w:szCs w:val="24"/>
        </w:rPr>
        <w:t xml:space="preserve">. </w:t>
      </w:r>
      <w:r w:rsidRPr="00794D8C">
        <w:rPr>
          <w:rFonts w:ascii="Times New Roman" w:hAnsi="Times New Roman" w:cs="Times New Roman"/>
          <w:sz w:val="24"/>
          <w:szCs w:val="24"/>
        </w:rPr>
        <w:t xml:space="preserve">Figure </w:t>
      </w:r>
      <w:r w:rsidR="00D06476" w:rsidRPr="00794D8C">
        <w:rPr>
          <w:rFonts w:ascii="Times New Roman" w:hAnsi="Times New Roman" w:cs="Times New Roman"/>
          <w:sz w:val="24"/>
          <w:szCs w:val="24"/>
        </w:rPr>
        <w:t>2</w:t>
      </w:r>
      <w:r w:rsidRPr="00794D8C">
        <w:rPr>
          <w:rFonts w:ascii="Times New Roman" w:hAnsi="Times New Roman" w:cs="Times New Roman"/>
          <w:sz w:val="24"/>
          <w:szCs w:val="24"/>
        </w:rPr>
        <w:t xml:space="preserve"> depicts a single VELMA voxel that describes how VELMA models the environment. The left panel designates a traditional VELMA voxel (after </w:t>
      </w:r>
      <w:proofErr w:type="spellStart"/>
      <w:r w:rsidRPr="00794D8C">
        <w:rPr>
          <w:rFonts w:ascii="Times New Roman" w:hAnsi="Times New Roman" w:cs="Times New Roman"/>
          <w:sz w:val="24"/>
          <w:szCs w:val="24"/>
        </w:rPr>
        <w:t>Abdelnour</w:t>
      </w:r>
      <w:proofErr w:type="spellEnd"/>
      <w:r w:rsidRPr="00794D8C">
        <w:rPr>
          <w:rFonts w:ascii="Times New Roman" w:hAnsi="Times New Roman" w:cs="Times New Roman"/>
          <w:sz w:val="24"/>
          <w:szCs w:val="24"/>
        </w:rPr>
        <w:t xml:space="preserve"> 2011). </w:t>
      </w:r>
      <w:r w:rsidR="005F51BE" w:rsidRPr="00794D8C">
        <w:rPr>
          <w:rFonts w:ascii="Times New Roman" w:hAnsi="Times New Roman" w:cs="Times New Roman"/>
          <w:sz w:val="24"/>
          <w:szCs w:val="24"/>
        </w:rPr>
        <w:t xml:space="preserve">VELMA 2.0 </w:t>
      </w:r>
      <w:r w:rsidRPr="00794D8C">
        <w:rPr>
          <w:rFonts w:ascii="Times New Roman" w:hAnsi="Times New Roman" w:cs="Times New Roman"/>
          <w:sz w:val="24"/>
          <w:szCs w:val="24"/>
        </w:rPr>
        <w:t xml:space="preserve">introduced an impermeable layer that limited the percentage of water that could </w:t>
      </w:r>
      <w:r w:rsidRPr="00794D8C">
        <w:rPr>
          <w:rFonts w:ascii="Times New Roman" w:hAnsi="Times New Roman" w:cs="Times New Roman"/>
          <w:sz w:val="24"/>
          <w:szCs w:val="24"/>
        </w:rPr>
        <w:lastRenderedPageBreak/>
        <w:t xml:space="preserve">infiltrate from the surface to the first soil layer. This improvement allows VELMA to simulate increased surface runoff and less infiltration caused by the increased impermeability of urbanized surfaces (e.g., buildings, roads, parking lots, sidewalks). </w:t>
      </w:r>
    </w:p>
    <w:p w14:paraId="14FFC6E2" w14:textId="68642CEA" w:rsidR="00133954" w:rsidRPr="00794D8C" w:rsidRDefault="00F42C91" w:rsidP="00794D8C">
      <w:pPr>
        <w:spacing w:line="480" w:lineRule="auto"/>
        <w:ind w:firstLine="360"/>
        <w:rPr>
          <w:rFonts w:ascii="Times New Roman" w:hAnsi="Times New Roman" w:cs="Times New Roman"/>
          <w:b/>
          <w:bCs/>
          <w:sz w:val="24"/>
          <w:szCs w:val="24"/>
        </w:rPr>
      </w:pPr>
      <w:r w:rsidRPr="00794D8C">
        <w:rPr>
          <w:rFonts w:ascii="Times New Roman" w:hAnsi="Times New Roman" w:cs="Times New Roman"/>
          <w:sz w:val="24"/>
          <w:szCs w:val="24"/>
        </w:rPr>
        <w:tab/>
        <w:t xml:space="preserve">In addition to </w:t>
      </w:r>
      <w:r w:rsidR="009006EA" w:rsidRPr="00794D8C">
        <w:rPr>
          <w:rFonts w:ascii="Times New Roman" w:hAnsi="Times New Roman" w:cs="Times New Roman"/>
          <w:sz w:val="24"/>
          <w:szCs w:val="24"/>
        </w:rPr>
        <w:t xml:space="preserve">utilizing </w:t>
      </w:r>
      <w:r w:rsidRPr="00794D8C">
        <w:rPr>
          <w:rFonts w:ascii="Times New Roman" w:hAnsi="Times New Roman" w:cs="Times New Roman"/>
          <w:sz w:val="24"/>
          <w:szCs w:val="24"/>
        </w:rPr>
        <w:t xml:space="preserve">this </w:t>
      </w:r>
      <w:r w:rsidR="009006EA" w:rsidRPr="00794D8C">
        <w:rPr>
          <w:rFonts w:ascii="Times New Roman" w:hAnsi="Times New Roman" w:cs="Times New Roman"/>
          <w:sz w:val="24"/>
          <w:szCs w:val="24"/>
        </w:rPr>
        <w:t xml:space="preserve">previous </w:t>
      </w:r>
      <w:r w:rsidRPr="00794D8C">
        <w:rPr>
          <w:rFonts w:ascii="Times New Roman" w:hAnsi="Times New Roman" w:cs="Times New Roman"/>
          <w:sz w:val="24"/>
          <w:szCs w:val="24"/>
        </w:rPr>
        <w:t xml:space="preserve">improvement to better represent urbanized </w:t>
      </w:r>
      <w:r w:rsidR="004E4CA3" w:rsidRPr="00794D8C">
        <w:rPr>
          <w:rFonts w:ascii="Times New Roman" w:hAnsi="Times New Roman" w:cs="Times New Roman"/>
          <w:sz w:val="24"/>
          <w:szCs w:val="24"/>
        </w:rPr>
        <w:t>surfaces</w:t>
      </w:r>
      <w:r w:rsidRPr="00794D8C">
        <w:rPr>
          <w:rFonts w:ascii="Times New Roman" w:hAnsi="Times New Roman" w:cs="Times New Roman"/>
          <w:sz w:val="24"/>
          <w:szCs w:val="24"/>
        </w:rPr>
        <w:t xml:space="preserve">, we </w:t>
      </w:r>
      <w:r w:rsidR="004E4CA3" w:rsidRPr="00794D8C">
        <w:rPr>
          <w:rFonts w:ascii="Times New Roman" w:hAnsi="Times New Roman" w:cs="Times New Roman"/>
          <w:sz w:val="24"/>
          <w:szCs w:val="24"/>
        </w:rPr>
        <w:t>made model</w:t>
      </w:r>
      <w:r w:rsidRPr="00794D8C">
        <w:rPr>
          <w:rFonts w:ascii="Times New Roman" w:hAnsi="Times New Roman" w:cs="Times New Roman"/>
          <w:sz w:val="24"/>
          <w:szCs w:val="24"/>
        </w:rPr>
        <w:t xml:space="preserve"> modifications for VELMA to </w:t>
      </w:r>
      <w:r w:rsidR="004E4CA3" w:rsidRPr="00794D8C">
        <w:rPr>
          <w:rFonts w:ascii="Times New Roman" w:hAnsi="Times New Roman" w:cs="Times New Roman"/>
          <w:sz w:val="24"/>
          <w:szCs w:val="24"/>
        </w:rPr>
        <w:t>represent</w:t>
      </w:r>
      <w:r w:rsidRPr="00794D8C">
        <w:rPr>
          <w:rFonts w:ascii="Times New Roman" w:hAnsi="Times New Roman" w:cs="Times New Roman"/>
          <w:sz w:val="24"/>
          <w:szCs w:val="24"/>
        </w:rPr>
        <w:t xml:space="preserve"> green roofs. </w:t>
      </w:r>
      <w:r w:rsidR="004E4CA3" w:rsidRPr="00794D8C">
        <w:rPr>
          <w:rFonts w:ascii="Times New Roman" w:hAnsi="Times New Roman" w:cs="Times New Roman"/>
          <w:sz w:val="24"/>
          <w:szCs w:val="24"/>
        </w:rPr>
        <w:t xml:space="preserve">Figure </w:t>
      </w:r>
      <w:r w:rsidR="00D06476" w:rsidRPr="00794D8C">
        <w:rPr>
          <w:rFonts w:ascii="Times New Roman" w:hAnsi="Times New Roman" w:cs="Times New Roman"/>
          <w:sz w:val="24"/>
          <w:szCs w:val="24"/>
        </w:rPr>
        <w:t>2</w:t>
      </w:r>
      <w:r w:rsidR="004E4CA3" w:rsidRPr="00794D8C">
        <w:rPr>
          <w:rFonts w:ascii="Times New Roman" w:hAnsi="Times New Roman" w:cs="Times New Roman"/>
          <w:sz w:val="24"/>
          <w:szCs w:val="24"/>
        </w:rPr>
        <w:t xml:space="preserve"> shows how the traditional VELMA voxel representation (Figure </w:t>
      </w:r>
      <w:r w:rsidR="00D06476" w:rsidRPr="00794D8C">
        <w:rPr>
          <w:rFonts w:ascii="Times New Roman" w:hAnsi="Times New Roman" w:cs="Times New Roman"/>
          <w:sz w:val="24"/>
          <w:szCs w:val="24"/>
        </w:rPr>
        <w:t>2</w:t>
      </w:r>
      <w:r w:rsidR="004E4CA3" w:rsidRPr="00794D8C">
        <w:rPr>
          <w:rFonts w:ascii="Times New Roman" w:hAnsi="Times New Roman" w:cs="Times New Roman"/>
          <w:sz w:val="24"/>
          <w:szCs w:val="24"/>
        </w:rPr>
        <w:t xml:space="preserve">, left panel) was altered to accommodate green roofs (Figure </w:t>
      </w:r>
      <w:r w:rsidR="00D06476" w:rsidRPr="00794D8C">
        <w:rPr>
          <w:rFonts w:ascii="Times New Roman" w:hAnsi="Times New Roman" w:cs="Times New Roman"/>
          <w:sz w:val="24"/>
          <w:szCs w:val="24"/>
        </w:rPr>
        <w:t>2</w:t>
      </w:r>
      <w:r w:rsidR="004E4CA3" w:rsidRPr="00794D8C">
        <w:rPr>
          <w:rFonts w:ascii="Times New Roman" w:hAnsi="Times New Roman" w:cs="Times New Roman"/>
          <w:sz w:val="24"/>
          <w:szCs w:val="24"/>
        </w:rPr>
        <w:t>, right panel). First, a</w:t>
      </w:r>
      <w:r w:rsidR="000A12C9" w:rsidRPr="00794D8C">
        <w:rPr>
          <w:rFonts w:ascii="Times New Roman" w:hAnsi="Times New Roman" w:cs="Times New Roman"/>
          <w:sz w:val="24"/>
          <w:szCs w:val="24"/>
        </w:rPr>
        <w:t xml:space="preserve">n </w:t>
      </w:r>
      <w:r w:rsidR="004E4CA3" w:rsidRPr="00794D8C">
        <w:rPr>
          <w:rFonts w:ascii="Times New Roman" w:hAnsi="Times New Roman" w:cs="Times New Roman"/>
          <w:sz w:val="24"/>
          <w:szCs w:val="24"/>
        </w:rPr>
        <w:t xml:space="preserve">impermeable boundary is placed between the first layer and the second layer. Above this boundary, the first layer </w:t>
      </w:r>
      <w:r w:rsidR="009006EA" w:rsidRPr="00794D8C">
        <w:rPr>
          <w:rFonts w:ascii="Times New Roman" w:hAnsi="Times New Roman" w:cs="Times New Roman"/>
          <w:sz w:val="24"/>
          <w:szCs w:val="24"/>
        </w:rPr>
        <w:t>is characterized by the soil properties of the green roof</w:t>
      </w:r>
      <w:r w:rsidR="00102CE0" w:rsidRPr="00794D8C">
        <w:rPr>
          <w:rFonts w:ascii="Times New Roman" w:hAnsi="Times New Roman" w:cs="Times New Roman"/>
          <w:sz w:val="24"/>
          <w:szCs w:val="24"/>
        </w:rPr>
        <w:t xml:space="preserve">, and below the boundary, the remaining three soil layers are characterized by the soil properties of soil under the building. </w:t>
      </w:r>
      <w:r w:rsidR="009006EA" w:rsidRPr="00794D8C">
        <w:rPr>
          <w:rFonts w:ascii="Times New Roman" w:hAnsi="Times New Roman" w:cs="Times New Roman"/>
          <w:sz w:val="24"/>
          <w:szCs w:val="24"/>
        </w:rPr>
        <w:t>Lateral flow is allowed both out of the first soil layer (i.e., the green roof) and in and out of the lower soil layers.</w:t>
      </w:r>
      <w:r w:rsidR="009006EA" w:rsidRPr="00794D8C">
        <w:rPr>
          <w:rFonts w:ascii="Times New Roman" w:hAnsi="Times New Roman" w:cs="Times New Roman"/>
          <w:b/>
          <w:bCs/>
          <w:sz w:val="24"/>
          <w:szCs w:val="24"/>
        </w:rPr>
        <w:t xml:space="preserve"> </w:t>
      </w:r>
    </w:p>
    <w:p w14:paraId="4F43C268" w14:textId="4564CA42" w:rsidR="009F642A" w:rsidRPr="00794D8C" w:rsidRDefault="008210C1" w:rsidP="00794D8C">
      <w:pPr>
        <w:spacing w:line="480" w:lineRule="auto"/>
        <w:jc w:val="center"/>
        <w:rPr>
          <w:rFonts w:ascii="Times New Roman" w:hAnsi="Times New Roman" w:cs="Times New Roman"/>
          <w:b/>
          <w:sz w:val="24"/>
          <w:szCs w:val="24"/>
        </w:rPr>
      </w:pPr>
      <w:r w:rsidRPr="00794D8C">
        <w:rPr>
          <w:rFonts w:ascii="Times New Roman" w:hAnsi="Times New Roman" w:cs="Times New Roman"/>
          <w:b/>
          <w:sz w:val="24"/>
          <w:szCs w:val="24"/>
        </w:rPr>
        <w:t>&lt;Insert Figure 2 Here&gt;</w:t>
      </w:r>
    </w:p>
    <w:p w14:paraId="781DF3C5" w14:textId="0AB0A837" w:rsidR="004E4CA3" w:rsidRPr="00794D8C" w:rsidDel="00AC12CD" w:rsidRDefault="009006EA" w:rsidP="00794D8C">
      <w:pPr>
        <w:spacing w:line="480" w:lineRule="auto"/>
        <w:ind w:firstLine="360"/>
        <w:rPr>
          <w:del w:id="183" w:author="Paul Mayer" w:date="2020-02-26T10:52:00Z"/>
          <w:rFonts w:ascii="Times New Roman" w:hAnsi="Times New Roman" w:cs="Times New Roman"/>
          <w:sz w:val="24"/>
          <w:szCs w:val="24"/>
        </w:rPr>
      </w:pPr>
      <w:commentRangeStart w:id="184"/>
      <w:del w:id="185" w:author="Paul Mayer" w:date="2020-02-26T10:52:00Z">
        <w:r w:rsidRPr="00794D8C" w:rsidDel="00AC12CD">
          <w:rPr>
            <w:rFonts w:ascii="Times New Roman" w:hAnsi="Times New Roman" w:cs="Times New Roman"/>
            <w:sz w:val="24"/>
            <w:szCs w:val="24"/>
          </w:rPr>
          <w:delText>Land cover and soil parameterizations for green roof voxel</w:delText>
        </w:r>
        <w:r w:rsidR="000A12C9" w:rsidRPr="00794D8C" w:rsidDel="00AC12CD">
          <w:rPr>
            <w:rFonts w:ascii="Times New Roman" w:hAnsi="Times New Roman" w:cs="Times New Roman"/>
            <w:sz w:val="24"/>
            <w:szCs w:val="24"/>
          </w:rPr>
          <w:delText>s</w:delText>
        </w:r>
        <w:r w:rsidR="005F51BE" w:rsidRPr="00794D8C" w:rsidDel="00AC12CD">
          <w:rPr>
            <w:rFonts w:ascii="Times New Roman" w:hAnsi="Times New Roman" w:cs="Times New Roman"/>
            <w:sz w:val="24"/>
            <w:szCs w:val="24"/>
          </w:rPr>
          <w:delText xml:space="preserve"> were changed for different implementation scenarios, which will be described in a subsequent section</w:delText>
        </w:r>
      </w:del>
      <w:commentRangeEnd w:id="184"/>
      <w:r w:rsidR="00AC12CD">
        <w:rPr>
          <w:rStyle w:val="CommentReference"/>
        </w:rPr>
        <w:commentReference w:id="184"/>
      </w:r>
      <w:del w:id="186" w:author="Paul Mayer" w:date="2020-02-26T10:52:00Z">
        <w:r w:rsidR="005F51BE" w:rsidRPr="00794D8C" w:rsidDel="00AC12CD">
          <w:rPr>
            <w:rFonts w:ascii="Times New Roman" w:hAnsi="Times New Roman" w:cs="Times New Roman"/>
            <w:sz w:val="24"/>
            <w:szCs w:val="24"/>
          </w:rPr>
          <w:delText xml:space="preserve">. </w:delText>
        </w:r>
        <w:r w:rsidRPr="00794D8C" w:rsidDel="00AC12CD">
          <w:rPr>
            <w:rFonts w:ascii="Times New Roman" w:hAnsi="Times New Roman" w:cs="Times New Roman"/>
            <w:sz w:val="24"/>
            <w:szCs w:val="24"/>
          </w:rPr>
          <w:delText xml:space="preserve"> </w:delText>
        </w:r>
      </w:del>
    </w:p>
    <w:p w14:paraId="301DC713" w14:textId="77777777" w:rsidR="004E4CA3" w:rsidRPr="00794D8C" w:rsidRDefault="004E4CA3" w:rsidP="00794D8C">
      <w:pPr>
        <w:spacing w:line="480" w:lineRule="auto"/>
        <w:ind w:firstLine="360"/>
        <w:rPr>
          <w:rFonts w:ascii="Times New Roman" w:hAnsi="Times New Roman" w:cs="Times New Roman"/>
          <w:sz w:val="24"/>
          <w:szCs w:val="24"/>
        </w:rPr>
      </w:pPr>
    </w:p>
    <w:p w14:paraId="39B9EF43" w14:textId="3903D693" w:rsidR="0039159A" w:rsidRPr="00794D8C" w:rsidRDefault="00283EEE"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2.3. </w:t>
      </w:r>
      <w:r w:rsidR="0039159A" w:rsidRPr="00794D8C">
        <w:rPr>
          <w:rFonts w:ascii="Times New Roman" w:hAnsi="Times New Roman" w:cs="Times New Roman"/>
          <w:b/>
          <w:sz w:val="24"/>
          <w:szCs w:val="24"/>
        </w:rPr>
        <w:t xml:space="preserve">Input Data </w:t>
      </w:r>
    </w:p>
    <w:p w14:paraId="48FA1B1F" w14:textId="2013D4A9" w:rsidR="00A26CED" w:rsidRPr="00794D8C" w:rsidRDefault="009006EA" w:rsidP="00794D8C">
      <w:pPr>
        <w:spacing w:line="480" w:lineRule="auto"/>
        <w:ind w:firstLine="720"/>
        <w:rPr>
          <w:rFonts w:ascii="Times New Roman" w:hAnsi="Times New Roman" w:cs="Times New Roman"/>
          <w:sz w:val="24"/>
          <w:szCs w:val="24"/>
        </w:rPr>
      </w:pPr>
      <w:proofErr w:type="gramStart"/>
      <w:r w:rsidRPr="00794D8C">
        <w:rPr>
          <w:rFonts w:ascii="Times New Roman" w:hAnsi="Times New Roman" w:cs="Times New Roman"/>
          <w:sz w:val="24"/>
          <w:szCs w:val="24"/>
        </w:rPr>
        <w:t>A number of</w:t>
      </w:r>
      <w:proofErr w:type="gramEnd"/>
      <w:r w:rsidRPr="00794D8C">
        <w:rPr>
          <w:rFonts w:ascii="Times New Roman" w:hAnsi="Times New Roman" w:cs="Times New Roman"/>
          <w:sz w:val="24"/>
          <w:szCs w:val="24"/>
        </w:rPr>
        <w:t xml:space="preserve"> </w:t>
      </w:r>
      <w:r w:rsidR="000A12C9" w:rsidRPr="00794D8C">
        <w:rPr>
          <w:rFonts w:ascii="Times New Roman" w:hAnsi="Times New Roman" w:cs="Times New Roman"/>
          <w:sz w:val="24"/>
          <w:szCs w:val="24"/>
        </w:rPr>
        <w:t xml:space="preserve">standard, </w:t>
      </w:r>
      <w:r w:rsidRPr="00794D8C">
        <w:rPr>
          <w:rFonts w:ascii="Times New Roman" w:hAnsi="Times New Roman" w:cs="Times New Roman"/>
          <w:sz w:val="24"/>
          <w:szCs w:val="24"/>
        </w:rPr>
        <w:t>spatially distributed inputs are required to construct watershed models</w:t>
      </w:r>
      <w:r w:rsidR="00EB14E4" w:rsidRPr="00794D8C">
        <w:rPr>
          <w:rFonts w:ascii="Times New Roman" w:hAnsi="Times New Roman" w:cs="Times New Roman"/>
          <w:sz w:val="24"/>
          <w:szCs w:val="24"/>
        </w:rPr>
        <w:t xml:space="preserve"> including VELMA</w:t>
      </w:r>
      <w:r w:rsidRPr="00794D8C">
        <w:rPr>
          <w:rFonts w:ascii="Times New Roman" w:hAnsi="Times New Roman" w:cs="Times New Roman"/>
          <w:sz w:val="24"/>
          <w:szCs w:val="24"/>
        </w:rPr>
        <w:t xml:space="preserve">. These </w:t>
      </w:r>
      <w:r w:rsidR="00A26CED" w:rsidRPr="00794D8C">
        <w:rPr>
          <w:rFonts w:ascii="Times New Roman" w:hAnsi="Times New Roman" w:cs="Times New Roman"/>
          <w:sz w:val="24"/>
          <w:szCs w:val="24"/>
        </w:rPr>
        <w:t xml:space="preserve">include a digital elevation model, </w:t>
      </w:r>
      <w:r w:rsidR="00EB14E4" w:rsidRPr="00794D8C">
        <w:rPr>
          <w:rFonts w:ascii="Times New Roman" w:hAnsi="Times New Roman" w:cs="Times New Roman"/>
          <w:sz w:val="24"/>
          <w:szCs w:val="24"/>
        </w:rPr>
        <w:t xml:space="preserve">soil and land use/land cover </w:t>
      </w:r>
      <w:r w:rsidR="00A26CED" w:rsidRPr="00794D8C">
        <w:rPr>
          <w:rFonts w:ascii="Times New Roman" w:hAnsi="Times New Roman" w:cs="Times New Roman"/>
          <w:sz w:val="24"/>
          <w:szCs w:val="24"/>
        </w:rPr>
        <w:t>map</w:t>
      </w:r>
      <w:r w:rsidR="00EB14E4" w:rsidRPr="00794D8C">
        <w:rPr>
          <w:rFonts w:ascii="Times New Roman" w:hAnsi="Times New Roman" w:cs="Times New Roman"/>
          <w:sz w:val="24"/>
          <w:szCs w:val="24"/>
        </w:rPr>
        <w:t>s</w:t>
      </w:r>
      <w:r w:rsidR="00A26CED" w:rsidRPr="00794D8C">
        <w:rPr>
          <w:rFonts w:ascii="Times New Roman" w:hAnsi="Times New Roman" w:cs="Times New Roman"/>
          <w:sz w:val="24"/>
          <w:szCs w:val="24"/>
        </w:rPr>
        <w:t xml:space="preserve">, </w:t>
      </w:r>
      <w:r w:rsidR="00EB14E4" w:rsidRPr="00794D8C">
        <w:rPr>
          <w:rFonts w:ascii="Times New Roman" w:hAnsi="Times New Roman" w:cs="Times New Roman"/>
          <w:sz w:val="24"/>
          <w:szCs w:val="24"/>
        </w:rPr>
        <w:t xml:space="preserve">a </w:t>
      </w:r>
      <w:r w:rsidR="00A26CED" w:rsidRPr="00794D8C">
        <w:rPr>
          <w:rFonts w:ascii="Times New Roman" w:hAnsi="Times New Roman" w:cs="Times New Roman"/>
          <w:sz w:val="24"/>
          <w:szCs w:val="24"/>
        </w:rPr>
        <w:t>stream network, and weather drivers including daily temperature and precipitation</w:t>
      </w:r>
      <w:ins w:id="187" w:author="Paul Mayer" w:date="2020-02-26T10:53:00Z">
        <w:r w:rsidR="00B86928">
          <w:rPr>
            <w:rFonts w:ascii="Times New Roman" w:hAnsi="Times New Roman" w:cs="Times New Roman"/>
            <w:sz w:val="24"/>
            <w:szCs w:val="24"/>
          </w:rPr>
          <w:t xml:space="preserve"> </w:t>
        </w:r>
      </w:ins>
      <w:del w:id="188" w:author="Paul Mayer" w:date="2020-02-26T10:53:00Z">
        <w:r w:rsidR="00A26CED" w:rsidRPr="00794D8C" w:rsidDel="00B86928">
          <w:rPr>
            <w:rFonts w:ascii="Times New Roman" w:hAnsi="Times New Roman" w:cs="Times New Roman"/>
            <w:sz w:val="24"/>
            <w:szCs w:val="24"/>
          </w:rPr>
          <w:delText xml:space="preserve">, all of which </w:delText>
        </w:r>
        <w:r w:rsidRPr="00794D8C" w:rsidDel="00B86928">
          <w:rPr>
            <w:rFonts w:ascii="Times New Roman" w:hAnsi="Times New Roman" w:cs="Times New Roman"/>
            <w:sz w:val="24"/>
            <w:szCs w:val="24"/>
          </w:rPr>
          <w:delText xml:space="preserve">are summarized in </w:delText>
        </w:r>
      </w:del>
      <w:ins w:id="189" w:author="Paul Mayer" w:date="2020-02-26T10:53:00Z">
        <w:r w:rsidR="00B86928">
          <w:rPr>
            <w:rFonts w:ascii="Times New Roman" w:hAnsi="Times New Roman" w:cs="Times New Roman"/>
            <w:sz w:val="24"/>
            <w:szCs w:val="24"/>
          </w:rPr>
          <w:t>(</w:t>
        </w:r>
      </w:ins>
      <w:r w:rsidRPr="00794D8C">
        <w:rPr>
          <w:rFonts w:ascii="Times New Roman" w:hAnsi="Times New Roman" w:cs="Times New Roman"/>
          <w:sz w:val="24"/>
          <w:szCs w:val="24"/>
        </w:rPr>
        <w:t xml:space="preserve">Table </w:t>
      </w:r>
      <w:r w:rsidR="00A26CED" w:rsidRPr="00794D8C">
        <w:rPr>
          <w:rFonts w:ascii="Times New Roman" w:hAnsi="Times New Roman" w:cs="Times New Roman"/>
          <w:sz w:val="24"/>
          <w:szCs w:val="24"/>
        </w:rPr>
        <w:t>2</w:t>
      </w:r>
      <w:ins w:id="190" w:author="Paul Mayer" w:date="2020-02-26T10:53:00Z">
        <w:r w:rsidR="006077C1">
          <w:rPr>
            <w:rFonts w:ascii="Times New Roman" w:hAnsi="Times New Roman" w:cs="Times New Roman"/>
            <w:sz w:val="24"/>
            <w:szCs w:val="24"/>
          </w:rPr>
          <w:t>)</w:t>
        </w:r>
      </w:ins>
      <w:r w:rsidR="000A12C9" w:rsidRPr="00794D8C">
        <w:rPr>
          <w:rFonts w:ascii="Times New Roman" w:hAnsi="Times New Roman" w:cs="Times New Roman"/>
          <w:sz w:val="24"/>
          <w:szCs w:val="24"/>
        </w:rPr>
        <w:t xml:space="preserve">. </w:t>
      </w:r>
    </w:p>
    <w:p w14:paraId="1469AC80" w14:textId="289AEB91" w:rsidR="00D06476" w:rsidRPr="00794D8C" w:rsidRDefault="00D06476" w:rsidP="00794D8C">
      <w:pPr>
        <w:spacing w:line="480" w:lineRule="auto"/>
        <w:ind w:firstLine="720"/>
        <w:jc w:val="center"/>
        <w:rPr>
          <w:rFonts w:ascii="Times New Roman" w:hAnsi="Times New Roman" w:cs="Times New Roman"/>
          <w:b/>
          <w:sz w:val="24"/>
          <w:szCs w:val="24"/>
        </w:rPr>
      </w:pPr>
      <w:r w:rsidRPr="00794D8C">
        <w:rPr>
          <w:rFonts w:ascii="Times New Roman" w:hAnsi="Times New Roman" w:cs="Times New Roman"/>
          <w:b/>
          <w:sz w:val="24"/>
          <w:szCs w:val="24"/>
        </w:rPr>
        <w:t>&lt;Insert Table 2 Here&gt;</w:t>
      </w:r>
    </w:p>
    <w:p w14:paraId="6A4F5335" w14:textId="3C603E7E" w:rsidR="00A26CED" w:rsidRPr="00794D8C" w:rsidRDefault="00A26CED"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lastRenderedPageBreak/>
        <w:t xml:space="preserve">A 10-m digital elevation model was acquired from the USGS (Table 2). This initial layer was </w:t>
      </w:r>
      <w:r w:rsidR="00102CE0" w:rsidRPr="00794D8C">
        <w:rPr>
          <w:rFonts w:ascii="Times New Roman" w:hAnsi="Times New Roman" w:cs="Times New Roman"/>
          <w:sz w:val="24"/>
          <w:szCs w:val="24"/>
        </w:rPr>
        <w:t>flat-</w:t>
      </w:r>
      <w:r w:rsidRPr="00794D8C">
        <w:rPr>
          <w:rFonts w:ascii="Times New Roman" w:hAnsi="Times New Roman" w:cs="Times New Roman"/>
          <w:sz w:val="24"/>
          <w:szCs w:val="24"/>
        </w:rPr>
        <w:t xml:space="preserve">processed using the JPDEM processing tool </w:t>
      </w:r>
      <w:r w:rsidR="00C214B1"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&lt;EndNote&gt;&lt;Cite&gt;&lt;Author&gt;McKane&lt;/Author&gt;&lt;Year&gt;2014&lt;/Year&gt;&lt;RecNum&gt;24&lt;/RecNum&gt;&lt;DisplayText&gt;(McKane et al., 2014)&lt;/DisplayText&gt;&lt;record&gt;&lt;rec-number&gt;24&lt;/rec-number&gt;&lt;foreign-keys&gt;&lt;key app="EN" db-id="vxswrvz902xafmet90nv2wrlvesvv0zrsd99" timestamp="1581461840"&gt;24&lt;/key&gt;&lt;/foreign-keys&gt;&lt;ref-type name="Manuscript"&gt;36&lt;/ref-type&gt;&lt;contributors&gt;&lt;authors&gt;&lt;author&gt;McKane, Robert&lt;/author&gt;&lt;author&gt;Brookes, Allen&lt;/author&gt;&lt;author&gt;Djang, Kevin&lt;/author&gt;&lt;author&gt;Stieglitz, Marc&lt;/author&gt;&lt;author&gt;Abdelnour, Alex&lt;/author&gt;&lt;author&gt;Pan, Feifei&lt;/author&gt;&lt;author&gt;Halama, Jonathan&lt;/author&gt;&lt;author&gt;Pettus, Paul&lt;/author&gt;&lt;author&gt;Phillips, Don&lt;/author&gt;&lt;/authors&gt;&lt;secondary-authors&gt;&lt;author&gt;Environmental Protection Agency Office of Research and Development National Health and Environmental Effects Research Laboratory&lt;/author&gt;&lt;/secondary-authors&gt;&lt;/contributors&gt;&lt;titles&gt;&lt;title&gt;Velma User Manual and Technical Documentation&lt;/title&gt;&lt;/titles&gt;&lt;dates&gt;&lt;year&gt;2014&lt;/year&gt;&lt;/dates&gt;&lt;pub-location&gt;Corvallis, OR, USA&lt;/pub-location&gt;&lt;urls&gt;&lt;/urls&gt;&lt;/record&gt;&lt;/Cite&gt;&lt;/EndNote&gt;</w:instrText>
      </w:r>
      <w:r w:rsidR="00C214B1"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(McKane et al., 2014)</w:t>
      </w:r>
      <w:r w:rsidR="00C214B1"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A hand-digitized stream network obtained from the City of Seattle was used to aid the processing tool in order to correctly route flow in a pre-determined manner. </w:t>
      </w:r>
      <w:r w:rsidR="00D54DAF" w:rsidRPr="00794D8C">
        <w:rPr>
          <w:rFonts w:ascii="Times New Roman" w:hAnsi="Times New Roman" w:cs="Times New Roman"/>
          <w:sz w:val="24"/>
          <w:szCs w:val="24"/>
        </w:rPr>
        <w:t>Municipal sewers and pipes were ignored and may be incorporated in further studies.</w:t>
      </w:r>
    </w:p>
    <w:p w14:paraId="2BA65A6A" w14:textId="4964E5EE" w:rsidR="00A26CED" w:rsidRPr="00794D8C" w:rsidRDefault="00CF31B8" w:rsidP="00794D8C">
      <w:pPr>
        <w:spacing w:line="480" w:lineRule="auto"/>
        <w:rPr>
          <w:rFonts w:ascii="Times New Roman" w:hAnsi="Times New Roman" w:cs="Times New Roman"/>
          <w:sz w:val="24"/>
          <w:szCs w:val="24"/>
        </w:rPr>
      </w:pPr>
      <w:r w:rsidRPr="00794D8C">
        <w:rPr>
          <w:rFonts w:ascii="Times New Roman" w:hAnsi="Times New Roman" w:cs="Times New Roman"/>
          <w:sz w:val="24"/>
          <w:szCs w:val="24"/>
        </w:rPr>
        <w:tab/>
        <w:t xml:space="preserve">A single soil type was used for </w:t>
      </w:r>
      <w:proofErr w:type="gramStart"/>
      <w:r w:rsidRPr="00794D8C">
        <w:rPr>
          <w:rFonts w:ascii="Times New Roman" w:hAnsi="Times New Roman" w:cs="Times New Roman"/>
          <w:sz w:val="24"/>
          <w:szCs w:val="24"/>
        </w:rPr>
        <w:t>all of</w:t>
      </w:r>
      <w:proofErr w:type="gramEnd"/>
      <w:r w:rsidRPr="00794D8C">
        <w:rPr>
          <w:rFonts w:ascii="Times New Roman" w:hAnsi="Times New Roman" w:cs="Times New Roman"/>
          <w:sz w:val="24"/>
          <w:szCs w:val="24"/>
        </w:rPr>
        <w:t xml:space="preserve"> the watersheds, which was characterized as</w:t>
      </w:r>
      <w:r w:rsidR="00AD6F89" w:rsidRPr="00794D8C">
        <w:rPr>
          <w:rFonts w:ascii="Times New Roman" w:hAnsi="Times New Roman" w:cs="Times New Roman"/>
          <w:sz w:val="24"/>
          <w:szCs w:val="24"/>
        </w:rPr>
        <w:t xml:space="preserve"> sandy loam</w:t>
      </w:r>
      <w:r w:rsidRPr="00794D8C">
        <w:rPr>
          <w:rFonts w:ascii="Times New Roman" w:hAnsi="Times New Roman" w:cs="Times New Roman"/>
          <w:sz w:val="24"/>
          <w:szCs w:val="24"/>
        </w:rPr>
        <w:t xml:space="preserve">. This layer was changed for cells that implemented green roofs and were characterized by intensive and extensive green roof media characteristics, as described in a subsequent section. </w:t>
      </w:r>
    </w:p>
    <w:p w14:paraId="1D47C6EA" w14:textId="37D271CB" w:rsidR="00A26CED" w:rsidRPr="00794D8C" w:rsidRDefault="00CF31B8"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L</w:t>
      </w:r>
      <w:r w:rsidR="00A26CED" w:rsidRPr="00794D8C">
        <w:rPr>
          <w:rFonts w:ascii="Times New Roman" w:hAnsi="Times New Roman" w:cs="Times New Roman"/>
          <w:sz w:val="24"/>
          <w:szCs w:val="24"/>
        </w:rPr>
        <w:t xml:space="preserve">and use data were acquired from the </w:t>
      </w:r>
      <w:r w:rsidRPr="00794D8C">
        <w:rPr>
          <w:rFonts w:ascii="Times New Roman" w:hAnsi="Times New Roman" w:cs="Times New Roman"/>
          <w:sz w:val="24"/>
          <w:szCs w:val="24"/>
        </w:rPr>
        <w:t>University of Washington</w:t>
      </w:r>
      <w:r w:rsidR="00D54DAF" w:rsidRPr="00794D8C">
        <w:rPr>
          <w:rFonts w:ascii="Times New Roman" w:hAnsi="Times New Roman" w:cs="Times New Roman"/>
          <w:sz w:val="24"/>
          <w:szCs w:val="24"/>
        </w:rPr>
        <w:t>’s Remote Sensing &amp; Geospatial Analysis Laboratory</w:t>
      </w:r>
      <w:r w:rsidR="00A26CED" w:rsidRPr="00794D8C">
        <w:rPr>
          <w:rFonts w:ascii="Times New Roman" w:hAnsi="Times New Roman" w:cs="Times New Roman"/>
          <w:sz w:val="24"/>
          <w:szCs w:val="24"/>
        </w:rPr>
        <w:t xml:space="preserve"> (Table 2)</w:t>
      </w:r>
      <w:r w:rsidR="00D54DAF" w:rsidRPr="00794D8C">
        <w:rPr>
          <w:rFonts w:ascii="Times New Roman" w:hAnsi="Times New Roman" w:cs="Times New Roman"/>
          <w:sz w:val="24"/>
          <w:szCs w:val="24"/>
        </w:rPr>
        <w:t xml:space="preserve"> and consisted of 1</w:t>
      </w:r>
      <w:r w:rsidR="00D06476" w:rsidRPr="00794D8C">
        <w:rPr>
          <w:rFonts w:ascii="Times New Roman" w:hAnsi="Times New Roman" w:cs="Times New Roman"/>
          <w:sz w:val="24"/>
          <w:szCs w:val="24"/>
        </w:rPr>
        <w:t>-</w:t>
      </w:r>
      <w:r w:rsidR="00A26CED" w:rsidRPr="00794D8C">
        <w:rPr>
          <w:rFonts w:ascii="Times New Roman" w:hAnsi="Times New Roman" w:cs="Times New Roman"/>
          <w:sz w:val="24"/>
          <w:szCs w:val="24"/>
        </w:rPr>
        <w:t>m land use land cover dat</w:t>
      </w:r>
      <w:r w:rsidR="00D54DAF" w:rsidRPr="00794D8C">
        <w:rPr>
          <w:rFonts w:ascii="Times New Roman" w:hAnsi="Times New Roman" w:cs="Times New Roman"/>
          <w:sz w:val="24"/>
          <w:szCs w:val="24"/>
        </w:rPr>
        <w:t>a across the Seattle metropolitan area (</w:t>
      </w:r>
      <w:r w:rsidR="00A26CED" w:rsidRPr="00794D8C">
        <w:rPr>
          <w:rFonts w:ascii="Times New Roman" w:hAnsi="Times New Roman" w:cs="Times New Roman"/>
          <w:sz w:val="24"/>
          <w:szCs w:val="24"/>
        </w:rPr>
        <w:t>Table</w:t>
      </w:r>
      <w:r w:rsidR="00D06476" w:rsidRPr="00794D8C">
        <w:rPr>
          <w:rFonts w:ascii="Times New Roman" w:hAnsi="Times New Roman" w:cs="Times New Roman"/>
          <w:sz w:val="24"/>
          <w:szCs w:val="24"/>
        </w:rPr>
        <w:t>s</w:t>
      </w:r>
      <w:r w:rsidR="00A26CED" w:rsidRPr="00794D8C">
        <w:rPr>
          <w:rFonts w:ascii="Times New Roman" w:hAnsi="Times New Roman" w:cs="Times New Roman"/>
          <w:sz w:val="24"/>
          <w:szCs w:val="24"/>
        </w:rPr>
        <w:t xml:space="preserve"> 1</w:t>
      </w:r>
      <w:r w:rsidR="00D06476" w:rsidRPr="00794D8C">
        <w:rPr>
          <w:rFonts w:ascii="Times New Roman" w:hAnsi="Times New Roman" w:cs="Times New Roman"/>
          <w:sz w:val="24"/>
          <w:szCs w:val="24"/>
        </w:rPr>
        <w:t>-2</w:t>
      </w:r>
      <w:r w:rsidR="00A26CED" w:rsidRPr="00794D8C">
        <w:rPr>
          <w:rFonts w:ascii="Times New Roman" w:hAnsi="Times New Roman" w:cs="Times New Roman"/>
          <w:sz w:val="24"/>
          <w:szCs w:val="24"/>
        </w:rPr>
        <w:t>)</w:t>
      </w:r>
      <w:r w:rsidR="00D54DAF" w:rsidRPr="00794D8C">
        <w:rPr>
          <w:rFonts w:ascii="Times New Roman" w:hAnsi="Times New Roman" w:cs="Times New Roman"/>
          <w:sz w:val="24"/>
          <w:szCs w:val="24"/>
        </w:rPr>
        <w:t>. These maps</w:t>
      </w:r>
      <w:r w:rsidR="00A26CED" w:rsidRPr="00794D8C">
        <w:rPr>
          <w:rFonts w:ascii="Times New Roman" w:hAnsi="Times New Roman" w:cs="Times New Roman"/>
          <w:sz w:val="24"/>
          <w:szCs w:val="24"/>
        </w:rPr>
        <w:t xml:space="preserve"> were then resampled to 10</w:t>
      </w:r>
      <w:r w:rsidRPr="00794D8C">
        <w:rPr>
          <w:rFonts w:ascii="Times New Roman" w:hAnsi="Times New Roman" w:cs="Times New Roman"/>
          <w:sz w:val="24"/>
          <w:szCs w:val="24"/>
        </w:rPr>
        <w:t>-</w:t>
      </w:r>
      <w:r w:rsidR="00A26CED" w:rsidRPr="00794D8C">
        <w:rPr>
          <w:rFonts w:ascii="Times New Roman" w:hAnsi="Times New Roman" w:cs="Times New Roman"/>
          <w:sz w:val="24"/>
          <w:szCs w:val="24"/>
        </w:rPr>
        <w:t xml:space="preserve">m cells via majority rule, resulting in an average increase of 0.58% in building area for the four watersheds. For these and other geospatial and statistical techniques used in this analysis, scripts were written using R 3.1.2 statistical </w:t>
      </w:r>
      <w:r w:rsidR="0067411D" w:rsidRPr="00794D8C">
        <w:rPr>
          <w:rFonts w:ascii="Times New Roman" w:hAnsi="Times New Roman" w:cs="Times New Roman"/>
          <w:sz w:val="24"/>
          <w:szCs w:val="24"/>
        </w:rPr>
        <w:t xml:space="preserve">software </w:t>
      </w:r>
      <w:r w:rsidR="0067411D"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&lt;EndNote&gt;&lt;Cite&gt;&lt;Author&gt;R Core Team&lt;/Author&gt;&lt;Year&gt;2013&lt;/Year&gt;&lt;RecNum&gt;19&lt;/RecNum&gt;&lt;DisplayText&gt;(R Core Team, 2013)&lt;/DisplayText&gt;&lt;record&gt;&lt;rec-number&gt;19&lt;/rec-number&gt;&lt;foreign-keys&gt;&lt;key app="EN" db-id="vxswrvz902xafmet90nv2wrlvesvv0zrsd99" timestamp="1581460632"&gt;19&lt;/key&gt;&lt;/foreign-keys&gt;&lt;ref-type name="Journal Article"&gt;17&lt;/ref-type&gt;&lt;contributors&gt;&lt;authors&gt;&lt;author&gt;R Core Team,&lt;/author&gt;&lt;/authors&gt;&lt;/contributors&gt;&lt;titles&gt;&lt;title&gt;R: A language and environment for statistical computing&lt;/title&gt;&lt;/titles&gt;&lt;dates&gt;&lt;year&gt;2013&lt;/year&gt;&lt;/dates&gt;&lt;urls&gt;&lt;/urls&gt;&lt;/record&gt;&lt;/Cite&gt;&lt;/EndNote&gt;</w:instrText>
      </w:r>
      <w:r w:rsidR="0067411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(R Core Team, 2013)</w:t>
      </w:r>
      <w:r w:rsidR="0067411D" w:rsidRPr="00794D8C">
        <w:rPr>
          <w:rFonts w:ascii="Times New Roman" w:hAnsi="Times New Roman" w:cs="Times New Roman"/>
          <w:sz w:val="24"/>
          <w:szCs w:val="24"/>
        </w:rPr>
        <w:fldChar w:fldCharType="end"/>
      </w:r>
      <w:r w:rsidR="00A26CED" w:rsidRPr="00794D8C">
        <w:rPr>
          <w:rFonts w:ascii="Times New Roman" w:hAnsi="Times New Roman" w:cs="Times New Roman"/>
          <w:sz w:val="24"/>
          <w:szCs w:val="24"/>
        </w:rPr>
        <w:t xml:space="preserve"> and Python 2.7.12 </w:t>
      </w:r>
      <w:r w:rsidR="0067411D"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&lt;EndNote&gt;&lt;Cite&gt;&lt;Author&gt;Python Software Foundation&lt;/Author&gt;&lt;Year&gt;2016&lt;/Year&gt;&lt;RecNum&gt;21&lt;/RecNum&gt;&lt;DisplayText&gt;(Python Software Foundation, 2016)&lt;/DisplayText&gt;&lt;record&gt;&lt;rec-number&gt;21&lt;/rec-number&gt;&lt;foreign-keys&gt;&lt;key app="EN" db-id="vxswrvz902xafmet90nv2wrlvesvv0zrsd99" timestamp="1581461184"&gt;21&lt;/key&gt;&lt;/foreign-keys&gt;&lt;ref-type name="Journal Article"&gt;17&lt;/ref-type&gt;&lt;contributors&gt;&lt;authors&gt;&lt;author&gt;Python Software Foundation,&lt;/author&gt;&lt;/authors&gt;&lt;/contributors&gt;&lt;titles&gt;&lt;title&gt;Python Language Reference&lt;/title&gt;&lt;/titles&gt;&lt;dates&gt;&lt;year&gt;2016&lt;/year&gt;&lt;/dates&gt;&lt;urls&gt;&lt;related-urls&gt;&lt;url&gt;http://www.python.org&lt;/url&gt;&lt;/related-urls&gt;&lt;/urls&gt;&lt;/record&gt;&lt;/Cite&gt;&lt;/EndNote&gt;</w:instrText>
      </w:r>
      <w:r w:rsidR="0067411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(Python Software Foundation, 2016)</w:t>
      </w:r>
      <w:r w:rsidR="0067411D" w:rsidRPr="00794D8C">
        <w:rPr>
          <w:rFonts w:ascii="Times New Roman" w:hAnsi="Times New Roman" w:cs="Times New Roman"/>
          <w:sz w:val="24"/>
          <w:szCs w:val="24"/>
        </w:rPr>
        <w:fldChar w:fldCharType="end"/>
      </w:r>
      <w:r w:rsidR="0067411D" w:rsidRPr="00794D8C">
        <w:rPr>
          <w:rFonts w:ascii="Times New Roman" w:hAnsi="Times New Roman" w:cs="Times New Roman"/>
          <w:sz w:val="24"/>
          <w:szCs w:val="24"/>
        </w:rPr>
        <w:t xml:space="preserve"> </w:t>
      </w:r>
      <w:r w:rsidR="00A26CED" w:rsidRPr="00794D8C">
        <w:rPr>
          <w:rFonts w:ascii="Times New Roman" w:hAnsi="Times New Roman" w:cs="Times New Roman"/>
          <w:sz w:val="24"/>
          <w:szCs w:val="24"/>
        </w:rPr>
        <w:t xml:space="preserve">programming language.  Visualizations, sampling location analysis, and basic map editing were made with ArcGIS 10.3 </w:t>
      </w:r>
      <w:r w:rsidR="00C214B1"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&lt;EndNote&gt;&lt;Cite&gt;&lt;Author&gt;ESRI&lt;/Author&gt;&lt;Year&gt;2014&lt;/Year&gt;&lt;RecNum&gt;23&lt;/RecNum&gt;&lt;DisplayText&gt;(ESRI, 2014)&lt;/DisplayText&gt;&lt;record&gt;&lt;rec-number&gt;23&lt;/rec-number&gt;&lt;foreign-keys&gt;&lt;key app="EN" db-id="vxswrvz902xafmet90nv2wrlvesvv0zrsd99" timestamp="1581461518"&gt;23&lt;/key&gt;&lt;/foreign-keys&gt;&lt;ref-type name="Book"&gt;6&lt;/ref-type&gt;&lt;contributors&gt;&lt;authors&gt;&lt;author&gt;ESRI,&lt;/author&gt;&lt;/authors&gt;&lt;/contributors&gt;&lt;titles&gt;&lt;title&gt;ArcGIS Desktop: Release 10.3&lt;/title&gt;&lt;/titles&gt;&lt;dates&gt;&lt;year&gt;2014&lt;/year&gt;&lt;/dates&gt;&lt;pub-location&gt;Redlands, CA&lt;/pub-location&gt;&lt;publisher&gt;Environmental Systems Research Institute&lt;/publisher&gt;&lt;urls&gt;&lt;/urls&gt;&lt;/record&gt;&lt;/Cite&gt;&lt;/EndNote&gt;</w:instrText>
      </w:r>
      <w:r w:rsidR="00C214B1"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(ESRI, 2014)</w:t>
      </w:r>
      <w:r w:rsidR="00C214B1" w:rsidRPr="00794D8C">
        <w:rPr>
          <w:rFonts w:ascii="Times New Roman" w:hAnsi="Times New Roman" w:cs="Times New Roman"/>
          <w:sz w:val="24"/>
          <w:szCs w:val="24"/>
        </w:rPr>
        <w:fldChar w:fldCharType="end"/>
      </w:r>
    </w:p>
    <w:p w14:paraId="7EA73942" w14:textId="4A545156" w:rsidR="00D06476" w:rsidRPr="00794D8C" w:rsidRDefault="00A26CED"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Three NOAA-referenced weather stations (i.e., Sand Point, Portage Bay, and Boeing Field) and </w:t>
      </w:r>
      <w:proofErr w:type="spellStart"/>
      <w:r w:rsidRPr="00794D8C">
        <w:rPr>
          <w:rFonts w:ascii="Times New Roman" w:hAnsi="Times New Roman" w:cs="Times New Roman"/>
          <w:sz w:val="24"/>
          <w:szCs w:val="24"/>
        </w:rPr>
        <w:t>Daymet</w:t>
      </w:r>
      <w:proofErr w:type="spellEnd"/>
      <w:r w:rsidRPr="00794D8C">
        <w:rPr>
          <w:rFonts w:ascii="Times New Roman" w:hAnsi="Times New Roman" w:cs="Times New Roman"/>
          <w:sz w:val="24"/>
          <w:szCs w:val="24"/>
        </w:rPr>
        <w:t xml:space="preserve"> modeled data were used to compile daily mean temperature and precipitation</w:t>
      </w:r>
      <w:r w:rsidR="005554AB" w:rsidRPr="00794D8C">
        <w:rPr>
          <w:rFonts w:ascii="Times New Roman" w:hAnsi="Times New Roman" w:cs="Times New Roman"/>
          <w:sz w:val="24"/>
          <w:szCs w:val="24"/>
        </w:rPr>
        <w:t xml:space="preserve"> estimates</w:t>
      </w:r>
      <w:r w:rsidRPr="00794D8C">
        <w:rPr>
          <w:rFonts w:ascii="Times New Roman" w:hAnsi="Times New Roman" w:cs="Times New Roman"/>
          <w:sz w:val="24"/>
          <w:szCs w:val="24"/>
        </w:rPr>
        <w:t xml:space="preserve"> </w:t>
      </w:r>
      <w:r w:rsidR="005554AB" w:rsidRPr="00794D8C">
        <w:rPr>
          <w:rFonts w:ascii="Times New Roman" w:hAnsi="Times New Roman" w:cs="Times New Roman"/>
          <w:sz w:val="24"/>
          <w:szCs w:val="24"/>
        </w:rPr>
        <w:t xml:space="preserve">for the duration of our model </w:t>
      </w:r>
      <w:r w:rsidR="0067411D" w:rsidRPr="00794D8C">
        <w:rPr>
          <w:rFonts w:ascii="Times New Roman" w:hAnsi="Times New Roman" w:cs="Times New Roman"/>
          <w:sz w:val="24"/>
          <w:szCs w:val="24"/>
        </w:rPr>
        <w:t>runs</w:t>
      </w:r>
      <w:r w:rsidR="0067411D" w:rsidRPr="00794D8C">
        <w:rPr>
          <w:rFonts w:ascii="Times New Roman" w:hAnsi="Times New Roman" w:cs="Times New Roman"/>
          <w:b/>
          <w:bCs/>
          <w:sz w:val="24"/>
          <w:szCs w:val="24"/>
        </w:rPr>
        <w:t xml:space="preserve"> </w:t>
      </w:r>
      <w:r w:rsidR="0067411D"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&lt;EndNote&gt;&lt;Cite&gt;&lt;Author&gt;Thornton&lt;/Author&gt;&lt;Year&gt;2017&lt;/Year&gt;&lt;RecNum&gt;18&lt;/RecNum&gt;&lt;DisplayText&gt;(NOAA, 2016; Thornton et al., 2017)&lt;/DisplayText&gt;&lt;record&gt;&lt;rec-number&gt;18&lt;/rec-number&gt;&lt;foreign-keys&gt;&lt;key app="EN" db-id="vxswrvz902xafmet90nv2wrlvesvv0zrsd99" timestamp="1581460477"&gt;18&lt;/key&gt;&lt;/foreign-keys&gt;&lt;ref-type name="Journal Article"&gt;17&lt;/ref-type&gt;&lt;contributors&gt;&lt;authors&gt;&lt;author&gt;Thornton, MM&lt;/author&gt;&lt;author&gt;Thornton, PE&lt;/author&gt;&lt;author&gt;Wei, Y&lt;/author&gt;&lt;author&gt;Vose, RS&lt;/author&gt;&lt;author&gt;Boyer, AG&lt;/author&gt;&lt;/authors&gt;&lt;/contributors&gt;&lt;titles&gt;&lt;title&gt;Daymet: Station-Level Inputs and Model Predicted Values for North America, Version 3. ORNL DAAC, Oak Ridge, Tennessee, USA&lt;/title&gt;&lt;/titles&gt;&lt;dates&gt;&lt;year&gt;2017&lt;/year&gt;&lt;/dates&gt;&lt;urls&gt;&lt;/urls&gt;&lt;/record&gt;&lt;/Cite&gt;&lt;Cite&gt;&lt;Author&gt;NOAA&lt;/Author&gt;&lt;Year&gt;2016&lt;/Year&gt;&lt;RecNum&gt;22&lt;/RecNum&gt;&lt;record&gt;&lt;rec-number&gt;22&lt;/rec-number&gt;&lt;foreign-keys&gt;&lt;key app="EN" db-id="vxswrvz902xafmet90nv2wrlvesvv0zrsd99" timestamp="1581461293"&gt;22&lt;/key&gt;&lt;/foreign-keys&gt;&lt;ref-type name="Web Page"&gt;12&lt;/ref-type&gt;&lt;contributors&gt;&lt;authors&gt;&lt;author&gt;NOAA,&lt;/author&gt;&lt;/authors&gt;&lt;/contributors&gt;&lt;titles&gt;&lt;title&gt;Global Historical Climatology Network&lt;/title&gt;&lt;/titles&gt;&lt;volume&gt;2016&lt;/volume&gt;&lt;number&gt;2016-12-8&lt;/number&gt;&lt;dates&gt;&lt;year&gt;2016&lt;/year&gt;&lt;/dates&gt;&lt;urls&gt;&lt;related-urls&gt;&lt;url&gt;https://www.ncdc.noaa.gov/data-access&lt;/url&gt;&lt;/related-urls&gt;&lt;/urls&gt;&lt;/record&gt;&lt;/Cite&gt;&lt;/EndNote&gt;</w:instrText>
      </w:r>
      <w:r w:rsidR="0067411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(NOAA, 2016; Thornton et al., 2017)</w:t>
      </w:r>
      <w:r w:rsidR="0067411D" w:rsidRPr="00794D8C">
        <w:rPr>
          <w:rFonts w:ascii="Times New Roman" w:hAnsi="Times New Roman" w:cs="Times New Roman"/>
          <w:sz w:val="24"/>
          <w:szCs w:val="24"/>
        </w:rPr>
        <w:fldChar w:fldCharType="end"/>
      </w:r>
      <w:r w:rsidRPr="00794D8C">
        <w:rPr>
          <w:rFonts w:ascii="Times New Roman" w:hAnsi="Times New Roman" w:cs="Times New Roman"/>
          <w:sz w:val="24"/>
          <w:szCs w:val="24"/>
        </w:rPr>
        <w:t>.  All three stations were within the Seattle city limits</w:t>
      </w:r>
      <w:r w:rsidR="005554AB" w:rsidRPr="00794D8C">
        <w:rPr>
          <w:rFonts w:ascii="Times New Roman" w:hAnsi="Times New Roman" w:cs="Times New Roman"/>
          <w:sz w:val="24"/>
          <w:szCs w:val="24"/>
        </w:rPr>
        <w:t xml:space="preserve"> and were located </w:t>
      </w:r>
      <w:r w:rsidRPr="00794D8C">
        <w:rPr>
          <w:rFonts w:ascii="Times New Roman" w:hAnsi="Times New Roman" w:cs="Times New Roman"/>
          <w:sz w:val="24"/>
          <w:szCs w:val="24"/>
        </w:rPr>
        <w:t xml:space="preserve">between 2-21.5 km of either Thornton or Pipers </w:t>
      </w:r>
      <w:r w:rsidR="00D54DAF" w:rsidRPr="00794D8C">
        <w:rPr>
          <w:rFonts w:ascii="Times New Roman" w:hAnsi="Times New Roman" w:cs="Times New Roman"/>
          <w:sz w:val="24"/>
          <w:szCs w:val="24"/>
        </w:rPr>
        <w:t>c</w:t>
      </w:r>
      <w:r w:rsidRPr="00794D8C">
        <w:rPr>
          <w:rFonts w:ascii="Times New Roman" w:hAnsi="Times New Roman" w:cs="Times New Roman"/>
          <w:sz w:val="24"/>
          <w:szCs w:val="24"/>
        </w:rPr>
        <w:t xml:space="preserve">reeks. The Sand Point weather station had 10,076 recorded daily weather observations between </w:t>
      </w:r>
      <w:r w:rsidR="00F847B7" w:rsidRPr="00794D8C">
        <w:rPr>
          <w:rFonts w:ascii="Times New Roman" w:hAnsi="Times New Roman" w:cs="Times New Roman"/>
          <w:sz w:val="24"/>
          <w:szCs w:val="24"/>
        </w:rPr>
        <w:t xml:space="preserve">1986 and 2015, </w:t>
      </w:r>
      <w:del w:id="191" w:author="Paul Mayer" w:date="2020-02-26T10:55:00Z">
        <w:r w:rsidR="00F847B7" w:rsidRPr="00794D8C" w:rsidDel="00FE10C4">
          <w:rPr>
            <w:rFonts w:ascii="Times New Roman" w:hAnsi="Times New Roman" w:cs="Times New Roman"/>
            <w:sz w:val="24"/>
            <w:szCs w:val="24"/>
          </w:rPr>
          <w:delText xml:space="preserve">which </w:delText>
        </w:r>
      </w:del>
      <w:r w:rsidR="00F847B7" w:rsidRPr="00794D8C">
        <w:rPr>
          <w:rFonts w:ascii="Times New Roman" w:hAnsi="Times New Roman" w:cs="Times New Roman"/>
          <w:sz w:val="24"/>
          <w:szCs w:val="24"/>
        </w:rPr>
        <w:t>includ</w:t>
      </w:r>
      <w:ins w:id="192" w:author="Paul Mayer" w:date="2020-02-26T10:55:00Z">
        <w:r w:rsidR="00FE10C4">
          <w:rPr>
            <w:rFonts w:ascii="Times New Roman" w:hAnsi="Times New Roman" w:cs="Times New Roman"/>
            <w:sz w:val="24"/>
            <w:szCs w:val="24"/>
          </w:rPr>
          <w:t>ing</w:t>
        </w:r>
      </w:ins>
      <w:del w:id="193" w:author="Paul Mayer" w:date="2020-02-26T10:55:00Z">
        <w:r w:rsidR="00F847B7" w:rsidRPr="00794D8C" w:rsidDel="00FE10C4">
          <w:rPr>
            <w:rFonts w:ascii="Times New Roman" w:hAnsi="Times New Roman" w:cs="Times New Roman"/>
            <w:sz w:val="24"/>
            <w:szCs w:val="24"/>
          </w:rPr>
          <w:delText>ed</w:delText>
        </w:r>
      </w:del>
      <w:r w:rsidR="00F847B7" w:rsidRPr="00794D8C">
        <w:rPr>
          <w:rFonts w:ascii="Times New Roman" w:hAnsi="Times New Roman" w:cs="Times New Roman"/>
          <w:sz w:val="24"/>
          <w:szCs w:val="24"/>
        </w:rPr>
        <w:t xml:space="preserve"> </w:t>
      </w:r>
      <w:r w:rsidRPr="00794D8C">
        <w:rPr>
          <w:rFonts w:ascii="Times New Roman" w:hAnsi="Times New Roman" w:cs="Times New Roman"/>
          <w:sz w:val="24"/>
          <w:szCs w:val="24"/>
        </w:rPr>
        <w:t xml:space="preserve">526 missing daily observations, 13 precipitation NA’s, and 1 average temperature NA observations.  Between </w:t>
      </w:r>
      <w:r w:rsidR="00D54DAF" w:rsidRPr="00794D8C">
        <w:rPr>
          <w:rFonts w:ascii="Times New Roman" w:hAnsi="Times New Roman" w:cs="Times New Roman"/>
          <w:sz w:val="24"/>
          <w:szCs w:val="24"/>
        </w:rPr>
        <w:t>1986-1-1</w:t>
      </w:r>
      <w:r w:rsidRPr="00794D8C">
        <w:rPr>
          <w:rFonts w:ascii="Times New Roman" w:hAnsi="Times New Roman" w:cs="Times New Roman"/>
          <w:sz w:val="24"/>
          <w:szCs w:val="24"/>
        </w:rPr>
        <w:t xml:space="preserve"> and </w:t>
      </w:r>
      <w:r w:rsidR="00D54DAF" w:rsidRPr="00794D8C">
        <w:rPr>
          <w:rFonts w:ascii="Times New Roman" w:hAnsi="Times New Roman" w:cs="Times New Roman"/>
          <w:sz w:val="24"/>
          <w:szCs w:val="24"/>
        </w:rPr>
        <w:t>1998-</w:t>
      </w:r>
      <w:r w:rsidRPr="00794D8C">
        <w:rPr>
          <w:rFonts w:ascii="Times New Roman" w:hAnsi="Times New Roman" w:cs="Times New Roman"/>
          <w:sz w:val="24"/>
          <w:szCs w:val="24"/>
        </w:rPr>
        <w:t>4</w:t>
      </w:r>
      <w:r w:rsidR="00D54DAF" w:rsidRPr="00794D8C">
        <w:rPr>
          <w:rFonts w:ascii="Times New Roman" w:hAnsi="Times New Roman" w:cs="Times New Roman"/>
          <w:sz w:val="24"/>
          <w:szCs w:val="24"/>
        </w:rPr>
        <w:t>-</w:t>
      </w:r>
      <w:r w:rsidRPr="00794D8C">
        <w:rPr>
          <w:rFonts w:ascii="Times New Roman" w:hAnsi="Times New Roman" w:cs="Times New Roman"/>
          <w:sz w:val="24"/>
          <w:szCs w:val="24"/>
        </w:rPr>
        <w:lastRenderedPageBreak/>
        <w:t>30</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 xml:space="preserve"> Sand Point had 151 missing daily observations, 4 precipitation NA’s, and 1 average temperature NA</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 xml:space="preserve"> which were gap filled with Portage Bay recorded weather.  Boeing Field weather observations were used to gap fill 153 days of missing Sand Point daily data between </w:t>
      </w:r>
      <w:r w:rsidR="00F847B7" w:rsidRPr="00794D8C">
        <w:rPr>
          <w:rFonts w:ascii="Times New Roman" w:hAnsi="Times New Roman" w:cs="Times New Roman"/>
          <w:sz w:val="24"/>
          <w:szCs w:val="24"/>
        </w:rPr>
        <w:t>1998-</w:t>
      </w:r>
      <w:r w:rsidRPr="00794D8C">
        <w:rPr>
          <w:rFonts w:ascii="Times New Roman" w:hAnsi="Times New Roman" w:cs="Times New Roman"/>
          <w:sz w:val="24"/>
          <w:szCs w:val="24"/>
        </w:rPr>
        <w:t>12</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 xml:space="preserve">5 and </w:t>
      </w:r>
      <w:r w:rsidR="00F847B7" w:rsidRPr="00794D8C">
        <w:rPr>
          <w:rFonts w:ascii="Times New Roman" w:hAnsi="Times New Roman" w:cs="Times New Roman"/>
          <w:sz w:val="24"/>
          <w:szCs w:val="24"/>
        </w:rPr>
        <w:t>2015-</w:t>
      </w:r>
      <w:r w:rsidRPr="00794D8C">
        <w:rPr>
          <w:rFonts w:ascii="Times New Roman" w:hAnsi="Times New Roman" w:cs="Times New Roman"/>
          <w:sz w:val="24"/>
          <w:szCs w:val="24"/>
        </w:rPr>
        <w:t>12</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 xml:space="preserve">31 as well as being used to replace the 9 remaining precipitation NA’s.  From </w:t>
      </w:r>
      <w:r w:rsidR="00F847B7" w:rsidRPr="00794D8C">
        <w:rPr>
          <w:rFonts w:ascii="Times New Roman" w:hAnsi="Times New Roman" w:cs="Times New Roman"/>
          <w:sz w:val="24"/>
          <w:szCs w:val="24"/>
        </w:rPr>
        <w:t>1998-</w:t>
      </w:r>
      <w:r w:rsidRPr="00794D8C">
        <w:rPr>
          <w:rFonts w:ascii="Times New Roman" w:hAnsi="Times New Roman" w:cs="Times New Roman"/>
          <w:sz w:val="24"/>
          <w:szCs w:val="24"/>
        </w:rPr>
        <w:t>5</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 xml:space="preserve">1 through </w:t>
      </w:r>
      <w:r w:rsidR="00F847B7" w:rsidRPr="00794D8C">
        <w:rPr>
          <w:rFonts w:ascii="Times New Roman" w:hAnsi="Times New Roman" w:cs="Times New Roman"/>
          <w:sz w:val="24"/>
          <w:szCs w:val="24"/>
        </w:rPr>
        <w:t>1998-</w:t>
      </w:r>
      <w:r w:rsidRPr="00794D8C">
        <w:rPr>
          <w:rFonts w:ascii="Times New Roman" w:hAnsi="Times New Roman" w:cs="Times New Roman"/>
          <w:sz w:val="24"/>
          <w:szCs w:val="24"/>
        </w:rPr>
        <w:t>12</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4</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 xml:space="preserve"> there were no recorded weather observation</w:t>
      </w:r>
      <w:r w:rsidR="00F847B7" w:rsidRPr="00794D8C">
        <w:rPr>
          <w:rFonts w:ascii="Times New Roman" w:hAnsi="Times New Roman" w:cs="Times New Roman"/>
          <w:sz w:val="24"/>
          <w:szCs w:val="24"/>
        </w:rPr>
        <w:t>s</w:t>
      </w:r>
      <w:r w:rsidRPr="00794D8C">
        <w:rPr>
          <w:rFonts w:ascii="Times New Roman" w:hAnsi="Times New Roman" w:cs="Times New Roman"/>
          <w:sz w:val="24"/>
          <w:szCs w:val="24"/>
        </w:rPr>
        <w:t xml:space="preserve"> at Sand Point, Portage Bay, or Boeing Field, so these days were completely gap filled with </w:t>
      </w:r>
      <w:proofErr w:type="spellStart"/>
      <w:r w:rsidRPr="00794D8C">
        <w:rPr>
          <w:rFonts w:ascii="Times New Roman" w:hAnsi="Times New Roman" w:cs="Times New Roman"/>
          <w:sz w:val="24"/>
          <w:szCs w:val="24"/>
        </w:rPr>
        <w:t>Daymet</w:t>
      </w:r>
      <w:proofErr w:type="spellEnd"/>
      <w:r w:rsidRPr="00794D8C">
        <w:rPr>
          <w:rFonts w:ascii="Times New Roman" w:hAnsi="Times New Roman" w:cs="Times New Roman"/>
          <w:sz w:val="24"/>
          <w:szCs w:val="24"/>
        </w:rPr>
        <w:t xml:space="preserve"> modeled data</w:t>
      </w:r>
      <w:r w:rsidR="00F847B7" w:rsidRPr="00794D8C">
        <w:rPr>
          <w:rFonts w:ascii="Times New Roman" w:hAnsi="Times New Roman" w:cs="Times New Roman"/>
          <w:sz w:val="24"/>
          <w:szCs w:val="24"/>
        </w:rPr>
        <w:t xml:space="preserve"> </w:t>
      </w:r>
      <w:r w:rsidR="00F847B7"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&lt;EndNote&gt;&lt;Cite&gt;&lt;Author&gt;Thornton&lt;/Author&gt;&lt;Year&gt;2017&lt;/Year&gt;&lt;RecNum&gt;18&lt;/RecNum&gt;&lt;DisplayText&gt;(Thornton et al., 2017)&lt;/DisplayText&gt;&lt;record&gt;&lt;rec-number&gt;18&lt;/rec-number&gt;&lt;foreign-keys&gt;&lt;key app="EN" db-id="vxswrvz902xafmet90nv2wrlvesvv0zrsd99" timestamp="1581460477"&gt;18&lt;/key&gt;&lt;/foreign-keys&gt;&lt;ref-type name="Journal Article"&gt;17&lt;/ref-type&gt;&lt;contributors&gt;&lt;authors&gt;&lt;author&gt;Thornton, MM&lt;/author&gt;&lt;author&gt;Thornton, PE&lt;/author&gt;&lt;author&gt;Wei, Y&lt;/author&gt;&lt;author&gt;Vose, RS&lt;/author&gt;&lt;author&gt;Boyer, AG&lt;/author&gt;&lt;/authors&gt;&lt;/contributors&gt;&lt;titles&gt;&lt;title&gt;Daymet: Station-Level Inputs and Model Predicted Values for North America, Version 3. ORNL DAAC, Oak Ridge, Tennessee, USA&lt;/title&gt;&lt;/titles&gt;&lt;dates&gt;&lt;year&gt;2017&lt;/year&gt;&lt;/dates&gt;&lt;urls&gt;&lt;/urls&gt;&lt;/record&gt;&lt;/Cite&gt;&lt;/EndNote&gt;</w:instrText>
      </w:r>
      <w:r w:rsidR="00F847B7"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(Thornton et al., 2017)</w:t>
      </w:r>
      <w:r w:rsidR="00F847B7" w:rsidRPr="00794D8C">
        <w:rPr>
          <w:rFonts w:ascii="Times New Roman" w:hAnsi="Times New Roman" w:cs="Times New Roman"/>
          <w:sz w:val="24"/>
          <w:szCs w:val="24"/>
        </w:rPr>
        <w:fldChar w:fldCharType="end"/>
      </w:r>
      <w:r w:rsidR="00F847B7" w:rsidRPr="00794D8C">
        <w:rPr>
          <w:rFonts w:ascii="Times New Roman" w:hAnsi="Times New Roman" w:cs="Times New Roman"/>
          <w:sz w:val="24"/>
          <w:szCs w:val="24"/>
        </w:rPr>
        <w:t xml:space="preserve">. </w:t>
      </w:r>
      <w:proofErr w:type="spellStart"/>
      <w:r w:rsidR="00F847B7" w:rsidRPr="00794D8C">
        <w:rPr>
          <w:rFonts w:ascii="Times New Roman" w:hAnsi="Times New Roman" w:cs="Times New Roman"/>
          <w:sz w:val="24"/>
          <w:szCs w:val="24"/>
        </w:rPr>
        <w:t>D</w:t>
      </w:r>
      <w:r w:rsidRPr="00794D8C">
        <w:rPr>
          <w:rFonts w:ascii="Times New Roman" w:hAnsi="Times New Roman" w:cs="Times New Roman"/>
          <w:sz w:val="24"/>
          <w:szCs w:val="24"/>
        </w:rPr>
        <w:t>aymet</w:t>
      </w:r>
      <w:proofErr w:type="spellEnd"/>
      <w:r w:rsidRPr="00794D8C">
        <w:rPr>
          <w:rFonts w:ascii="Times New Roman" w:hAnsi="Times New Roman" w:cs="Times New Roman"/>
          <w:sz w:val="24"/>
          <w:szCs w:val="24"/>
        </w:rPr>
        <w:t xml:space="preserve"> model output data were acquired for the 1</w:t>
      </w:r>
      <w:r w:rsidR="00F847B7" w:rsidRPr="00794D8C">
        <w:rPr>
          <w:rFonts w:ascii="Times New Roman" w:hAnsi="Times New Roman" w:cs="Times New Roman"/>
          <w:sz w:val="24"/>
          <w:szCs w:val="24"/>
        </w:rPr>
        <w:t>-km</w:t>
      </w:r>
      <w:r w:rsidRPr="00794D8C">
        <w:rPr>
          <w:rFonts w:ascii="Times New Roman" w:hAnsi="Times New Roman" w:cs="Times New Roman"/>
          <w:sz w:val="24"/>
          <w:szCs w:val="24"/>
        </w:rPr>
        <w:t xml:space="preserve"> cell at the Sand Point station latitude and longitude. R 3.1.2 statistical software </w:t>
      </w:r>
      <w:r w:rsidR="00F847B7"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&lt;EndNote&gt;&lt;Cite&gt;&lt;Author&gt;R Core Team&lt;/Author&gt;&lt;Year&gt;2013&lt;/Year&gt;&lt;RecNum&gt;19&lt;/RecNum&gt;&lt;DisplayText&gt;(R Core Team, 2013)&lt;/DisplayText&gt;&lt;record&gt;&lt;rec-number&gt;19&lt;/rec-number&gt;&lt;foreign-keys&gt;&lt;key app="EN" db-id="vxswrvz902xafmet90nv2wrlvesvv0zrsd99" timestamp="1581460632"&gt;19&lt;/key&gt;&lt;/foreign-keys&gt;&lt;ref-type name="Journal Article"&gt;17&lt;/ref-type&gt;&lt;contributors&gt;&lt;authors&gt;&lt;author&gt;R Core Team,&lt;/author&gt;&lt;/authors&gt;&lt;/contributors&gt;&lt;titles&gt;&lt;title&gt;R: A language and environment for statistical computing&lt;/title&gt;&lt;/titles&gt;&lt;dates&gt;&lt;year&gt;2013&lt;/year&gt;&lt;/dates&gt;&lt;urls&gt;&lt;/urls&gt;&lt;/record&gt;&lt;/Cite&gt;&lt;/EndNote&gt;</w:instrText>
      </w:r>
      <w:r w:rsidR="00F847B7"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(R Core Team, 2013)</w:t>
      </w:r>
      <w:r w:rsidR="00F847B7" w:rsidRPr="00794D8C">
        <w:rPr>
          <w:rFonts w:ascii="Times New Roman" w:hAnsi="Times New Roman" w:cs="Times New Roman"/>
          <w:sz w:val="24"/>
          <w:szCs w:val="24"/>
        </w:rPr>
        <w:fldChar w:fldCharType="end"/>
      </w:r>
      <w:ins w:id="194" w:author="Paul Mayer" w:date="2020-02-26T10:55:00Z">
        <w:r w:rsidR="00C114DE">
          <w:rPr>
            <w:rFonts w:ascii="Times New Roman" w:hAnsi="Times New Roman" w:cs="Times New Roman"/>
            <w:sz w:val="24"/>
            <w:szCs w:val="24"/>
          </w:rPr>
          <w:t xml:space="preserve"> </w:t>
        </w:r>
      </w:ins>
      <w:r w:rsidRPr="00794D8C">
        <w:rPr>
          <w:rFonts w:ascii="Times New Roman" w:hAnsi="Times New Roman" w:cs="Times New Roman"/>
          <w:sz w:val="24"/>
          <w:szCs w:val="24"/>
        </w:rPr>
        <w:t xml:space="preserve">was used for gap filling observed NOAA weather station data with </w:t>
      </w:r>
      <w:proofErr w:type="spellStart"/>
      <w:r w:rsidRPr="00794D8C">
        <w:rPr>
          <w:rFonts w:ascii="Times New Roman" w:hAnsi="Times New Roman" w:cs="Times New Roman"/>
          <w:sz w:val="24"/>
          <w:szCs w:val="24"/>
        </w:rPr>
        <w:t>Daymet</w:t>
      </w:r>
      <w:proofErr w:type="spellEnd"/>
      <w:r w:rsidRPr="00794D8C">
        <w:rPr>
          <w:rFonts w:ascii="Times New Roman" w:hAnsi="Times New Roman" w:cs="Times New Roman"/>
          <w:sz w:val="24"/>
          <w:szCs w:val="24"/>
        </w:rPr>
        <w:t xml:space="preserve"> daily gridded modeled weather parameters, using the “</w:t>
      </w:r>
      <w:proofErr w:type="spellStart"/>
      <w:r w:rsidRPr="00794D8C">
        <w:rPr>
          <w:rFonts w:ascii="Times New Roman" w:hAnsi="Times New Roman" w:cs="Times New Roman"/>
          <w:sz w:val="24"/>
          <w:szCs w:val="24"/>
        </w:rPr>
        <w:t>daymetr</w:t>
      </w:r>
      <w:proofErr w:type="spellEnd"/>
      <w:r w:rsidRPr="00794D8C">
        <w:rPr>
          <w:rFonts w:ascii="Times New Roman" w:hAnsi="Times New Roman" w:cs="Times New Roman"/>
          <w:sz w:val="24"/>
          <w:szCs w:val="24"/>
        </w:rPr>
        <w:t xml:space="preserve">” package </w:t>
      </w:r>
      <w:r w:rsidR="0067411D"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&lt;EndNote&gt;&lt;Cite&gt;&lt;Author&gt;Hufkens&lt;/Author&gt;&lt;Year&gt;2018&lt;/Year&gt;&lt;RecNum&gt;20&lt;/RecNum&gt;&lt;DisplayText&gt;(Hufkens et al., 2018)&lt;/DisplayText&gt;&lt;record&gt;&lt;rec-number&gt;20&lt;/rec-number&gt;&lt;foreign-keys&gt;&lt;key app="EN" db-id="vxswrvz902xafmet90nv2wrlvesvv0zrsd99" timestamp="1581460815"&gt;20&lt;/key&gt;&lt;/foreign-keys&gt;&lt;ref-type name="Journal Article"&gt;17&lt;/ref-type&gt;&lt;contributors&gt;&lt;authors&gt;&lt;author&gt;Hufkens, Koen&lt;/author&gt;&lt;author&gt;Basler, David&lt;/author&gt;&lt;author&gt;Milliman, Tom&lt;/author&gt;&lt;author&gt;Melaas, Eli K&lt;/author&gt;&lt;author&gt;Richardson, Andrew D&lt;/author&gt;&lt;/authors&gt;&lt;/contributors&gt;&lt;titles&gt;&lt;title&gt;An integrated phenology modelling framework in R&lt;/title&gt;&lt;secondary-title&gt;Methods in Ecology and Evolution&lt;/secondary-title&gt;&lt;/titles&gt;&lt;periodical&gt;&lt;full-title&gt;Methods in Ecology and Evolution&lt;/full-title&gt;&lt;/periodical&gt;&lt;pages&gt;1276-1285&lt;/pages&gt;&lt;volume&gt;9&lt;/volume&gt;&lt;number&gt;5&lt;/number&gt;&lt;dates&gt;&lt;year&gt;2018&lt;/year&gt;&lt;/dates&gt;&lt;isbn&gt;2041-210X&lt;/isbn&gt;&lt;urls&gt;&lt;/urls&gt;&lt;/record&gt;&lt;/Cite&gt;&lt;/EndNote&gt;</w:instrText>
      </w:r>
      <w:r w:rsidR="0067411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(Hufkens et al., 2018)</w:t>
      </w:r>
      <w:r w:rsidR="0067411D"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for single cell sampling.</w:t>
      </w:r>
    </w:p>
    <w:p w14:paraId="63F9F5D5" w14:textId="77777777" w:rsidR="005F7391" w:rsidRPr="00794D8C" w:rsidRDefault="005F7391" w:rsidP="00794D8C">
      <w:pPr>
        <w:spacing w:line="480" w:lineRule="auto"/>
        <w:rPr>
          <w:rFonts w:ascii="Times New Roman" w:hAnsi="Times New Roman" w:cs="Times New Roman"/>
          <w:sz w:val="24"/>
          <w:szCs w:val="24"/>
        </w:rPr>
      </w:pPr>
    </w:p>
    <w:p w14:paraId="0758CB51" w14:textId="6F2F7853" w:rsidR="005F7391" w:rsidRPr="00794D8C" w:rsidRDefault="005F7391" w:rsidP="00794D8C">
      <w:pPr>
        <w:spacing w:line="480" w:lineRule="auto"/>
        <w:ind w:firstLine="720"/>
        <w:rPr>
          <w:rFonts w:ascii="Times New Roman" w:hAnsi="Times New Roman" w:cs="Times New Roman"/>
          <w:b/>
          <w:sz w:val="24"/>
          <w:szCs w:val="24"/>
        </w:rPr>
      </w:pPr>
      <w:r w:rsidRPr="00794D8C">
        <w:rPr>
          <w:rFonts w:ascii="Times New Roman" w:hAnsi="Times New Roman" w:cs="Times New Roman"/>
          <w:b/>
          <w:sz w:val="24"/>
          <w:szCs w:val="24"/>
        </w:rPr>
        <w:t xml:space="preserve">2.4. Baseline Calibration and Validation </w:t>
      </w:r>
    </w:p>
    <w:p w14:paraId="7E1D9B21" w14:textId="2F0D3362" w:rsidR="00D07FEE" w:rsidRPr="00794D8C" w:rsidRDefault="005F7391"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 xml:space="preserve">A semi-automatic calibration tool called MOEA-VELMA was used to tune VELMA’s calibration parameters in order to match simulated discharge with observed streamflow for </w:t>
      </w:r>
      <w:del w:id="195" w:author="Paul Mayer" w:date="2020-02-26T10:58:00Z">
        <w:r w:rsidRPr="00794D8C" w:rsidDel="00CF76A8">
          <w:rPr>
            <w:rFonts w:ascii="Times New Roman" w:hAnsi="Times New Roman" w:cs="Times New Roman"/>
            <w:sz w:val="24"/>
            <w:szCs w:val="24"/>
          </w:rPr>
          <w:delText xml:space="preserve">a single watershed: </w:delText>
        </w:r>
      </w:del>
      <w:r w:rsidRPr="00794D8C">
        <w:rPr>
          <w:rFonts w:ascii="Times New Roman" w:hAnsi="Times New Roman" w:cs="Times New Roman"/>
          <w:sz w:val="24"/>
          <w:szCs w:val="24"/>
        </w:rPr>
        <w:t xml:space="preserve">Taylor Creek </w:t>
      </w:r>
      <w:r w:rsidR="00C214B1"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&lt;EndNote&gt;&lt;Cite&gt;&lt;Author&gt;McKane&lt;/Author&gt;&lt;Year&gt;2014&lt;/Year&gt;&lt;RecNum&gt;24&lt;/RecNum&gt;&lt;DisplayText&gt;(McKane et al., 2014)&lt;/DisplayText&gt;&lt;record&gt;&lt;rec-number&gt;24&lt;/rec-number&gt;&lt;foreign-keys&gt;&lt;key app="EN" db-id="vxswrvz902xafmet90nv2wrlvesvv0zrsd99" timestamp="1581461840"&gt;24&lt;/key&gt;&lt;/foreign-keys&gt;&lt;ref-type name="Manuscript"&gt;36&lt;/ref-type&gt;&lt;contributors&gt;&lt;authors&gt;&lt;author&gt;McKane, Robert&lt;/author&gt;&lt;author&gt;Brookes, Allen&lt;/author&gt;&lt;author&gt;Djang, Kevin&lt;/author&gt;&lt;author&gt;Stieglitz, Marc&lt;/author&gt;&lt;author&gt;Abdelnour, Alex&lt;/author&gt;&lt;author&gt;Pan, Feifei&lt;/author&gt;&lt;author&gt;Halama, Jonathan&lt;/author&gt;&lt;author&gt;Pettus, Paul&lt;/author&gt;&lt;author&gt;Phillips, Don&lt;/author&gt;&lt;/authors&gt;&lt;secondary-authors&gt;&lt;author&gt;Environmental Protection Agency Office of Research and Development National Health and Environmental Effects Research Laboratory&lt;/author&gt;&lt;/secondary-authors&gt;&lt;/contributors&gt;&lt;titles&gt;&lt;title&gt;Velma User Manual and Technical Documentation&lt;/title&gt;&lt;/titles&gt;&lt;dates&gt;&lt;year&gt;2014&lt;/year&gt;&lt;/dates&gt;&lt;pub-location&gt;Corvallis, OR, USA&lt;/pub-location&gt;&lt;urls&gt;&lt;/urls&gt;&lt;/record&gt;&lt;/Cite&gt;&lt;/EndNote&gt;</w:instrText>
      </w:r>
      <w:r w:rsidR="00C214B1"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(McKane et al., 2014)</w:t>
      </w:r>
      <w:r w:rsidR="00C214B1"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Taylor Creek was chosen because it was </w:t>
      </w:r>
      <w:commentRangeStart w:id="196"/>
      <w:r w:rsidRPr="00794D8C">
        <w:rPr>
          <w:rFonts w:ascii="Times New Roman" w:hAnsi="Times New Roman" w:cs="Times New Roman"/>
          <w:sz w:val="24"/>
          <w:szCs w:val="24"/>
        </w:rPr>
        <w:t xml:space="preserve">the smallest watershed </w:t>
      </w:r>
      <w:commentRangeEnd w:id="196"/>
      <w:r w:rsidR="00A32B2B">
        <w:rPr>
          <w:rStyle w:val="CommentReference"/>
        </w:rPr>
        <w:commentReference w:id="196"/>
      </w:r>
      <w:r w:rsidRPr="00794D8C">
        <w:rPr>
          <w:rFonts w:ascii="Times New Roman" w:hAnsi="Times New Roman" w:cs="Times New Roman"/>
          <w:sz w:val="24"/>
          <w:szCs w:val="24"/>
        </w:rPr>
        <w:t>and had the longest period of observed hydrologic data available.</w:t>
      </w:r>
    </w:p>
    <w:p w14:paraId="747C9B38" w14:textId="75ABFCEE" w:rsidR="005F7391" w:rsidRPr="00794D8C" w:rsidRDefault="005F7391"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 xml:space="preserve"> The goal of calibration was to adequately represent the hydrologic storage throughout the watershed without overfitting the model. MOEA-VELMA utilizes the MOEA Framework </w:t>
      </w:r>
      <w:r w:rsidR="00C214B1"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&lt;EndNote&gt;&lt;Cite&gt;&lt;Author&gt;McKane&lt;/Author&gt;&lt;Year&gt;2014&lt;/Year&gt;&lt;RecNum&gt;24&lt;/RecNum&gt;&lt;DisplayText&gt;(McKane et al., 2014)&lt;/DisplayText&gt;&lt;record&gt;&lt;rec-number&gt;24&lt;/rec-number&gt;&lt;foreign-keys&gt;&lt;key app="EN" db-id="vxswrvz902xafmet90nv2wrlvesvv0zrsd99" timestamp="1581461840"&gt;24&lt;/key&gt;&lt;/foreign-keys&gt;&lt;ref-type name="Manuscript"&gt;36&lt;/ref-type&gt;&lt;contributors&gt;&lt;authors&gt;&lt;author&gt;McKane, Robert&lt;/author&gt;&lt;author&gt;Brookes, Allen&lt;/author&gt;&lt;author&gt;Djang, Kevin&lt;/author&gt;&lt;author&gt;Stieglitz, Marc&lt;/author&gt;&lt;author&gt;Abdelnour, Alex&lt;/author&gt;&lt;author&gt;Pan, Feifei&lt;/author&gt;&lt;author&gt;Halama, Jonathan&lt;/author&gt;&lt;author&gt;Pettus, Paul&lt;/author&gt;&lt;author&gt;Phillips, Don&lt;/author&gt;&lt;/authors&gt;&lt;secondary-authors&gt;&lt;author&gt;Environmental Protection Agency Office of Research and Development National Health and Environmental Effects Research Laboratory&lt;/author&gt;&lt;/secondary-authors&gt;&lt;/contributors&gt;&lt;titles&gt;&lt;title&gt;Velma User Manual and Technical Documentation&lt;/title&gt;&lt;/titles&gt;&lt;dates&gt;&lt;year&gt;2014&lt;/year&gt;&lt;/dates&gt;&lt;pub-location&gt;Corvallis, OR, USA&lt;/pub-location&gt;&lt;urls&gt;&lt;/urls&gt;&lt;/record&gt;&lt;/Cite&gt;&lt;/EndNote&gt;</w:instrText>
      </w:r>
      <w:r w:rsidR="00C214B1"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(McKane et al., 2014)</w:t>
      </w:r>
      <w:r w:rsidR="00C214B1" w:rsidRPr="00794D8C">
        <w:rPr>
          <w:rFonts w:ascii="Times New Roman" w:hAnsi="Times New Roman" w:cs="Times New Roman"/>
          <w:sz w:val="24"/>
          <w:szCs w:val="24"/>
        </w:rPr>
        <w:fldChar w:fldCharType="end"/>
      </w:r>
      <w:r w:rsidR="00C214B1" w:rsidRPr="00794D8C">
        <w:rPr>
          <w:rFonts w:ascii="Times New Roman" w:hAnsi="Times New Roman" w:cs="Times New Roman"/>
          <w:sz w:val="24"/>
          <w:szCs w:val="24"/>
        </w:rPr>
        <w:t xml:space="preserve"> </w:t>
      </w:r>
      <w:r w:rsidRPr="00794D8C">
        <w:rPr>
          <w:rFonts w:ascii="Times New Roman" w:hAnsi="Times New Roman" w:cs="Times New Roman"/>
          <w:sz w:val="24"/>
          <w:szCs w:val="24"/>
        </w:rPr>
        <w:t xml:space="preserve">to implement evolutionary algorithms in order to calibrate chosen model </w:t>
      </w:r>
      <w:commentRangeStart w:id="197"/>
      <w:r w:rsidRPr="00794D8C">
        <w:rPr>
          <w:rFonts w:ascii="Times New Roman" w:hAnsi="Times New Roman" w:cs="Times New Roman"/>
          <w:sz w:val="24"/>
          <w:szCs w:val="24"/>
        </w:rPr>
        <w:t>parameters</w:t>
      </w:r>
      <w:commentRangeEnd w:id="197"/>
      <w:r w:rsidR="00A81C7C">
        <w:rPr>
          <w:rStyle w:val="CommentReference"/>
        </w:rPr>
        <w:commentReference w:id="197"/>
      </w:r>
      <w:r w:rsidRPr="00794D8C">
        <w:rPr>
          <w:rFonts w:ascii="Times New Roman" w:hAnsi="Times New Roman" w:cs="Times New Roman"/>
          <w:sz w:val="24"/>
          <w:szCs w:val="24"/>
        </w:rPr>
        <w:t xml:space="preserve">. In particular, the nondominated sorting genetic algorithm II (NSGA-II; </w:t>
      </w:r>
      <w:r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&lt;EndNote&gt;&lt;Cite&gt;&lt;Author&gt;Deb&lt;/Author&gt;&lt;Year&gt;2002&lt;/Year&gt;&lt;RecNum&gt;15&lt;/RecNum&gt;&lt;DisplayText&gt;(Deb et al., 2002)&lt;/DisplayText&gt;&lt;record&gt;&lt;rec-number&gt;15&lt;/rec-number&gt;&lt;foreign-keys&gt;&lt;key app="EN" db-id="vxswrvz902xafmet90nv2wrlvesvv0zrsd99" timestamp="1546299948"&gt;15&lt;/key&gt;&lt;/foreign-keys&gt;&lt;ref-type name="Journal Article"&gt;17&lt;/ref-type&gt;&lt;contributors&gt;&lt;authors&gt;&lt;author&gt;Deb, Kalyanmoy&lt;/author&gt;&lt;author&gt;Pratap, Amrit&lt;/author&gt;&lt;author&gt;Agarwal, Sameer&lt;/author&gt;&lt;author&gt;Meyarivan, TAMT&lt;/author&gt;&lt;/authors&gt;&lt;/contributors&gt;&lt;titles&gt;&lt;title&gt;A fast and elitist multiobjective genetic algorithm: NSGA-II&lt;/title&gt;&lt;secondary-title&gt;IEEE transactions on evolutionary computation&lt;/secondary-title&gt;&lt;/titles&gt;&lt;periodical&gt;&lt;full-title&gt;IEEE transactions on evolutionary computation&lt;/full-title&gt;&lt;/periodical&gt;&lt;pages&gt;182-197&lt;/pages&gt;&lt;volume&gt;6&lt;/volume&gt;&lt;number&gt;2&lt;/number&gt;&lt;dates&gt;&lt;year&gt;2002&lt;/year&gt;&lt;/dates&gt;&lt;isbn&gt;1089-778X&lt;/isbn&gt;&lt;urls&gt;&lt;/urls&gt;&lt;/record&gt;&lt;/Cite&gt;&lt;/EndNote&gt;</w:instrText>
      </w:r>
      <w:r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(Deb et al., 2002)</w:t>
      </w:r>
      <w:r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was used to choose the optimal set of input parameters to minimize an objective function. </w:t>
      </w:r>
      <w:r w:rsidRPr="00794D8C">
        <w:rPr>
          <w:rFonts w:ascii="Times New Roman" w:hAnsi="Times New Roman" w:cs="Times New Roman"/>
          <w:sz w:val="24"/>
          <w:szCs w:val="24"/>
        </w:rPr>
        <w:lastRenderedPageBreak/>
        <w:t>The Nash Sutcliffe efficiency (NSE; Nash and Sutcliffe [1970]) criterion (Equation 1) was used as the sole objective function: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5"/>
        <w:gridCol w:w="5580"/>
        <w:gridCol w:w="1885"/>
      </w:tblGrid>
      <w:tr w:rsidR="000A03E8" w14:paraId="6166C204" w14:textId="77777777" w:rsidTr="000A03E8">
        <w:trPr>
          <w:jc w:val="center"/>
        </w:trPr>
        <w:tc>
          <w:tcPr>
            <w:tcW w:w="1885" w:type="dxa"/>
          </w:tcPr>
          <w:p w14:paraId="1E75B45C" w14:textId="77777777" w:rsidR="000A03E8" w:rsidRDefault="000A03E8" w:rsidP="00794D8C">
            <w:pPr>
              <w:spacing w:line="480" w:lineRule="auto"/>
              <w:rPr>
                <w:rFonts w:ascii="Times New Roman" w:eastAsiaTheme="minorEastAsia" w:hAnsi="Times New Roman" w:cs="Times New Roman"/>
                <w:sz w:val="24"/>
                <w:szCs w:val="24"/>
              </w:rPr>
            </w:pPr>
          </w:p>
        </w:tc>
        <w:tc>
          <w:tcPr>
            <w:tcW w:w="5580" w:type="dxa"/>
            <w:vAlign w:val="center"/>
          </w:tcPr>
          <w:p w14:paraId="2494F3B5" w14:textId="278DE70F" w:rsidR="000A03E8" w:rsidRDefault="000A03E8" w:rsidP="000A03E8">
            <w:pPr>
              <w:pStyle w:val="ListParagraph"/>
              <w:spacing w:line="480" w:lineRule="auto"/>
              <w:jc w:val="center"/>
              <w:rPr>
                <w:rFonts w:ascii="Times New Roman" w:eastAsiaTheme="minorEastAsia" w:hAnsi="Times New Roman" w:cs="Times New Roman"/>
                <w:sz w:val="24"/>
                <w:szCs w:val="24"/>
              </w:rPr>
            </w:pPr>
            <m:oMath>
              <m:r>
                <w:rPr>
                  <w:rFonts w:ascii="Cambria Math" w:hAnsi="Cambria Math" w:cs="Times New Roman"/>
                  <w:sz w:val="24"/>
                  <w:szCs w:val="24"/>
                </w:rPr>
                <m:t>NSE=1-</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e>
                          </m:d>
                        </m:e>
                        <m:sup>
                          <m:r>
                            <w:rPr>
                              <w:rFonts w:ascii="Cambria Math" w:hAnsi="Cambria Math" w:cs="Times New Roman"/>
                              <w:sz w:val="24"/>
                              <w:szCs w:val="24"/>
                            </w:rPr>
                            <m:t>2</m:t>
                          </m:r>
                        </m:sup>
                      </m:sSup>
                    </m:e>
                  </m:nary>
                </m:num>
                <m:den>
                  <m:sSup>
                    <m:sSupPr>
                      <m:ctrlPr>
                        <w:rPr>
                          <w:rFonts w:ascii="Cambria Math" w:hAnsi="Cambria Math" w:cs="Times New Roman"/>
                          <w:i/>
                          <w:sz w:val="24"/>
                          <w:szCs w:val="24"/>
                        </w:rPr>
                      </m:ctrlPr>
                    </m:sSupPr>
                    <m:e>
                      <m:nary>
                        <m:naryPr>
                          <m:chr m:val="∑"/>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O</m:t>
                                  </m:r>
                                </m:e>
                              </m:acc>
                            </m:e>
                          </m:d>
                        </m:e>
                      </m:nary>
                    </m:e>
                    <m:sup>
                      <m:r>
                        <w:rPr>
                          <w:rFonts w:ascii="Cambria Math" w:hAnsi="Cambria Math" w:cs="Times New Roman"/>
                          <w:sz w:val="24"/>
                          <w:szCs w:val="24"/>
                        </w:rPr>
                        <m:t>2</m:t>
                      </m:r>
                    </m:sup>
                  </m:sSup>
                </m:den>
              </m:f>
            </m:oMath>
            <w:r w:rsidRPr="00794D8C">
              <w:rPr>
                <w:rFonts w:ascii="Times New Roman" w:eastAsiaTheme="minorEastAsia" w:hAnsi="Times New Roman" w:cs="Times New Roman"/>
                <w:sz w:val="24"/>
                <w:szCs w:val="24"/>
              </w:rPr>
              <w:t xml:space="preserve">                                                                                                 </w:t>
            </w:r>
          </w:p>
        </w:tc>
        <w:tc>
          <w:tcPr>
            <w:tcW w:w="1885" w:type="dxa"/>
            <w:vAlign w:val="center"/>
          </w:tcPr>
          <w:p w14:paraId="015628C5" w14:textId="7F21D528" w:rsidR="000A03E8" w:rsidRDefault="000A03E8" w:rsidP="000A03E8">
            <w:pPr>
              <w:spacing w:line="480" w:lineRule="auto"/>
              <w:jc w:val="center"/>
              <w:rPr>
                <w:rFonts w:ascii="Times New Roman" w:eastAsiaTheme="minorEastAsia" w:hAnsi="Times New Roman" w:cs="Times New Roman"/>
                <w:sz w:val="24"/>
                <w:szCs w:val="24"/>
              </w:rPr>
            </w:pPr>
            <w:r w:rsidRPr="00794D8C">
              <w:rPr>
                <w:rFonts w:ascii="Times New Roman" w:eastAsiaTheme="minorEastAsia" w:hAnsi="Times New Roman" w:cs="Times New Roman"/>
                <w:sz w:val="24"/>
                <w:szCs w:val="24"/>
              </w:rPr>
              <w:t>(1)</w:t>
            </w:r>
          </w:p>
        </w:tc>
      </w:tr>
    </w:tbl>
    <w:p w14:paraId="3632288F" w14:textId="1ECF4F1D" w:rsidR="005F7391" w:rsidRPr="00794D8C" w:rsidRDefault="005F7391" w:rsidP="00794D8C">
      <w:pPr>
        <w:spacing w:line="480" w:lineRule="auto"/>
        <w:rPr>
          <w:rFonts w:ascii="Times New Roman" w:eastAsiaTheme="minorEastAsia" w:hAnsi="Times New Roman" w:cs="Times New Roman"/>
          <w:sz w:val="24"/>
          <w:szCs w:val="24"/>
        </w:rPr>
      </w:pPr>
      <w:r w:rsidRPr="00794D8C">
        <w:rPr>
          <w:rFonts w:ascii="Times New Roman" w:eastAsiaTheme="minorEastAsia" w:hAnsi="Times New Roman" w:cs="Times New Roman"/>
          <w:sz w:val="24"/>
          <w:szCs w:val="24"/>
        </w:rPr>
        <w:t xml:space="preserve">where O is the observed value, S is the simulated value, and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O</m:t>
            </m:r>
          </m:e>
        </m:acc>
      </m:oMath>
      <w:r w:rsidRPr="00794D8C">
        <w:rPr>
          <w:rFonts w:ascii="Times New Roman" w:eastAsiaTheme="minorEastAsia" w:hAnsi="Times New Roman" w:cs="Times New Roman"/>
          <w:sz w:val="24"/>
          <w:szCs w:val="24"/>
        </w:rPr>
        <w:t xml:space="preserve"> is the mean of the observed values. NSE values range from -∞ to one where one represents a perfect fit with the observed data. </w:t>
      </w:r>
    </w:p>
    <w:p w14:paraId="3D0AB782" w14:textId="4800DDAC" w:rsidR="00D66478" w:rsidRPr="00794D8C" w:rsidRDefault="005F7391" w:rsidP="00794D8C">
      <w:pPr>
        <w:spacing w:line="480" w:lineRule="auto"/>
        <w:rPr>
          <w:rFonts w:ascii="Times New Roman" w:hAnsi="Times New Roman" w:cs="Times New Roman"/>
          <w:sz w:val="24"/>
          <w:szCs w:val="24"/>
        </w:rPr>
      </w:pPr>
      <w:r w:rsidRPr="00794D8C">
        <w:rPr>
          <w:rFonts w:ascii="Times New Roman" w:hAnsi="Times New Roman" w:cs="Times New Roman"/>
          <w:sz w:val="24"/>
          <w:szCs w:val="24"/>
        </w:rPr>
        <w:tab/>
        <w:t xml:space="preserve">Observed discharge data </w:t>
      </w:r>
      <w:r w:rsidR="0093355E" w:rsidRPr="00794D8C">
        <w:rPr>
          <w:rFonts w:ascii="Times New Roman" w:hAnsi="Times New Roman" w:cs="Times New Roman"/>
          <w:sz w:val="24"/>
          <w:szCs w:val="24"/>
        </w:rPr>
        <w:t xml:space="preserve">from the mainstem of </w:t>
      </w:r>
      <w:r w:rsidRPr="00794D8C">
        <w:rPr>
          <w:rFonts w:ascii="Times New Roman" w:hAnsi="Times New Roman" w:cs="Times New Roman"/>
          <w:sz w:val="24"/>
          <w:szCs w:val="24"/>
        </w:rPr>
        <w:t>Taylor Creek</w:t>
      </w:r>
      <w:r w:rsidR="0093355E" w:rsidRPr="00794D8C">
        <w:rPr>
          <w:rFonts w:ascii="Times New Roman" w:hAnsi="Times New Roman" w:cs="Times New Roman"/>
          <w:sz w:val="24"/>
          <w:szCs w:val="24"/>
        </w:rPr>
        <w:t xml:space="preserve"> near the outlet</w:t>
      </w:r>
      <w:r w:rsidRPr="00794D8C">
        <w:rPr>
          <w:rFonts w:ascii="Times New Roman" w:hAnsi="Times New Roman" w:cs="Times New Roman"/>
          <w:sz w:val="24"/>
          <w:szCs w:val="24"/>
        </w:rPr>
        <w:t xml:space="preserve"> was obtained from Seattle Public Utilities </w:t>
      </w:r>
      <w:r w:rsidR="000A03E8">
        <w:rPr>
          <w:rFonts w:ascii="Times New Roman" w:hAnsi="Times New Roman" w:cs="Times New Roman"/>
          <w:sz w:val="24"/>
          <w:szCs w:val="24"/>
        </w:rPr>
        <w:t>(</w:t>
      </w:r>
      <w:r w:rsidRPr="00794D8C">
        <w:rPr>
          <w:rFonts w:ascii="Times New Roman" w:hAnsi="Times New Roman" w:cs="Times New Roman"/>
          <w:sz w:val="24"/>
          <w:szCs w:val="24"/>
        </w:rPr>
        <w:t>station 401</w:t>
      </w:r>
      <w:r w:rsidR="000A03E8">
        <w:rPr>
          <w:rFonts w:ascii="Times New Roman" w:hAnsi="Times New Roman" w:cs="Times New Roman"/>
          <w:sz w:val="24"/>
          <w:szCs w:val="24"/>
        </w:rPr>
        <w:t>)</w:t>
      </w:r>
      <w:r w:rsidRPr="00794D8C">
        <w:rPr>
          <w:rFonts w:ascii="Times New Roman" w:hAnsi="Times New Roman" w:cs="Times New Roman"/>
          <w:sz w:val="24"/>
          <w:szCs w:val="24"/>
        </w:rPr>
        <w:t xml:space="preserve">, which consisted of daily discharge data between January 2004 and July 2016 </w:t>
      </w:r>
      <w:r w:rsidR="00C214B1"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&lt;EndNote&gt;&lt;Cite&gt;&lt;Author&gt;Seattle Public Utilities&lt;/Author&gt;&lt;Year&gt;2016&lt;/Year&gt;&lt;RecNum&gt;25&lt;/RecNum&gt;&lt;DisplayText&gt;(Seattle Public Utilities, 2016)&lt;/DisplayText&gt;&lt;record&gt;&lt;rec-number&gt;25&lt;/rec-number&gt;&lt;foreign-keys&gt;&lt;key app="EN" db-id="vxswrvz902xafmet90nv2wrlvesvv0zrsd99" timestamp="1581462065"&gt;25&lt;/key&gt;&lt;/foreign-keys&gt;&lt;ref-type name="Web Page"&gt;12&lt;/ref-type&gt;&lt;contributors&gt;&lt;authors&gt;&lt;author&gt;Seattle Public Utilities,&lt;/author&gt;&lt;/authors&gt;&lt;/contributors&gt;&lt;titles&gt;&lt;/titles&gt;&lt;volume&gt;2016&lt;/volume&gt;&lt;dates&gt;&lt;year&gt;2016&lt;/year&gt;&lt;/dates&gt;&lt;urls&gt;&lt;related-urls&gt;&lt;url&gt;https://www.seattle.gov/utilities&lt;/url&gt;&lt;/related-urls&gt;&lt;/urls&gt;&lt;/record&gt;&lt;/Cite&gt;&lt;/EndNote&gt;</w:instrText>
      </w:r>
      <w:r w:rsidR="00C214B1"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(Seattle Public Utilities, 2016)</w:t>
      </w:r>
      <w:r w:rsidR="00C214B1"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w:t>
      </w:r>
      <w:r w:rsidR="00D07FEE" w:rsidRPr="00794D8C">
        <w:rPr>
          <w:rFonts w:ascii="Times New Roman" w:hAnsi="Times New Roman" w:cs="Times New Roman"/>
          <w:sz w:val="24"/>
          <w:szCs w:val="24"/>
        </w:rPr>
        <w:t>Calibration was performed with daily data from 2004-2009</w:t>
      </w:r>
      <w:r w:rsidR="00D66478" w:rsidRPr="00794D8C">
        <w:rPr>
          <w:rFonts w:ascii="Times New Roman" w:hAnsi="Times New Roman" w:cs="Times New Roman"/>
          <w:sz w:val="24"/>
          <w:szCs w:val="24"/>
        </w:rPr>
        <w:t xml:space="preserve"> and tuned the parameters shown in Table 3</w:t>
      </w:r>
      <w:r w:rsidR="00D07FEE" w:rsidRPr="00794D8C">
        <w:rPr>
          <w:rFonts w:ascii="Times New Roman" w:hAnsi="Times New Roman" w:cs="Times New Roman"/>
          <w:sz w:val="24"/>
          <w:szCs w:val="24"/>
        </w:rPr>
        <w:t xml:space="preserve">. </w:t>
      </w:r>
    </w:p>
    <w:p w14:paraId="1FF9E47B" w14:textId="50007F88" w:rsidR="00D66478" w:rsidRPr="00794D8C" w:rsidRDefault="00D66478" w:rsidP="00794D8C">
      <w:pPr>
        <w:spacing w:line="480" w:lineRule="auto"/>
        <w:jc w:val="center"/>
        <w:rPr>
          <w:rFonts w:ascii="Times New Roman" w:hAnsi="Times New Roman" w:cs="Times New Roman"/>
          <w:b/>
          <w:bCs/>
          <w:sz w:val="24"/>
          <w:szCs w:val="24"/>
        </w:rPr>
      </w:pPr>
      <w:r w:rsidRPr="00794D8C">
        <w:rPr>
          <w:rFonts w:ascii="Times New Roman" w:hAnsi="Times New Roman" w:cs="Times New Roman"/>
          <w:b/>
          <w:bCs/>
          <w:sz w:val="24"/>
          <w:szCs w:val="24"/>
        </w:rPr>
        <w:t>&lt;Insert Table 3 Here&gt;</w:t>
      </w:r>
    </w:p>
    <w:p w14:paraId="5CB88859" w14:textId="6606A58E" w:rsidR="00D66478" w:rsidRPr="00794D8C" w:rsidRDefault="00D66478" w:rsidP="000A03E8">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The </w:t>
      </w:r>
      <w:proofErr w:type="spellStart"/>
      <w:r w:rsidR="000A03E8">
        <w:rPr>
          <w:rFonts w:ascii="Times New Roman" w:hAnsi="Times New Roman" w:cs="Times New Roman"/>
          <w:i/>
          <w:iCs/>
          <w:sz w:val="24"/>
          <w:szCs w:val="24"/>
        </w:rPr>
        <w:t>p</w:t>
      </w:r>
      <w:r w:rsidRPr="00794D8C">
        <w:rPr>
          <w:rFonts w:ascii="Times New Roman" w:hAnsi="Times New Roman" w:cs="Times New Roman"/>
          <w:i/>
          <w:iCs/>
          <w:sz w:val="24"/>
          <w:szCs w:val="24"/>
        </w:rPr>
        <w:t>etparam</w:t>
      </w:r>
      <w:proofErr w:type="spellEnd"/>
      <w:r w:rsidRPr="00794D8C">
        <w:rPr>
          <w:rFonts w:ascii="Times New Roman" w:hAnsi="Times New Roman" w:cs="Times New Roman"/>
          <w:i/>
          <w:iCs/>
          <w:sz w:val="24"/>
          <w:szCs w:val="24"/>
        </w:rPr>
        <w:t xml:space="preserve"> 1</w:t>
      </w:r>
      <w:r w:rsidRPr="00794D8C">
        <w:rPr>
          <w:rFonts w:ascii="Times New Roman" w:hAnsi="Times New Roman" w:cs="Times New Roman"/>
          <w:sz w:val="24"/>
          <w:szCs w:val="24"/>
        </w:rPr>
        <w:t xml:space="preserve"> parameters for both conifer and grass cover types determine the allowable potential evapotranspiration using the Hamon equation </w:t>
      </w:r>
      <w:r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&lt;EndNote&gt;&lt;Cite&gt;&lt;Author&gt;Hamon&lt;/Author&gt;&lt;Year&gt;1960&lt;/Year&gt;&lt;RecNum&gt;29&lt;/RecNum&gt;&lt;DisplayText&gt;(Hamon, 1960)&lt;/DisplayText&gt;&lt;record&gt;&lt;rec-number&gt;29&lt;/rec-number&gt;&lt;foreign-keys&gt;&lt;key app="EN" db-id="vxswrvz902xafmet90nv2wrlvesvv0zrsd99" timestamp="1581463916"&gt;29&lt;/key&gt;&lt;/foreign-keys&gt;&lt;ref-type name="Thesis"&gt;32&lt;/ref-type&gt;&lt;contributors&gt;&lt;authors&gt;&lt;author&gt;Hamon, W Russell&lt;/author&gt;&lt;/authors&gt;&lt;/contributors&gt;&lt;titles&gt;&lt;title&gt;Estimating potential evapotranspiration&lt;/title&gt;&lt;/titles&gt;&lt;dates&gt;&lt;year&gt;1960&lt;/year&gt;&lt;/dates&gt;&lt;publisher&gt;Massachusetts Institute of Technology&lt;/publisher&gt;&lt;urls&gt;&lt;/urls&gt;&lt;/record&gt;&lt;/Cite&gt;&lt;/EndNote&gt;</w:instrText>
      </w:r>
      <w:r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(Hamon, 1960)</w:t>
      </w:r>
      <w:r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and the parameter </w:t>
      </w:r>
      <w:r w:rsidRPr="00794D8C">
        <w:rPr>
          <w:rFonts w:ascii="Times New Roman" w:hAnsi="Times New Roman" w:cs="Times New Roman"/>
          <w:i/>
          <w:iCs/>
          <w:sz w:val="24"/>
          <w:szCs w:val="24"/>
        </w:rPr>
        <w:t>be</w:t>
      </w:r>
      <w:r w:rsidRPr="00794D8C">
        <w:rPr>
          <w:rFonts w:ascii="Times New Roman" w:hAnsi="Times New Roman" w:cs="Times New Roman"/>
          <w:sz w:val="24"/>
          <w:szCs w:val="24"/>
        </w:rPr>
        <w:t xml:space="preserve"> adjusts the fraction of actual evapotranspiration compared with the potential values. Meanwhile, the parameter </w:t>
      </w:r>
      <w:proofErr w:type="spellStart"/>
      <w:r w:rsidRPr="00794D8C">
        <w:rPr>
          <w:rFonts w:ascii="Times New Roman" w:hAnsi="Times New Roman" w:cs="Times New Roman"/>
          <w:i/>
          <w:iCs/>
          <w:sz w:val="24"/>
          <w:szCs w:val="24"/>
        </w:rPr>
        <w:t>surfaceKs</w:t>
      </w:r>
      <w:proofErr w:type="spellEnd"/>
      <w:r w:rsidRPr="00794D8C">
        <w:rPr>
          <w:rFonts w:ascii="Times New Roman" w:hAnsi="Times New Roman" w:cs="Times New Roman"/>
          <w:sz w:val="24"/>
          <w:szCs w:val="24"/>
        </w:rPr>
        <w:t xml:space="preserve"> is the surface saturated hydraulic conductivity</w:t>
      </w:r>
      <w:r w:rsidR="00F06387" w:rsidRPr="00794D8C">
        <w:rPr>
          <w:rFonts w:ascii="Times New Roman" w:hAnsi="Times New Roman" w:cs="Times New Roman"/>
          <w:sz w:val="24"/>
          <w:szCs w:val="24"/>
        </w:rPr>
        <w:t xml:space="preserve"> (mm-day</w:t>
      </w:r>
      <w:r w:rsidR="00F06387" w:rsidRPr="00794D8C">
        <w:rPr>
          <w:rFonts w:ascii="Times New Roman" w:hAnsi="Times New Roman" w:cs="Times New Roman"/>
          <w:sz w:val="24"/>
          <w:szCs w:val="24"/>
          <w:vertAlign w:val="superscript"/>
        </w:rPr>
        <w:t>-1</w:t>
      </w:r>
      <w:r w:rsidR="00F06387" w:rsidRPr="00794D8C">
        <w:rPr>
          <w:rFonts w:ascii="Times New Roman" w:hAnsi="Times New Roman" w:cs="Times New Roman"/>
          <w:sz w:val="24"/>
          <w:szCs w:val="24"/>
        </w:rPr>
        <w:t>)</w:t>
      </w:r>
      <w:r w:rsidRPr="00794D8C">
        <w:rPr>
          <w:rFonts w:ascii="Times New Roman" w:hAnsi="Times New Roman" w:cs="Times New Roman"/>
          <w:sz w:val="24"/>
          <w:szCs w:val="24"/>
        </w:rPr>
        <w:t xml:space="preserve">, and the parameters </w:t>
      </w:r>
      <w:proofErr w:type="spellStart"/>
      <w:r w:rsidRPr="00794D8C">
        <w:rPr>
          <w:rFonts w:ascii="Times New Roman" w:hAnsi="Times New Roman" w:cs="Times New Roman"/>
          <w:i/>
          <w:iCs/>
          <w:sz w:val="24"/>
          <w:szCs w:val="24"/>
        </w:rPr>
        <w:t>ksLat</w:t>
      </w:r>
      <w:proofErr w:type="spellEnd"/>
      <w:r w:rsidRPr="00794D8C">
        <w:rPr>
          <w:rFonts w:ascii="Times New Roman" w:hAnsi="Times New Roman" w:cs="Times New Roman"/>
          <w:sz w:val="24"/>
          <w:szCs w:val="24"/>
        </w:rPr>
        <w:t xml:space="preserve"> and </w:t>
      </w:r>
      <w:proofErr w:type="spellStart"/>
      <w:r w:rsidRPr="00794D8C">
        <w:rPr>
          <w:rFonts w:ascii="Times New Roman" w:hAnsi="Times New Roman" w:cs="Times New Roman"/>
          <w:i/>
          <w:iCs/>
          <w:sz w:val="24"/>
          <w:szCs w:val="24"/>
        </w:rPr>
        <w:t>ksVert</w:t>
      </w:r>
      <w:proofErr w:type="spellEnd"/>
      <w:r w:rsidRPr="00794D8C">
        <w:rPr>
          <w:rFonts w:ascii="Times New Roman" w:hAnsi="Times New Roman" w:cs="Times New Roman"/>
          <w:sz w:val="24"/>
          <w:szCs w:val="24"/>
        </w:rPr>
        <w:t xml:space="preserve"> </w:t>
      </w:r>
      <w:r w:rsidR="00F06387" w:rsidRPr="00794D8C">
        <w:rPr>
          <w:rFonts w:ascii="Times New Roman" w:hAnsi="Times New Roman" w:cs="Times New Roman"/>
          <w:sz w:val="24"/>
          <w:szCs w:val="24"/>
        </w:rPr>
        <w:t xml:space="preserve">are unitless multipliers that </w:t>
      </w:r>
      <w:r w:rsidRPr="00794D8C">
        <w:rPr>
          <w:rFonts w:ascii="Times New Roman" w:hAnsi="Times New Roman" w:cs="Times New Roman"/>
          <w:sz w:val="24"/>
          <w:szCs w:val="24"/>
        </w:rPr>
        <w:t xml:space="preserve">determine the respective rates of decrease in lateral and vertical flow with depth. </w:t>
      </w:r>
    </w:p>
    <w:p w14:paraId="3D4ABF74" w14:textId="619CEA32" w:rsidR="005F7391" w:rsidRPr="00794D8C" w:rsidRDefault="005F7391" w:rsidP="000A03E8">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The calibration algorithm tested</w:t>
      </w:r>
      <w:r w:rsidR="00D07FEE" w:rsidRPr="00794D8C">
        <w:rPr>
          <w:rFonts w:ascii="Times New Roman" w:hAnsi="Times New Roman" w:cs="Times New Roman"/>
          <w:sz w:val="24"/>
          <w:szCs w:val="24"/>
        </w:rPr>
        <w:t xml:space="preserve"> </w:t>
      </w:r>
      <w:r w:rsidR="00D44C5E" w:rsidRPr="00794D8C">
        <w:rPr>
          <w:rFonts w:ascii="Times New Roman" w:hAnsi="Times New Roman" w:cs="Times New Roman"/>
          <w:sz w:val="24"/>
          <w:szCs w:val="24"/>
        </w:rPr>
        <w:t>approximately 3,500</w:t>
      </w:r>
      <w:r w:rsidRPr="00794D8C">
        <w:rPr>
          <w:rFonts w:ascii="Times New Roman" w:hAnsi="Times New Roman" w:cs="Times New Roman"/>
          <w:sz w:val="24"/>
          <w:szCs w:val="24"/>
        </w:rPr>
        <w:t xml:space="preserve"> parameter sets, and the NSE values between daily observed and simulated discharge were maximized. </w:t>
      </w:r>
      <w:r w:rsidR="00D07FEE" w:rsidRPr="00794D8C">
        <w:rPr>
          <w:rFonts w:ascii="Times New Roman" w:hAnsi="Times New Roman" w:cs="Times New Roman"/>
          <w:sz w:val="24"/>
          <w:szCs w:val="24"/>
        </w:rPr>
        <w:t xml:space="preserve">By visual inspection, all parameter sets that produced simulations with NSE &gt; 0.6 were retained, from which a </w:t>
      </w:r>
      <w:r w:rsidRPr="00794D8C">
        <w:rPr>
          <w:rFonts w:ascii="Times New Roman" w:hAnsi="Times New Roman" w:cs="Times New Roman"/>
          <w:sz w:val="24"/>
          <w:szCs w:val="24"/>
        </w:rPr>
        <w:t xml:space="preserve">single parameter set was chosen and applied to each of the four watersheds to serve as baseline models. These baseline models </w:t>
      </w:r>
      <w:del w:id="198" w:author="Paul Mayer" w:date="2020-02-26T11:40:00Z">
        <w:r w:rsidRPr="00794D8C" w:rsidDel="00EB73C1">
          <w:rPr>
            <w:rFonts w:ascii="Times New Roman" w:hAnsi="Times New Roman" w:cs="Times New Roman"/>
            <w:sz w:val="24"/>
            <w:szCs w:val="24"/>
          </w:rPr>
          <w:delText>will then be</w:delText>
        </w:r>
      </w:del>
      <w:ins w:id="199" w:author="Paul Mayer" w:date="2020-02-26T11:40:00Z">
        <w:r w:rsidR="00EB73C1">
          <w:rPr>
            <w:rFonts w:ascii="Times New Roman" w:hAnsi="Times New Roman" w:cs="Times New Roman"/>
            <w:sz w:val="24"/>
            <w:szCs w:val="24"/>
          </w:rPr>
          <w:t>were</w:t>
        </w:r>
      </w:ins>
      <w:r w:rsidRPr="00794D8C">
        <w:rPr>
          <w:rFonts w:ascii="Times New Roman" w:hAnsi="Times New Roman" w:cs="Times New Roman"/>
          <w:sz w:val="24"/>
          <w:szCs w:val="24"/>
        </w:rPr>
        <w:t xml:space="preserve"> compared with the scenarios</w:t>
      </w:r>
      <w:del w:id="200" w:author="Paul Mayer" w:date="2020-02-26T11:40:00Z">
        <w:r w:rsidRPr="00794D8C" w:rsidDel="00EB73C1">
          <w:rPr>
            <w:rFonts w:ascii="Times New Roman" w:hAnsi="Times New Roman" w:cs="Times New Roman"/>
            <w:sz w:val="24"/>
            <w:szCs w:val="24"/>
          </w:rPr>
          <w:delText>, as described below</w:delText>
        </w:r>
      </w:del>
      <w:r w:rsidRPr="00794D8C">
        <w:rPr>
          <w:rFonts w:ascii="Times New Roman" w:hAnsi="Times New Roman" w:cs="Times New Roman"/>
          <w:sz w:val="24"/>
          <w:szCs w:val="24"/>
        </w:rPr>
        <w:t xml:space="preserve">. </w:t>
      </w:r>
    </w:p>
    <w:p w14:paraId="241D8739" w14:textId="1A201972" w:rsidR="00F42C91" w:rsidRPr="00794D8C" w:rsidRDefault="00283EEE" w:rsidP="00794D8C">
      <w:pPr>
        <w:spacing w:line="480" w:lineRule="auto"/>
        <w:ind w:firstLine="720"/>
        <w:rPr>
          <w:rFonts w:ascii="Times New Roman" w:hAnsi="Times New Roman" w:cs="Times New Roman"/>
          <w:b/>
          <w:sz w:val="24"/>
          <w:szCs w:val="24"/>
        </w:rPr>
      </w:pPr>
      <w:r w:rsidRPr="00794D8C">
        <w:rPr>
          <w:rFonts w:ascii="Times New Roman" w:hAnsi="Times New Roman" w:cs="Times New Roman"/>
          <w:b/>
          <w:sz w:val="24"/>
          <w:szCs w:val="24"/>
        </w:rPr>
        <w:lastRenderedPageBreak/>
        <w:t>2.</w:t>
      </w:r>
      <w:r w:rsidR="005F7391" w:rsidRPr="00794D8C">
        <w:rPr>
          <w:rFonts w:ascii="Times New Roman" w:hAnsi="Times New Roman" w:cs="Times New Roman"/>
          <w:b/>
          <w:sz w:val="24"/>
          <w:szCs w:val="24"/>
        </w:rPr>
        <w:t>5</w:t>
      </w:r>
      <w:r w:rsidRPr="00794D8C">
        <w:rPr>
          <w:rFonts w:ascii="Times New Roman" w:hAnsi="Times New Roman" w:cs="Times New Roman"/>
          <w:b/>
          <w:sz w:val="24"/>
          <w:szCs w:val="24"/>
        </w:rPr>
        <w:t xml:space="preserve">. </w:t>
      </w:r>
      <w:r w:rsidR="00F05AEE" w:rsidRPr="00794D8C">
        <w:rPr>
          <w:rFonts w:ascii="Times New Roman" w:hAnsi="Times New Roman" w:cs="Times New Roman"/>
          <w:b/>
          <w:sz w:val="24"/>
          <w:szCs w:val="24"/>
        </w:rPr>
        <w:t>Green Roof Scenarios</w:t>
      </w:r>
    </w:p>
    <w:p w14:paraId="0A77C5EC" w14:textId="4D493CC3" w:rsidR="00E22F01" w:rsidRPr="00794D8C" w:rsidRDefault="00E22F01"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Green roofs are generally categorized as either intensive or extensive</w:t>
      </w:r>
      <w:r w:rsidR="001C516D" w:rsidRPr="00794D8C">
        <w:rPr>
          <w:rFonts w:ascii="Times New Roman" w:hAnsi="Times New Roman" w:cs="Times New Roman"/>
          <w:sz w:val="24"/>
          <w:szCs w:val="24"/>
        </w:rPr>
        <w:t xml:space="preserve"> </w:t>
      </w:r>
      <w:r w:rsidR="001C516D"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&lt;EndNote&gt;&lt;Cite&gt;&lt;Author&gt;McIntosh&lt;/Author&gt;&lt;Year&gt;2010&lt;/Year&gt;&lt;RecNum&gt;26&lt;/RecNum&gt;&lt;DisplayText&gt;(McIntosh, 2010)&lt;/DisplayText&gt;&lt;record&gt;&lt;rec-number&gt;26&lt;/rec-number&gt;&lt;foreign-keys&gt;&lt;key app="EN" db-id="vxswrvz902xafmet90nv2wrlvesvv0zrsd99" timestamp="1581462668"&gt;26&lt;/key&gt;&lt;/foreign-keys&gt;&lt;ref-type name="Manuscript"&gt;36&lt;/ref-type&gt;&lt;contributors&gt;&lt;authors&gt;&lt;author&gt;Annika McIntosh&lt;/author&gt;&lt;/authors&gt;&lt;secondary-authors&gt;&lt;author&gt;City of Seattle&lt;/author&gt;&lt;author&gt;Seattle Public Utilities&lt;/author&gt;&lt;author&gt;University of Washington Green Futures Lab&lt;/author&gt;&lt;/secondary-authors&gt;&lt;/contributors&gt;&lt;titles&gt;&lt;title&gt;Green roofs in Seattle: A survey of vegetated roofs and rooftop gardens&lt;/title&gt;&lt;/titles&gt;&lt;dates&gt;&lt;year&gt;2010&lt;/year&gt;&lt;/dates&gt;&lt;urls&gt;&lt;/urls&gt;&lt;/record&gt;&lt;/Cite&gt;&lt;/EndNote&gt;</w:instrText>
      </w:r>
      <w:r w:rsidR="001C516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(McIntosh, 2010)</w:t>
      </w:r>
      <w:r w:rsidR="001C516D"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Intensive green roofs (IGRs) are characterized by thicker soil columns </w:t>
      </w:r>
      <w:r w:rsidR="001C516D" w:rsidRPr="00794D8C">
        <w:rPr>
          <w:rFonts w:ascii="Times New Roman" w:hAnsi="Times New Roman" w:cs="Times New Roman"/>
          <w:sz w:val="24"/>
          <w:szCs w:val="24"/>
        </w:rPr>
        <w:t xml:space="preserve">(e.g., </w:t>
      </w:r>
      <w:r w:rsidR="008D2F95" w:rsidRPr="00794D8C">
        <w:rPr>
          <w:rFonts w:ascii="Times New Roman" w:hAnsi="Times New Roman" w:cs="Times New Roman"/>
          <w:sz w:val="24"/>
          <w:szCs w:val="24"/>
        </w:rPr>
        <w:t>&gt;</w:t>
      </w:r>
      <w:ins w:id="201" w:author="Paul Mayer" w:date="2020-02-26T11:41:00Z">
        <w:r w:rsidR="003B120C">
          <w:rPr>
            <w:rFonts w:ascii="Times New Roman" w:hAnsi="Times New Roman" w:cs="Times New Roman"/>
            <w:sz w:val="24"/>
            <w:szCs w:val="24"/>
          </w:rPr>
          <w:t>15 cm</w:t>
        </w:r>
      </w:ins>
      <w:del w:id="202" w:author="Paul Mayer" w:date="2020-02-26T11:41:00Z">
        <w:r w:rsidR="008D2F95" w:rsidRPr="00794D8C" w:rsidDel="003B120C">
          <w:rPr>
            <w:rFonts w:ascii="Times New Roman" w:hAnsi="Times New Roman" w:cs="Times New Roman"/>
            <w:sz w:val="24"/>
            <w:szCs w:val="24"/>
          </w:rPr>
          <w:delText>6 inche</w:delText>
        </w:r>
      </w:del>
      <w:del w:id="203" w:author="Paul Mayer" w:date="2020-02-26T11:42:00Z">
        <w:r w:rsidR="008D2F95" w:rsidRPr="00794D8C" w:rsidDel="003B120C">
          <w:rPr>
            <w:rFonts w:ascii="Times New Roman" w:hAnsi="Times New Roman" w:cs="Times New Roman"/>
            <w:sz w:val="24"/>
            <w:szCs w:val="24"/>
          </w:rPr>
          <w:delText>s</w:delText>
        </w:r>
      </w:del>
      <w:r w:rsidR="001C516D" w:rsidRPr="00794D8C">
        <w:rPr>
          <w:rFonts w:ascii="Times New Roman" w:hAnsi="Times New Roman" w:cs="Times New Roman"/>
          <w:sz w:val="24"/>
          <w:szCs w:val="24"/>
        </w:rPr>
        <w:t xml:space="preserve">) </w:t>
      </w:r>
      <w:r w:rsidRPr="00794D8C">
        <w:rPr>
          <w:rFonts w:ascii="Times New Roman" w:hAnsi="Times New Roman" w:cs="Times New Roman"/>
          <w:sz w:val="24"/>
          <w:szCs w:val="24"/>
        </w:rPr>
        <w:t>and larger vegetation and can include landscaped gardens, mixtures of trees</w:t>
      </w:r>
      <w:r w:rsidR="008469F5" w:rsidRPr="00794D8C">
        <w:rPr>
          <w:rFonts w:ascii="Times New Roman" w:hAnsi="Times New Roman" w:cs="Times New Roman"/>
          <w:sz w:val="24"/>
          <w:szCs w:val="24"/>
        </w:rPr>
        <w:t>, bushes and grass</w:t>
      </w:r>
      <w:r w:rsidRPr="00794D8C">
        <w:rPr>
          <w:rFonts w:ascii="Times New Roman" w:hAnsi="Times New Roman" w:cs="Times New Roman"/>
          <w:sz w:val="24"/>
          <w:szCs w:val="24"/>
        </w:rPr>
        <w:t xml:space="preserve">. They require substantial structural support and are typically installed on larger, commercial buildings that may allow pedestrian access. Extensive green roofs (EGRs) are characterized by shallow soil depths </w:t>
      </w:r>
      <w:r w:rsidR="001C516D" w:rsidRPr="00794D8C">
        <w:rPr>
          <w:rFonts w:ascii="Times New Roman" w:hAnsi="Times New Roman" w:cs="Times New Roman"/>
          <w:sz w:val="24"/>
          <w:szCs w:val="24"/>
        </w:rPr>
        <w:t xml:space="preserve">(e.g., </w:t>
      </w:r>
      <w:ins w:id="204" w:author="Paul Mayer" w:date="2020-02-26T11:42:00Z">
        <w:r w:rsidR="003B120C">
          <w:rPr>
            <w:rFonts w:ascii="Times New Roman" w:hAnsi="Times New Roman" w:cs="Times New Roman"/>
            <w:sz w:val="24"/>
            <w:szCs w:val="24"/>
          </w:rPr>
          <w:t>5-15 cm</w:t>
        </w:r>
      </w:ins>
      <w:del w:id="205" w:author="Paul Mayer" w:date="2020-02-26T11:42:00Z">
        <w:r w:rsidRPr="00794D8C" w:rsidDel="003B120C">
          <w:rPr>
            <w:rFonts w:ascii="Times New Roman" w:hAnsi="Times New Roman" w:cs="Times New Roman"/>
            <w:sz w:val="24"/>
            <w:szCs w:val="24"/>
          </w:rPr>
          <w:delText>2-6</w:delText>
        </w:r>
        <w:r w:rsidR="001C516D" w:rsidRPr="00794D8C" w:rsidDel="003B120C">
          <w:rPr>
            <w:rFonts w:ascii="Times New Roman" w:hAnsi="Times New Roman" w:cs="Times New Roman"/>
            <w:sz w:val="24"/>
            <w:szCs w:val="24"/>
          </w:rPr>
          <w:delText xml:space="preserve"> inches</w:delText>
        </w:r>
      </w:del>
      <w:r w:rsidRPr="00794D8C">
        <w:rPr>
          <w:rFonts w:ascii="Times New Roman" w:hAnsi="Times New Roman" w:cs="Times New Roman"/>
          <w:sz w:val="24"/>
          <w:szCs w:val="24"/>
        </w:rPr>
        <w:t xml:space="preserve">) and low-level vegetation that typically covers a large proportion of the roof. EGRs can be implemented on buildings with less structural support than IGRs, and </w:t>
      </w:r>
      <w:del w:id="206" w:author="Paul Mayer" w:date="2020-02-26T11:42:00Z">
        <w:r w:rsidRPr="00794D8C" w:rsidDel="00FE0132">
          <w:rPr>
            <w:rFonts w:ascii="Times New Roman" w:hAnsi="Times New Roman" w:cs="Times New Roman"/>
            <w:sz w:val="24"/>
            <w:szCs w:val="24"/>
          </w:rPr>
          <w:delText xml:space="preserve">they </w:delText>
        </w:r>
      </w:del>
      <w:r w:rsidRPr="00794D8C">
        <w:rPr>
          <w:rFonts w:ascii="Times New Roman" w:hAnsi="Times New Roman" w:cs="Times New Roman"/>
          <w:sz w:val="24"/>
          <w:szCs w:val="24"/>
        </w:rPr>
        <w:t>typically do not require maintenance such as irrigation, fertilization</w:t>
      </w:r>
      <w:r w:rsidR="001C516D" w:rsidRPr="00794D8C">
        <w:rPr>
          <w:rFonts w:ascii="Times New Roman" w:hAnsi="Times New Roman" w:cs="Times New Roman"/>
          <w:sz w:val="24"/>
          <w:szCs w:val="24"/>
        </w:rPr>
        <w:t xml:space="preserve"> </w:t>
      </w:r>
      <w:r w:rsidR="001C516D"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&lt;EndNote&gt;&lt;Cite&gt;&lt;Author&gt;McIntosh&lt;/Author&gt;&lt;Year&gt;2010&lt;/Year&gt;&lt;RecNum&gt;26&lt;/RecNum&gt;&lt;DisplayText&gt;(McIntosh, 2010)&lt;/DisplayText&gt;&lt;record&gt;&lt;rec-number&gt;26&lt;/rec-number&gt;&lt;foreign-keys&gt;&lt;key app="EN" db-id="vxswrvz902xafmet90nv2wrlvesvv0zrsd99" timestamp="1581462668"&gt;26&lt;/key&gt;&lt;/foreign-keys&gt;&lt;ref-type name="Manuscript"&gt;36&lt;/ref-type&gt;&lt;contributors&gt;&lt;authors&gt;&lt;author&gt;Annika McIntosh&lt;/author&gt;&lt;/authors&gt;&lt;secondary-authors&gt;&lt;author&gt;City of Seattle&lt;/author&gt;&lt;author&gt;Seattle Public Utilities&lt;/author&gt;&lt;author&gt;University of Washington Green Futures Lab&lt;/author&gt;&lt;/secondary-authors&gt;&lt;/contributors&gt;&lt;titles&gt;&lt;title&gt;Green roofs in Seattle: A survey of vegetated roofs and rooftop gardens&lt;/title&gt;&lt;/titles&gt;&lt;dates&gt;&lt;year&gt;2010&lt;/year&gt;&lt;/dates&gt;&lt;urls&gt;&lt;/urls&gt;&lt;/record&gt;&lt;/Cite&gt;&lt;/EndNote&gt;</w:instrText>
      </w:r>
      <w:r w:rsidR="001C516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(McIntosh, 2010)</w:t>
      </w:r>
      <w:r w:rsidR="001C516D" w:rsidRPr="00794D8C">
        <w:rPr>
          <w:rFonts w:ascii="Times New Roman" w:hAnsi="Times New Roman" w:cs="Times New Roman"/>
          <w:sz w:val="24"/>
          <w:szCs w:val="24"/>
        </w:rPr>
        <w:fldChar w:fldCharType="end"/>
      </w:r>
      <w:r w:rsidRPr="00794D8C">
        <w:rPr>
          <w:rFonts w:ascii="Times New Roman" w:hAnsi="Times New Roman" w:cs="Times New Roman"/>
          <w:sz w:val="24"/>
          <w:szCs w:val="24"/>
        </w:rPr>
        <w:t>.</w:t>
      </w:r>
      <w:r w:rsidR="008469F5" w:rsidRPr="00794D8C">
        <w:rPr>
          <w:rFonts w:ascii="Times New Roman" w:hAnsi="Times New Roman" w:cs="Times New Roman"/>
          <w:sz w:val="24"/>
          <w:szCs w:val="24"/>
        </w:rPr>
        <w:t xml:space="preserve"> </w:t>
      </w:r>
    </w:p>
    <w:p w14:paraId="0F4389C2" w14:textId="53C6C93A" w:rsidR="00E937E2" w:rsidRPr="00794D8C" w:rsidRDefault="007630C6"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T</w:t>
      </w:r>
      <w:r w:rsidR="00E937E2" w:rsidRPr="00794D8C">
        <w:rPr>
          <w:rFonts w:ascii="Times New Roman" w:hAnsi="Times New Roman" w:cs="Times New Roman"/>
          <w:sz w:val="24"/>
          <w:szCs w:val="24"/>
        </w:rPr>
        <w:t xml:space="preserve">o parameterize green roofs in VELMA, </w:t>
      </w:r>
      <w:r w:rsidR="008469F5" w:rsidRPr="00794D8C">
        <w:rPr>
          <w:rFonts w:ascii="Times New Roman" w:hAnsi="Times New Roman" w:cs="Times New Roman"/>
          <w:sz w:val="24"/>
          <w:szCs w:val="24"/>
        </w:rPr>
        <w:t xml:space="preserve">both the </w:t>
      </w:r>
      <w:r w:rsidR="00E937E2" w:rsidRPr="00794D8C">
        <w:rPr>
          <w:rFonts w:ascii="Times New Roman" w:hAnsi="Times New Roman" w:cs="Times New Roman"/>
          <w:sz w:val="24"/>
          <w:szCs w:val="24"/>
        </w:rPr>
        <w:t xml:space="preserve">cover and soil characteristics </w:t>
      </w:r>
      <w:del w:id="207" w:author="Paul Mayer" w:date="2020-02-26T11:43:00Z">
        <w:r w:rsidR="008469F5" w:rsidRPr="00794D8C" w:rsidDel="00FE0132">
          <w:rPr>
            <w:rFonts w:ascii="Times New Roman" w:hAnsi="Times New Roman" w:cs="Times New Roman"/>
            <w:sz w:val="24"/>
            <w:szCs w:val="24"/>
          </w:rPr>
          <w:delText xml:space="preserve">are </w:delText>
        </w:r>
      </w:del>
      <w:ins w:id="208" w:author="Paul Mayer" w:date="2020-02-26T11:43:00Z">
        <w:r w:rsidR="00FE0132">
          <w:rPr>
            <w:rFonts w:ascii="Times New Roman" w:hAnsi="Times New Roman" w:cs="Times New Roman"/>
            <w:sz w:val="24"/>
            <w:szCs w:val="24"/>
          </w:rPr>
          <w:t>were</w:t>
        </w:r>
        <w:r w:rsidR="00FE0132" w:rsidRPr="00794D8C">
          <w:rPr>
            <w:rFonts w:ascii="Times New Roman" w:hAnsi="Times New Roman" w:cs="Times New Roman"/>
            <w:sz w:val="24"/>
            <w:szCs w:val="24"/>
          </w:rPr>
          <w:t xml:space="preserve"> </w:t>
        </w:r>
      </w:ins>
      <w:r w:rsidR="008469F5" w:rsidRPr="00794D8C">
        <w:rPr>
          <w:rFonts w:ascii="Times New Roman" w:hAnsi="Times New Roman" w:cs="Times New Roman"/>
          <w:sz w:val="24"/>
          <w:szCs w:val="24"/>
        </w:rPr>
        <w:t>changed to</w:t>
      </w:r>
      <w:r w:rsidR="00E937E2" w:rsidRPr="00794D8C">
        <w:rPr>
          <w:rFonts w:ascii="Times New Roman" w:hAnsi="Times New Roman" w:cs="Times New Roman"/>
          <w:sz w:val="24"/>
          <w:szCs w:val="24"/>
        </w:rPr>
        <w:t xml:space="preserve"> match those of intensive </w:t>
      </w:r>
      <w:r w:rsidR="008469F5" w:rsidRPr="00794D8C">
        <w:rPr>
          <w:rFonts w:ascii="Times New Roman" w:hAnsi="Times New Roman" w:cs="Times New Roman"/>
          <w:sz w:val="24"/>
          <w:szCs w:val="24"/>
        </w:rPr>
        <w:t>or</w:t>
      </w:r>
      <w:r w:rsidR="00E937E2" w:rsidRPr="00794D8C">
        <w:rPr>
          <w:rFonts w:ascii="Times New Roman" w:hAnsi="Times New Roman" w:cs="Times New Roman"/>
          <w:sz w:val="24"/>
          <w:szCs w:val="24"/>
        </w:rPr>
        <w:t xml:space="preserve"> extensive green roofs. Table </w:t>
      </w:r>
      <w:r w:rsidR="00D66478" w:rsidRPr="00794D8C">
        <w:rPr>
          <w:rFonts w:ascii="Times New Roman" w:hAnsi="Times New Roman" w:cs="Times New Roman"/>
          <w:sz w:val="24"/>
          <w:szCs w:val="24"/>
        </w:rPr>
        <w:t>4</w:t>
      </w:r>
      <w:r w:rsidR="00E937E2" w:rsidRPr="00794D8C">
        <w:rPr>
          <w:rFonts w:ascii="Times New Roman" w:hAnsi="Times New Roman" w:cs="Times New Roman"/>
          <w:sz w:val="24"/>
          <w:szCs w:val="24"/>
        </w:rPr>
        <w:t xml:space="preserve"> shows the soil characteristic parameterizations for green roofs</w:t>
      </w:r>
      <w:r w:rsidR="008469F5" w:rsidRPr="00794D8C">
        <w:rPr>
          <w:rFonts w:ascii="Times New Roman" w:hAnsi="Times New Roman" w:cs="Times New Roman"/>
          <w:sz w:val="24"/>
          <w:szCs w:val="24"/>
        </w:rPr>
        <w:t xml:space="preserve"> in VELMA. </w:t>
      </w:r>
    </w:p>
    <w:p w14:paraId="1B2F809B" w14:textId="6F6A8065" w:rsidR="00E937E2" w:rsidRPr="00794D8C" w:rsidRDefault="008210C1" w:rsidP="00794D8C">
      <w:pPr>
        <w:spacing w:line="480" w:lineRule="auto"/>
        <w:ind w:firstLine="360"/>
        <w:jc w:val="center"/>
        <w:rPr>
          <w:rFonts w:ascii="Times New Roman" w:hAnsi="Times New Roman" w:cs="Times New Roman"/>
          <w:b/>
          <w:sz w:val="24"/>
          <w:szCs w:val="24"/>
        </w:rPr>
      </w:pPr>
      <w:r w:rsidRPr="00794D8C">
        <w:rPr>
          <w:rFonts w:ascii="Times New Roman" w:hAnsi="Times New Roman" w:cs="Times New Roman"/>
          <w:b/>
          <w:sz w:val="24"/>
          <w:szCs w:val="24"/>
        </w:rPr>
        <w:t xml:space="preserve">&lt;Insert Table </w:t>
      </w:r>
      <w:r w:rsidR="00D66478" w:rsidRPr="00794D8C">
        <w:rPr>
          <w:rFonts w:ascii="Times New Roman" w:hAnsi="Times New Roman" w:cs="Times New Roman"/>
          <w:b/>
          <w:sz w:val="24"/>
          <w:szCs w:val="24"/>
        </w:rPr>
        <w:t>4</w:t>
      </w:r>
      <w:r w:rsidRPr="00794D8C">
        <w:rPr>
          <w:rFonts w:ascii="Times New Roman" w:hAnsi="Times New Roman" w:cs="Times New Roman"/>
          <w:b/>
          <w:sz w:val="24"/>
          <w:szCs w:val="24"/>
        </w:rPr>
        <w:t xml:space="preserve"> Here&gt;</w:t>
      </w:r>
    </w:p>
    <w:p w14:paraId="176BFB38" w14:textId="31414021" w:rsidR="00840A67" w:rsidRPr="00794D8C" w:rsidRDefault="00840A67"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 xml:space="preserve">The values for the general soil type were chosen to match </w:t>
      </w:r>
      <w:r w:rsidR="0072400F" w:rsidRPr="00794D8C">
        <w:rPr>
          <w:rFonts w:ascii="Times New Roman" w:hAnsi="Times New Roman" w:cs="Times New Roman"/>
          <w:sz w:val="24"/>
          <w:szCs w:val="24"/>
        </w:rPr>
        <w:t>a sandy loam</w:t>
      </w:r>
      <w:r w:rsidRPr="00794D8C">
        <w:rPr>
          <w:rFonts w:ascii="Times New Roman" w:hAnsi="Times New Roman" w:cs="Times New Roman"/>
          <w:sz w:val="24"/>
          <w:szCs w:val="24"/>
        </w:rPr>
        <w:t xml:space="preserve"> soil type. The intensive and extensive green roof soil characteristics were taken from </w:t>
      </w:r>
      <w:r w:rsidR="0072400F" w:rsidRPr="00794D8C">
        <w:rPr>
          <w:rFonts w:ascii="Times New Roman" w:hAnsi="Times New Roman" w:cs="Times New Roman"/>
          <w:sz w:val="24"/>
          <w:szCs w:val="24"/>
        </w:rPr>
        <w:t>the technical specifications of a proprietary source of green roof media</w:t>
      </w:r>
      <w:r w:rsidR="001C516D" w:rsidRPr="00794D8C">
        <w:rPr>
          <w:rFonts w:ascii="Times New Roman" w:hAnsi="Times New Roman" w:cs="Times New Roman"/>
          <w:sz w:val="24"/>
          <w:szCs w:val="24"/>
        </w:rPr>
        <w:t xml:space="preserve"> </w:t>
      </w:r>
      <w:r w:rsidR="0072400F" w:rsidRPr="00794D8C">
        <w:rPr>
          <w:rFonts w:ascii="Times New Roman" w:hAnsi="Times New Roman" w:cs="Times New Roman"/>
          <w:sz w:val="24"/>
          <w:szCs w:val="24"/>
        </w:rPr>
        <w:t xml:space="preserve"> (</w:t>
      </w:r>
      <w:proofErr w:type="spellStart"/>
      <w:r w:rsidR="0072400F" w:rsidRPr="00794D8C">
        <w:rPr>
          <w:rFonts w:ascii="Times New Roman" w:hAnsi="Times New Roman" w:cs="Times New Roman"/>
          <w:sz w:val="24"/>
          <w:szCs w:val="24"/>
        </w:rPr>
        <w:t>Roof</w:t>
      </w:r>
      <w:r w:rsidR="001C516D" w:rsidRPr="00794D8C">
        <w:rPr>
          <w:rFonts w:ascii="Times New Roman" w:hAnsi="Times New Roman" w:cs="Times New Roman"/>
          <w:sz w:val="24"/>
          <w:szCs w:val="24"/>
        </w:rPr>
        <w:t>l</w:t>
      </w:r>
      <w:r w:rsidR="0072400F" w:rsidRPr="00794D8C">
        <w:rPr>
          <w:rFonts w:ascii="Times New Roman" w:hAnsi="Times New Roman" w:cs="Times New Roman"/>
          <w:sz w:val="24"/>
          <w:szCs w:val="24"/>
        </w:rPr>
        <w:t>ite</w:t>
      </w:r>
      <w:proofErr w:type="spellEnd"/>
      <w:r w:rsidR="0072400F" w:rsidRPr="00794D8C">
        <w:rPr>
          <w:rFonts w:ascii="Times New Roman" w:hAnsi="Times New Roman" w:cs="Times New Roman"/>
          <w:sz w:val="24"/>
          <w:szCs w:val="24"/>
        </w:rPr>
        <w:t xml:space="preserve"> Extensive 600 Media</w:t>
      </w:r>
      <w:r w:rsidR="001C516D" w:rsidRPr="00794D8C">
        <w:rPr>
          <w:rFonts w:ascii="Times New Roman" w:hAnsi="Times New Roman" w:cs="Times New Roman"/>
          <w:sz w:val="24"/>
          <w:szCs w:val="24"/>
        </w:rPr>
        <w:t xml:space="preserve"> and </w:t>
      </w:r>
      <w:proofErr w:type="spellStart"/>
      <w:r w:rsidR="001C516D" w:rsidRPr="00794D8C">
        <w:rPr>
          <w:rFonts w:ascii="Times New Roman" w:hAnsi="Times New Roman" w:cs="Times New Roman"/>
          <w:sz w:val="24"/>
          <w:szCs w:val="24"/>
        </w:rPr>
        <w:t>Rooflite</w:t>
      </w:r>
      <w:proofErr w:type="spellEnd"/>
      <w:r w:rsidR="001C516D" w:rsidRPr="00794D8C">
        <w:rPr>
          <w:rFonts w:ascii="Times New Roman" w:hAnsi="Times New Roman" w:cs="Times New Roman"/>
          <w:sz w:val="24"/>
          <w:szCs w:val="24"/>
        </w:rPr>
        <w:t xml:space="preserve"> Intensive 700 Media; </w:t>
      </w:r>
      <w:r w:rsidR="001C516D"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&lt;EndNote&gt;&lt;Cite&gt;&lt;Author&gt;Rooflite&lt;/Author&gt;&lt;Year&gt;2020&lt;/Year&gt;&lt;RecNum&gt;27&lt;/RecNum&gt;&lt;DisplayText&gt;(Rooflite, 2020)&lt;/DisplayText&gt;&lt;record&gt;&lt;rec-number&gt;27&lt;/rec-number&gt;&lt;foreign-keys&gt;&lt;key app="EN" db-id="vxswrvz902xafmet90nv2wrlvesvv0zrsd99" timestamp="1581462888"&gt;27&lt;/key&gt;&lt;/foreign-keys&gt;&lt;ref-type name="Web Page"&gt;12&lt;/ref-type&gt;&lt;contributors&gt;&lt;authors&gt;&lt;author&gt;Rooflite,&lt;/author&gt;&lt;/authors&gt;&lt;/contributors&gt;&lt;titles&gt;&lt;title&gt;Certified Green Roof Media&lt;/title&gt;&lt;/titles&gt;&lt;volume&gt;2020&lt;/volume&gt;&lt;dates&gt;&lt;year&gt;2020&lt;/year&gt;&lt;/dates&gt;&lt;urls&gt;&lt;related-urls&gt;&lt;url&gt;https://www.rooflitesoil.com&lt;/url&gt;&lt;/related-urls&gt;&lt;/urls&gt;&lt;/record&gt;&lt;/Cite&gt;&lt;/EndNote&gt;</w:instrText>
      </w:r>
      <w:r w:rsidR="001C516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(Rooflite, 2020)</w:t>
      </w:r>
      <w:r w:rsidR="001C516D" w:rsidRPr="00794D8C">
        <w:rPr>
          <w:rFonts w:ascii="Times New Roman" w:hAnsi="Times New Roman" w:cs="Times New Roman"/>
          <w:sz w:val="24"/>
          <w:szCs w:val="24"/>
        </w:rPr>
        <w:fldChar w:fldCharType="end"/>
      </w:r>
      <w:r w:rsidR="0072400F" w:rsidRPr="00794D8C">
        <w:rPr>
          <w:rFonts w:ascii="Times New Roman" w:hAnsi="Times New Roman" w:cs="Times New Roman"/>
          <w:sz w:val="24"/>
          <w:szCs w:val="24"/>
        </w:rPr>
        <w:t xml:space="preserve"> that was designated as an approved media source to obtain stormwater reduction credit by the City of Seattle </w:t>
      </w:r>
      <w:r w:rsidR="001C516D"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&lt;EndNote&gt;&lt;Cite&gt;&lt;Author&gt;Magnusson Klemencic Associates&lt;/Author&gt;&lt;Year&gt;2008&lt;/Year&gt;&lt;RecNum&gt;28&lt;/RecNum&gt;&lt;DisplayText&gt;(Magnusson Klemencic Associates and Seattle Public Utilities, 2008)&lt;/DisplayText&gt;&lt;record&gt;&lt;rec-number&gt;28&lt;/rec-number&gt;&lt;foreign-keys&gt;&lt;key app="EN" db-id="vxswrvz902xafmet90nv2wrlvesvv0zrsd99" timestamp="1581463143"&gt;28&lt;/key&gt;&lt;/foreign-keys&gt;&lt;ref-type name="Report"&gt;27&lt;/ref-type&gt;&lt;contributors&gt;&lt;authors&gt;&lt;author&gt;Magnusson Klemencic Associates,&lt;/author&gt;&lt;author&gt;Seattle Public Utilities,&lt;/author&gt;&lt;/authors&gt;&lt;/contributors&gt;&lt;titles&gt;&lt;title&gt;Draft - Green Roof Media Recommended Specifications&lt;/title&gt;&lt;/titles&gt;&lt;dates&gt;&lt;year&gt;2008&lt;/year&gt;&lt;/dates&gt;&lt;urls&gt;&lt;related-urls&gt;&lt;url&gt;http://www.seattle.gov/dpd/cs/groups/pan/@pan/documents/web_informational/p2371388.pdf&lt;/url&gt;&lt;/related-urls&gt;&lt;/urls&gt;&lt;/record&gt;&lt;/Cite&gt;&lt;/EndNote&gt;</w:instrText>
      </w:r>
      <w:r w:rsidR="001C516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(Magnusson Klemencic Associates and Seattle Public Utilities, 2008)</w:t>
      </w:r>
      <w:r w:rsidR="001C516D" w:rsidRPr="00794D8C">
        <w:rPr>
          <w:rFonts w:ascii="Times New Roman" w:hAnsi="Times New Roman" w:cs="Times New Roman"/>
          <w:sz w:val="24"/>
          <w:szCs w:val="24"/>
        </w:rPr>
        <w:fldChar w:fldCharType="end"/>
      </w:r>
    </w:p>
    <w:p w14:paraId="7ECF08C5" w14:textId="0260675D" w:rsidR="009006EA" w:rsidRPr="00794D8C" w:rsidRDefault="00840A67"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In addition to the soil characteristics</w:t>
      </w:r>
      <w:r w:rsidR="009006EA" w:rsidRPr="00794D8C">
        <w:rPr>
          <w:rFonts w:ascii="Times New Roman" w:hAnsi="Times New Roman" w:cs="Times New Roman"/>
          <w:sz w:val="24"/>
          <w:szCs w:val="24"/>
        </w:rPr>
        <w:t xml:space="preserve">, we </w:t>
      </w:r>
      <w:r w:rsidR="002B11E4" w:rsidRPr="00794D8C">
        <w:rPr>
          <w:rFonts w:ascii="Times New Roman" w:hAnsi="Times New Roman" w:cs="Times New Roman"/>
          <w:sz w:val="24"/>
          <w:szCs w:val="24"/>
        </w:rPr>
        <w:t xml:space="preserve">also </w:t>
      </w:r>
      <w:r w:rsidR="009006EA" w:rsidRPr="00794D8C">
        <w:rPr>
          <w:rFonts w:ascii="Times New Roman" w:hAnsi="Times New Roman" w:cs="Times New Roman"/>
          <w:sz w:val="24"/>
          <w:szCs w:val="24"/>
        </w:rPr>
        <w:t>change</w:t>
      </w:r>
      <w:r w:rsidR="002B11E4" w:rsidRPr="00794D8C">
        <w:rPr>
          <w:rFonts w:ascii="Times New Roman" w:hAnsi="Times New Roman" w:cs="Times New Roman"/>
          <w:sz w:val="24"/>
          <w:szCs w:val="24"/>
        </w:rPr>
        <w:t>d</w:t>
      </w:r>
      <w:r w:rsidR="009006EA" w:rsidRPr="00794D8C">
        <w:rPr>
          <w:rFonts w:ascii="Times New Roman" w:hAnsi="Times New Roman" w:cs="Times New Roman"/>
          <w:sz w:val="24"/>
          <w:szCs w:val="24"/>
        </w:rPr>
        <w:t xml:space="preserve"> the </w:t>
      </w:r>
      <w:r w:rsidR="002B11E4" w:rsidRPr="00794D8C">
        <w:rPr>
          <w:rFonts w:ascii="Times New Roman" w:hAnsi="Times New Roman" w:cs="Times New Roman"/>
          <w:sz w:val="24"/>
          <w:szCs w:val="24"/>
        </w:rPr>
        <w:t xml:space="preserve">land </w:t>
      </w:r>
      <w:r w:rsidR="009006EA" w:rsidRPr="00794D8C">
        <w:rPr>
          <w:rFonts w:ascii="Times New Roman" w:hAnsi="Times New Roman" w:cs="Times New Roman"/>
          <w:sz w:val="24"/>
          <w:szCs w:val="24"/>
        </w:rPr>
        <w:t xml:space="preserve">cover from a traditional building (i.e., no biomass) to cover characteristics of grass that match either extensive or </w:t>
      </w:r>
      <w:r w:rsidR="009006EA" w:rsidRPr="00794D8C">
        <w:rPr>
          <w:rFonts w:ascii="Times New Roman" w:hAnsi="Times New Roman" w:cs="Times New Roman"/>
          <w:sz w:val="24"/>
          <w:szCs w:val="24"/>
        </w:rPr>
        <w:lastRenderedPageBreak/>
        <w:t xml:space="preserve">intensive green roofs. </w:t>
      </w:r>
      <w:r w:rsidR="00884AF7" w:rsidRPr="00794D8C">
        <w:rPr>
          <w:rFonts w:ascii="Times New Roman" w:hAnsi="Times New Roman" w:cs="Times New Roman"/>
          <w:sz w:val="24"/>
          <w:szCs w:val="24"/>
        </w:rPr>
        <w:t>VELMA input parameters were manually parameterized to ensure that the s</w:t>
      </w:r>
      <w:r w:rsidR="002B11E4" w:rsidRPr="00794D8C">
        <w:rPr>
          <w:rFonts w:ascii="Times New Roman" w:hAnsi="Times New Roman" w:cs="Times New Roman"/>
          <w:sz w:val="24"/>
          <w:szCs w:val="24"/>
        </w:rPr>
        <w:t xml:space="preserve">imulated </w:t>
      </w:r>
      <w:r w:rsidR="00884AF7" w:rsidRPr="00794D8C">
        <w:rPr>
          <w:rFonts w:ascii="Times New Roman" w:hAnsi="Times New Roman" w:cs="Times New Roman"/>
          <w:sz w:val="24"/>
          <w:szCs w:val="24"/>
        </w:rPr>
        <w:t xml:space="preserve">maximum annual aboveground </w:t>
      </w:r>
      <w:r w:rsidR="002B11E4" w:rsidRPr="00794D8C">
        <w:rPr>
          <w:rFonts w:ascii="Times New Roman" w:hAnsi="Times New Roman" w:cs="Times New Roman"/>
          <w:sz w:val="24"/>
          <w:szCs w:val="24"/>
        </w:rPr>
        <w:t xml:space="preserve">biomass values reached approximately 240 and 1000 </w:t>
      </w:r>
      <w:ins w:id="209" w:author="Paul Mayer" w:date="2020-02-26T11:46:00Z">
        <w:r w:rsidR="00C72EC2" w:rsidRPr="00C72EC2">
          <w:rPr>
            <w:rFonts w:ascii="Times New Roman" w:hAnsi="Times New Roman" w:cs="Times New Roman"/>
            <w:sz w:val="24"/>
            <w:szCs w:val="24"/>
          </w:rPr>
          <w:t>g cm</w:t>
        </w:r>
        <w:r w:rsidR="00C72EC2" w:rsidRPr="00C72EC2">
          <w:rPr>
            <w:rFonts w:ascii="Times New Roman" w:hAnsi="Times New Roman" w:cs="Times New Roman"/>
            <w:sz w:val="24"/>
            <w:szCs w:val="24"/>
            <w:vertAlign w:val="superscript"/>
          </w:rPr>
          <w:t xml:space="preserve">-2 </w:t>
        </w:r>
        <w:r w:rsidR="00C72EC2" w:rsidRPr="00C72EC2">
          <w:rPr>
            <w:rFonts w:ascii="Times New Roman" w:hAnsi="Times New Roman" w:cs="Times New Roman"/>
            <w:sz w:val="24"/>
            <w:szCs w:val="24"/>
          </w:rPr>
          <w:t>yr</w:t>
        </w:r>
        <w:r w:rsidR="00C72EC2" w:rsidRPr="00C72EC2">
          <w:rPr>
            <w:rFonts w:ascii="Times New Roman" w:hAnsi="Times New Roman" w:cs="Times New Roman"/>
            <w:sz w:val="24"/>
            <w:szCs w:val="24"/>
            <w:vertAlign w:val="superscript"/>
          </w:rPr>
          <w:t>-1</w:t>
        </w:r>
      </w:ins>
      <w:commentRangeStart w:id="210"/>
      <w:del w:id="211" w:author="Paul Mayer" w:date="2020-02-26T11:46:00Z">
        <w:r w:rsidR="002B11E4" w:rsidRPr="00794D8C" w:rsidDel="00C72EC2">
          <w:rPr>
            <w:rFonts w:ascii="Times New Roman" w:hAnsi="Times New Roman" w:cs="Times New Roman"/>
            <w:sz w:val="24"/>
            <w:szCs w:val="24"/>
          </w:rPr>
          <w:delText>gCm</w:delText>
        </w:r>
        <w:r w:rsidR="002B11E4" w:rsidRPr="00794D8C" w:rsidDel="00C72EC2">
          <w:rPr>
            <w:rFonts w:ascii="Times New Roman" w:hAnsi="Times New Roman" w:cs="Times New Roman"/>
            <w:sz w:val="24"/>
            <w:szCs w:val="24"/>
            <w:vertAlign w:val="superscript"/>
          </w:rPr>
          <w:delText>2</w:delText>
        </w:r>
        <w:r w:rsidR="002B11E4" w:rsidRPr="00794D8C" w:rsidDel="00C72EC2">
          <w:rPr>
            <w:rFonts w:ascii="Times New Roman" w:hAnsi="Times New Roman" w:cs="Times New Roman"/>
            <w:sz w:val="24"/>
            <w:szCs w:val="24"/>
          </w:rPr>
          <w:delText>yr</w:delText>
        </w:r>
        <w:r w:rsidR="002B11E4" w:rsidRPr="00794D8C" w:rsidDel="00C72EC2">
          <w:rPr>
            <w:rFonts w:ascii="Times New Roman" w:hAnsi="Times New Roman" w:cs="Times New Roman"/>
            <w:sz w:val="24"/>
            <w:szCs w:val="24"/>
            <w:vertAlign w:val="superscript"/>
          </w:rPr>
          <w:delText>-1</w:delText>
        </w:r>
        <w:commentRangeEnd w:id="210"/>
        <w:r w:rsidR="004B543D" w:rsidDel="00C72EC2">
          <w:rPr>
            <w:rStyle w:val="CommentReference"/>
          </w:rPr>
          <w:commentReference w:id="210"/>
        </w:r>
      </w:del>
      <w:r w:rsidR="002B11E4" w:rsidRPr="00794D8C">
        <w:rPr>
          <w:rFonts w:ascii="Times New Roman" w:hAnsi="Times New Roman" w:cs="Times New Roman"/>
          <w:sz w:val="24"/>
          <w:szCs w:val="24"/>
        </w:rPr>
        <w:t xml:space="preserve">, which </w:t>
      </w:r>
      <w:r w:rsidR="00884AF7" w:rsidRPr="00794D8C">
        <w:rPr>
          <w:rFonts w:ascii="Times New Roman" w:hAnsi="Times New Roman" w:cs="Times New Roman"/>
          <w:sz w:val="24"/>
          <w:szCs w:val="24"/>
        </w:rPr>
        <w:t>match data from</w:t>
      </w:r>
      <w:r w:rsidR="002B11E4" w:rsidRPr="00794D8C">
        <w:rPr>
          <w:rFonts w:ascii="Times New Roman" w:hAnsi="Times New Roman" w:cs="Times New Roman"/>
          <w:sz w:val="24"/>
          <w:szCs w:val="24"/>
        </w:rPr>
        <w:t xml:space="preserve"> experiments conducted by Getter et al. (2009). </w:t>
      </w:r>
    </w:p>
    <w:p w14:paraId="643A8D67" w14:textId="77343EBA" w:rsidR="00C06E07" w:rsidRPr="00794D8C" w:rsidRDefault="006B4AAC"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 xml:space="preserve">Four green roof scenarios were tested using intensive and extensive green roofs separately. Figures 3-6 show the four scenarios for each of the four watersheds. </w:t>
      </w:r>
    </w:p>
    <w:p w14:paraId="74381E03" w14:textId="4FF5B84E" w:rsidR="008210C1" w:rsidRPr="00794D8C" w:rsidRDefault="008210C1" w:rsidP="00794D8C">
      <w:pPr>
        <w:spacing w:line="480" w:lineRule="auto"/>
        <w:ind w:firstLine="360"/>
        <w:jc w:val="center"/>
        <w:rPr>
          <w:rFonts w:ascii="Times New Roman" w:hAnsi="Times New Roman" w:cs="Times New Roman"/>
          <w:b/>
          <w:noProof/>
          <w:sz w:val="24"/>
          <w:szCs w:val="24"/>
        </w:rPr>
      </w:pPr>
      <w:bookmarkStart w:id="212" w:name="_Hlk534033379"/>
      <w:r w:rsidRPr="00794D8C">
        <w:rPr>
          <w:rFonts w:ascii="Times New Roman" w:hAnsi="Times New Roman" w:cs="Times New Roman"/>
          <w:b/>
          <w:noProof/>
          <w:sz w:val="24"/>
          <w:szCs w:val="24"/>
        </w:rPr>
        <w:t xml:space="preserve">&lt;Insert Figure </w:t>
      </w:r>
      <w:r w:rsidR="0068050D" w:rsidRPr="00794D8C">
        <w:rPr>
          <w:rFonts w:ascii="Times New Roman" w:hAnsi="Times New Roman" w:cs="Times New Roman"/>
          <w:b/>
          <w:noProof/>
          <w:sz w:val="24"/>
          <w:szCs w:val="24"/>
        </w:rPr>
        <w:t>3</w:t>
      </w:r>
      <w:r w:rsidRPr="00794D8C">
        <w:rPr>
          <w:rFonts w:ascii="Times New Roman" w:hAnsi="Times New Roman" w:cs="Times New Roman"/>
          <w:b/>
          <w:noProof/>
          <w:sz w:val="24"/>
          <w:szCs w:val="24"/>
        </w:rPr>
        <w:t xml:space="preserve"> Here&gt; </w:t>
      </w:r>
    </w:p>
    <w:p w14:paraId="1B0B3D0C" w14:textId="0ED94A29" w:rsidR="008210C1" w:rsidRPr="00794D8C" w:rsidRDefault="008210C1" w:rsidP="00794D8C">
      <w:pPr>
        <w:spacing w:line="480" w:lineRule="auto"/>
        <w:ind w:firstLine="360"/>
        <w:jc w:val="center"/>
        <w:rPr>
          <w:rFonts w:ascii="Times New Roman" w:hAnsi="Times New Roman" w:cs="Times New Roman"/>
          <w:b/>
          <w:noProof/>
          <w:sz w:val="24"/>
          <w:szCs w:val="24"/>
        </w:rPr>
      </w:pPr>
      <w:r w:rsidRPr="00794D8C">
        <w:rPr>
          <w:rFonts w:ascii="Times New Roman" w:hAnsi="Times New Roman" w:cs="Times New Roman"/>
          <w:b/>
          <w:noProof/>
          <w:sz w:val="24"/>
          <w:szCs w:val="24"/>
        </w:rPr>
        <w:t xml:space="preserve">&lt;Insert Figure </w:t>
      </w:r>
      <w:r w:rsidR="0068050D" w:rsidRPr="00794D8C">
        <w:rPr>
          <w:rFonts w:ascii="Times New Roman" w:hAnsi="Times New Roman" w:cs="Times New Roman"/>
          <w:b/>
          <w:noProof/>
          <w:sz w:val="24"/>
          <w:szCs w:val="24"/>
        </w:rPr>
        <w:t>4</w:t>
      </w:r>
      <w:r w:rsidRPr="00794D8C">
        <w:rPr>
          <w:rFonts w:ascii="Times New Roman" w:hAnsi="Times New Roman" w:cs="Times New Roman"/>
          <w:b/>
          <w:noProof/>
          <w:sz w:val="24"/>
          <w:szCs w:val="24"/>
        </w:rPr>
        <w:t xml:space="preserve"> Here&gt; </w:t>
      </w:r>
    </w:p>
    <w:p w14:paraId="1931C802" w14:textId="09DB822F" w:rsidR="008210C1" w:rsidRPr="00794D8C" w:rsidRDefault="008210C1" w:rsidP="00794D8C">
      <w:pPr>
        <w:spacing w:line="480" w:lineRule="auto"/>
        <w:ind w:firstLine="360"/>
        <w:jc w:val="center"/>
        <w:rPr>
          <w:rFonts w:ascii="Times New Roman" w:hAnsi="Times New Roman" w:cs="Times New Roman"/>
          <w:b/>
          <w:noProof/>
          <w:sz w:val="24"/>
          <w:szCs w:val="24"/>
        </w:rPr>
      </w:pPr>
      <w:r w:rsidRPr="00794D8C">
        <w:rPr>
          <w:rFonts w:ascii="Times New Roman" w:hAnsi="Times New Roman" w:cs="Times New Roman"/>
          <w:b/>
          <w:noProof/>
          <w:sz w:val="24"/>
          <w:szCs w:val="24"/>
        </w:rPr>
        <w:t xml:space="preserve">&lt;Insert Figure </w:t>
      </w:r>
      <w:r w:rsidR="0068050D" w:rsidRPr="00794D8C">
        <w:rPr>
          <w:rFonts w:ascii="Times New Roman" w:hAnsi="Times New Roman" w:cs="Times New Roman"/>
          <w:b/>
          <w:noProof/>
          <w:sz w:val="24"/>
          <w:szCs w:val="24"/>
        </w:rPr>
        <w:t>5</w:t>
      </w:r>
      <w:r w:rsidRPr="00794D8C">
        <w:rPr>
          <w:rFonts w:ascii="Times New Roman" w:hAnsi="Times New Roman" w:cs="Times New Roman"/>
          <w:b/>
          <w:noProof/>
          <w:sz w:val="24"/>
          <w:szCs w:val="24"/>
        </w:rPr>
        <w:t xml:space="preserve"> Here &gt; </w:t>
      </w:r>
    </w:p>
    <w:p w14:paraId="1C777D89" w14:textId="2A36C680" w:rsidR="00BE6C63" w:rsidRPr="00794D8C" w:rsidRDefault="00902ECA" w:rsidP="00794D8C">
      <w:pPr>
        <w:spacing w:line="480" w:lineRule="auto"/>
        <w:ind w:firstLine="360"/>
        <w:jc w:val="center"/>
        <w:rPr>
          <w:rFonts w:ascii="Times New Roman" w:hAnsi="Times New Roman" w:cs="Times New Roman"/>
          <w:b/>
          <w:sz w:val="24"/>
          <w:szCs w:val="24"/>
        </w:rPr>
      </w:pPr>
      <w:r w:rsidRPr="00794D8C">
        <w:rPr>
          <w:rFonts w:ascii="Times New Roman" w:hAnsi="Times New Roman" w:cs="Times New Roman"/>
          <w:b/>
          <w:noProof/>
          <w:sz w:val="24"/>
          <w:szCs w:val="24"/>
        </w:rPr>
        <w:t xml:space="preserve">&lt;Insert Figure </w:t>
      </w:r>
      <w:r w:rsidR="0068050D" w:rsidRPr="00794D8C">
        <w:rPr>
          <w:rFonts w:ascii="Times New Roman" w:hAnsi="Times New Roman" w:cs="Times New Roman"/>
          <w:b/>
          <w:noProof/>
          <w:sz w:val="24"/>
          <w:szCs w:val="24"/>
        </w:rPr>
        <w:t>6</w:t>
      </w:r>
      <w:r w:rsidRPr="00794D8C">
        <w:rPr>
          <w:rFonts w:ascii="Times New Roman" w:hAnsi="Times New Roman" w:cs="Times New Roman"/>
          <w:b/>
          <w:noProof/>
          <w:sz w:val="24"/>
          <w:szCs w:val="24"/>
        </w:rPr>
        <w:t xml:space="preserve"> Here&gt; </w:t>
      </w:r>
    </w:p>
    <w:bookmarkEnd w:id="212"/>
    <w:p w14:paraId="294AB140" w14:textId="77777777" w:rsidR="005D2275" w:rsidRPr="00794D8C" w:rsidRDefault="00814FC1"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Each of the four panels in Figures 3-6 show varying proportions of existing buildings converted to green roofs (25%, 50%, 75%, and 100%). The land use types of trees, grass, and roads, parking lots, and sidewalks are all in gray, and the spatial distribution of buildings and green roofs are shown in red and green, respectively</w:t>
      </w:r>
      <w:r w:rsidR="005D2275" w:rsidRPr="00794D8C">
        <w:rPr>
          <w:rFonts w:ascii="Times New Roman" w:hAnsi="Times New Roman" w:cs="Times New Roman"/>
          <w:sz w:val="24"/>
          <w:szCs w:val="24"/>
        </w:rPr>
        <w:t xml:space="preserve">. The spatial designations of green roofs were performed randomly. </w:t>
      </w:r>
    </w:p>
    <w:p w14:paraId="3A3F31B2" w14:textId="77777777" w:rsidR="008300BF" w:rsidRPr="00794D8C" w:rsidRDefault="008300BF" w:rsidP="00794D8C">
      <w:pPr>
        <w:spacing w:line="480" w:lineRule="auto"/>
        <w:rPr>
          <w:rFonts w:ascii="Times New Roman" w:hAnsi="Times New Roman" w:cs="Times New Roman"/>
          <w:sz w:val="24"/>
          <w:szCs w:val="24"/>
        </w:rPr>
      </w:pPr>
    </w:p>
    <w:p w14:paraId="1F6CE1B5" w14:textId="46B0377C" w:rsidR="00097439" w:rsidRPr="00794D8C" w:rsidRDefault="008210C1"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3. </w:t>
      </w:r>
      <w:r w:rsidR="00CE4120" w:rsidRPr="00794D8C">
        <w:rPr>
          <w:rFonts w:ascii="Times New Roman" w:hAnsi="Times New Roman" w:cs="Times New Roman"/>
          <w:b/>
          <w:sz w:val="24"/>
          <w:szCs w:val="24"/>
        </w:rPr>
        <w:t xml:space="preserve">Results </w:t>
      </w:r>
      <w:r w:rsidR="00C85E3C" w:rsidRPr="00794D8C">
        <w:rPr>
          <w:rFonts w:ascii="Times New Roman" w:hAnsi="Times New Roman" w:cs="Times New Roman"/>
          <w:b/>
          <w:sz w:val="24"/>
          <w:szCs w:val="24"/>
        </w:rPr>
        <w:t>and Discussion</w:t>
      </w:r>
    </w:p>
    <w:p w14:paraId="72EB90EC" w14:textId="6DBF56C9" w:rsidR="00CE4120" w:rsidRPr="00794D8C" w:rsidRDefault="008210C1"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3.1. </w:t>
      </w:r>
      <w:r w:rsidR="00CE4120" w:rsidRPr="00794D8C">
        <w:rPr>
          <w:rFonts w:ascii="Times New Roman" w:hAnsi="Times New Roman" w:cs="Times New Roman"/>
          <w:b/>
          <w:sz w:val="24"/>
          <w:szCs w:val="24"/>
        </w:rPr>
        <w:t xml:space="preserve">Calibration and Validation Results </w:t>
      </w:r>
    </w:p>
    <w:p w14:paraId="3A7F9864" w14:textId="2BC3FEAE" w:rsidR="00F65354" w:rsidRPr="00794D8C" w:rsidRDefault="003918E8" w:rsidP="000A03E8">
      <w:pPr>
        <w:spacing w:line="480" w:lineRule="auto"/>
        <w:ind w:firstLine="720"/>
        <w:rPr>
          <w:rFonts w:ascii="Times New Roman" w:hAnsi="Times New Roman" w:cs="Times New Roman"/>
          <w:sz w:val="24"/>
          <w:szCs w:val="24"/>
        </w:rPr>
      </w:pPr>
      <w:del w:id="213" w:author="Paul Mayer" w:date="2020-02-26T11:47:00Z">
        <w:r w:rsidRPr="00794D8C" w:rsidDel="00227CAB">
          <w:rPr>
            <w:rFonts w:ascii="Times New Roman" w:hAnsi="Times New Roman" w:cs="Times New Roman"/>
            <w:sz w:val="24"/>
            <w:szCs w:val="24"/>
          </w:rPr>
          <w:delText>As described above, w</w:delText>
        </w:r>
      </w:del>
      <w:ins w:id="214" w:author="Paul Mayer" w:date="2020-02-26T11:47:00Z">
        <w:r w:rsidR="00227CAB">
          <w:rPr>
            <w:rFonts w:ascii="Times New Roman" w:hAnsi="Times New Roman" w:cs="Times New Roman"/>
            <w:sz w:val="24"/>
            <w:szCs w:val="24"/>
          </w:rPr>
          <w:t>W</w:t>
        </w:r>
      </w:ins>
      <w:r w:rsidRPr="00794D8C">
        <w:rPr>
          <w:rFonts w:ascii="Times New Roman" w:hAnsi="Times New Roman" w:cs="Times New Roman"/>
          <w:sz w:val="24"/>
          <w:szCs w:val="24"/>
        </w:rPr>
        <w:t>e used the automatic calibration algorithm MOEA-VELMA to calibrate VELMA for the Taylor Creek watershed</w:t>
      </w:r>
      <w:r w:rsidR="005F7391" w:rsidRPr="00794D8C">
        <w:rPr>
          <w:rFonts w:ascii="Times New Roman" w:hAnsi="Times New Roman" w:cs="Times New Roman"/>
          <w:sz w:val="24"/>
          <w:szCs w:val="24"/>
        </w:rPr>
        <w:t xml:space="preserve">. The algorithm resulted in </w:t>
      </w:r>
      <w:r w:rsidRPr="00794D8C">
        <w:rPr>
          <w:rFonts w:ascii="Times New Roman" w:hAnsi="Times New Roman" w:cs="Times New Roman"/>
          <w:sz w:val="24"/>
          <w:szCs w:val="24"/>
        </w:rPr>
        <w:t xml:space="preserve">848 </w:t>
      </w:r>
      <w:r w:rsidR="00D44C5E" w:rsidRPr="00794D8C">
        <w:rPr>
          <w:rFonts w:ascii="Times New Roman" w:hAnsi="Times New Roman" w:cs="Times New Roman"/>
          <w:sz w:val="24"/>
          <w:szCs w:val="24"/>
        </w:rPr>
        <w:t xml:space="preserve">out of 3,500 </w:t>
      </w:r>
      <w:r w:rsidRPr="00794D8C">
        <w:rPr>
          <w:rFonts w:ascii="Times New Roman" w:hAnsi="Times New Roman" w:cs="Times New Roman"/>
          <w:sz w:val="24"/>
          <w:szCs w:val="24"/>
        </w:rPr>
        <w:t>parameter sets that gave NSE values &gt;0.6</w:t>
      </w:r>
      <w:r w:rsidR="005F7391" w:rsidRPr="00794D8C">
        <w:rPr>
          <w:rFonts w:ascii="Times New Roman" w:hAnsi="Times New Roman" w:cs="Times New Roman"/>
          <w:sz w:val="24"/>
          <w:szCs w:val="24"/>
        </w:rPr>
        <w:t xml:space="preserve"> (see </w:t>
      </w:r>
      <w:r w:rsidR="00F06387" w:rsidRPr="00794D8C">
        <w:rPr>
          <w:rFonts w:ascii="Times New Roman" w:hAnsi="Times New Roman" w:cs="Times New Roman"/>
          <w:sz w:val="24"/>
          <w:szCs w:val="24"/>
        </w:rPr>
        <w:t>Table 3</w:t>
      </w:r>
      <w:r w:rsidR="005F7391" w:rsidRPr="00794D8C">
        <w:rPr>
          <w:rFonts w:ascii="Times New Roman" w:hAnsi="Times New Roman" w:cs="Times New Roman"/>
          <w:sz w:val="24"/>
          <w:szCs w:val="24"/>
        </w:rPr>
        <w:t xml:space="preserve">). </w:t>
      </w:r>
    </w:p>
    <w:p w14:paraId="1D9FAD36" w14:textId="0226EC09" w:rsidR="00F65354" w:rsidRPr="00794D8C" w:rsidRDefault="00F65354" w:rsidP="00794D8C">
      <w:pPr>
        <w:spacing w:line="480" w:lineRule="auto"/>
        <w:jc w:val="center"/>
        <w:rPr>
          <w:rFonts w:ascii="Times New Roman" w:hAnsi="Times New Roman" w:cs="Times New Roman"/>
          <w:b/>
          <w:bCs/>
          <w:sz w:val="24"/>
          <w:szCs w:val="24"/>
        </w:rPr>
      </w:pPr>
      <w:commentRangeStart w:id="215"/>
      <w:r w:rsidRPr="00794D8C">
        <w:rPr>
          <w:rFonts w:ascii="Times New Roman" w:hAnsi="Times New Roman" w:cs="Times New Roman"/>
          <w:b/>
          <w:bCs/>
          <w:sz w:val="24"/>
          <w:szCs w:val="24"/>
        </w:rPr>
        <w:lastRenderedPageBreak/>
        <w:t xml:space="preserve">&lt;Insert Table 4 Here&gt; </w:t>
      </w:r>
      <w:commentRangeEnd w:id="215"/>
      <w:r w:rsidR="00A8661F">
        <w:rPr>
          <w:rStyle w:val="CommentReference"/>
        </w:rPr>
        <w:commentReference w:id="215"/>
      </w:r>
    </w:p>
    <w:p w14:paraId="21FF8114" w14:textId="01071E77" w:rsidR="003918E8" w:rsidRPr="00794D8C" w:rsidRDefault="00D10716" w:rsidP="000A03E8">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As shown in Table </w:t>
      </w:r>
      <w:r w:rsidR="00F06387" w:rsidRPr="00794D8C">
        <w:rPr>
          <w:rFonts w:ascii="Times New Roman" w:hAnsi="Times New Roman" w:cs="Times New Roman"/>
          <w:sz w:val="24"/>
          <w:szCs w:val="24"/>
        </w:rPr>
        <w:t>3</w:t>
      </w:r>
      <w:r w:rsidRPr="00794D8C">
        <w:rPr>
          <w:rFonts w:ascii="Times New Roman" w:hAnsi="Times New Roman" w:cs="Times New Roman"/>
          <w:sz w:val="24"/>
          <w:szCs w:val="24"/>
        </w:rPr>
        <w:t>, the automatic calibration procedure found solutions with a wide range of parameter values</w:t>
      </w:r>
      <w:ins w:id="216" w:author="Paul Mayer" w:date="2020-02-26T11:47:00Z">
        <w:r w:rsidR="00E24AE6">
          <w:rPr>
            <w:rFonts w:ascii="Times New Roman" w:hAnsi="Times New Roman" w:cs="Times New Roman"/>
            <w:sz w:val="24"/>
            <w:szCs w:val="24"/>
          </w:rPr>
          <w:t xml:space="preserve"> </w:t>
        </w:r>
      </w:ins>
      <w:del w:id="217" w:author="Paul Mayer" w:date="2020-02-26T11:47:00Z">
        <w:r w:rsidRPr="00794D8C" w:rsidDel="00E24AE6">
          <w:rPr>
            <w:rFonts w:ascii="Times New Roman" w:hAnsi="Times New Roman" w:cs="Times New Roman"/>
            <w:sz w:val="24"/>
            <w:szCs w:val="24"/>
          </w:rPr>
          <w:delText xml:space="preserve">. This is </w:delText>
        </w:r>
      </w:del>
      <w:r w:rsidRPr="00794D8C">
        <w:rPr>
          <w:rFonts w:ascii="Times New Roman" w:hAnsi="Times New Roman" w:cs="Times New Roman"/>
          <w:sz w:val="24"/>
          <w:szCs w:val="24"/>
        </w:rPr>
        <w:t xml:space="preserve">because different combinations of parameters (e.g., a high </w:t>
      </w:r>
      <w:r w:rsidRPr="00794D8C">
        <w:rPr>
          <w:rFonts w:ascii="Times New Roman" w:hAnsi="Times New Roman" w:cs="Times New Roman"/>
          <w:i/>
          <w:iCs/>
          <w:sz w:val="24"/>
          <w:szCs w:val="24"/>
        </w:rPr>
        <w:t>be</w:t>
      </w:r>
      <w:r w:rsidRPr="00794D8C">
        <w:rPr>
          <w:rFonts w:ascii="Times New Roman" w:hAnsi="Times New Roman" w:cs="Times New Roman"/>
          <w:sz w:val="24"/>
          <w:szCs w:val="24"/>
        </w:rPr>
        <w:t xml:space="preserve"> value combined with a low </w:t>
      </w:r>
      <w:proofErr w:type="spellStart"/>
      <w:r w:rsidR="00F06387" w:rsidRPr="00794D8C">
        <w:rPr>
          <w:rFonts w:ascii="Times New Roman" w:hAnsi="Times New Roman" w:cs="Times New Roman"/>
          <w:i/>
          <w:iCs/>
          <w:sz w:val="24"/>
          <w:szCs w:val="24"/>
        </w:rPr>
        <w:t>P</w:t>
      </w:r>
      <w:r w:rsidRPr="00794D8C">
        <w:rPr>
          <w:rFonts w:ascii="Times New Roman" w:hAnsi="Times New Roman" w:cs="Times New Roman"/>
          <w:i/>
          <w:iCs/>
          <w:sz w:val="24"/>
          <w:szCs w:val="24"/>
        </w:rPr>
        <w:t>etparam</w:t>
      </w:r>
      <w:proofErr w:type="spellEnd"/>
      <w:r w:rsidR="00F06387" w:rsidRPr="00794D8C">
        <w:rPr>
          <w:rFonts w:ascii="Times New Roman" w:hAnsi="Times New Roman" w:cs="Times New Roman"/>
          <w:i/>
          <w:iCs/>
          <w:sz w:val="24"/>
          <w:szCs w:val="24"/>
        </w:rPr>
        <w:t xml:space="preserve"> </w:t>
      </w:r>
      <w:r w:rsidRPr="00794D8C">
        <w:rPr>
          <w:rFonts w:ascii="Times New Roman" w:hAnsi="Times New Roman" w:cs="Times New Roman"/>
          <w:i/>
          <w:iCs/>
          <w:sz w:val="24"/>
          <w:szCs w:val="24"/>
        </w:rPr>
        <w:t>1</w:t>
      </w:r>
      <w:r w:rsidRPr="00794D8C">
        <w:rPr>
          <w:rFonts w:ascii="Times New Roman" w:hAnsi="Times New Roman" w:cs="Times New Roman"/>
          <w:sz w:val="24"/>
          <w:szCs w:val="24"/>
        </w:rPr>
        <w:t xml:space="preserve"> value compared with a low </w:t>
      </w:r>
      <w:r w:rsidRPr="00794D8C">
        <w:rPr>
          <w:rFonts w:ascii="Times New Roman" w:hAnsi="Times New Roman" w:cs="Times New Roman"/>
          <w:i/>
          <w:iCs/>
          <w:sz w:val="24"/>
          <w:szCs w:val="24"/>
        </w:rPr>
        <w:t>be</w:t>
      </w:r>
      <w:r w:rsidRPr="00794D8C">
        <w:rPr>
          <w:rFonts w:ascii="Times New Roman" w:hAnsi="Times New Roman" w:cs="Times New Roman"/>
          <w:sz w:val="24"/>
          <w:szCs w:val="24"/>
        </w:rPr>
        <w:t xml:space="preserve"> value combined with a high </w:t>
      </w:r>
      <w:proofErr w:type="spellStart"/>
      <w:r w:rsidR="00F06387" w:rsidRPr="00794D8C">
        <w:rPr>
          <w:rFonts w:ascii="Times New Roman" w:hAnsi="Times New Roman" w:cs="Times New Roman"/>
          <w:i/>
          <w:iCs/>
          <w:sz w:val="24"/>
          <w:szCs w:val="24"/>
        </w:rPr>
        <w:t>P</w:t>
      </w:r>
      <w:r w:rsidRPr="00794D8C">
        <w:rPr>
          <w:rFonts w:ascii="Times New Roman" w:hAnsi="Times New Roman" w:cs="Times New Roman"/>
          <w:i/>
          <w:iCs/>
          <w:sz w:val="24"/>
          <w:szCs w:val="24"/>
        </w:rPr>
        <w:t>etparam</w:t>
      </w:r>
      <w:proofErr w:type="spellEnd"/>
      <w:r w:rsidR="00F06387" w:rsidRPr="00794D8C">
        <w:rPr>
          <w:rFonts w:ascii="Times New Roman" w:hAnsi="Times New Roman" w:cs="Times New Roman"/>
          <w:i/>
          <w:iCs/>
          <w:sz w:val="24"/>
          <w:szCs w:val="24"/>
        </w:rPr>
        <w:t xml:space="preserve"> </w:t>
      </w:r>
      <w:r w:rsidRPr="00794D8C">
        <w:rPr>
          <w:rFonts w:ascii="Times New Roman" w:hAnsi="Times New Roman" w:cs="Times New Roman"/>
          <w:i/>
          <w:iCs/>
          <w:sz w:val="24"/>
          <w:szCs w:val="24"/>
        </w:rPr>
        <w:t>1</w:t>
      </w:r>
      <w:r w:rsidRPr="00794D8C">
        <w:rPr>
          <w:rFonts w:ascii="Times New Roman" w:hAnsi="Times New Roman" w:cs="Times New Roman"/>
          <w:sz w:val="24"/>
          <w:szCs w:val="24"/>
        </w:rPr>
        <w:t xml:space="preserve"> value) can produce similar </w:t>
      </w:r>
      <w:r w:rsidR="00F06387" w:rsidRPr="00794D8C">
        <w:rPr>
          <w:rFonts w:ascii="Times New Roman" w:hAnsi="Times New Roman" w:cs="Times New Roman"/>
          <w:sz w:val="24"/>
          <w:szCs w:val="24"/>
        </w:rPr>
        <w:t>discharge simulations</w:t>
      </w:r>
      <w:r w:rsidRPr="00794D8C">
        <w:rPr>
          <w:rFonts w:ascii="Times New Roman" w:hAnsi="Times New Roman" w:cs="Times New Roman"/>
          <w:sz w:val="24"/>
          <w:szCs w:val="24"/>
        </w:rPr>
        <w:t xml:space="preserve">. </w:t>
      </w:r>
      <w:r w:rsidR="00D66478" w:rsidRPr="00794D8C">
        <w:rPr>
          <w:rFonts w:ascii="Times New Roman" w:hAnsi="Times New Roman" w:cs="Times New Roman"/>
          <w:sz w:val="24"/>
          <w:szCs w:val="24"/>
        </w:rPr>
        <w:t>F</w:t>
      </w:r>
      <w:r w:rsidRPr="00794D8C">
        <w:rPr>
          <w:rFonts w:ascii="Times New Roman" w:hAnsi="Times New Roman" w:cs="Times New Roman"/>
          <w:sz w:val="24"/>
          <w:szCs w:val="24"/>
        </w:rPr>
        <w:t>ully addressing parameter redundancy is beyond the scope of this investigation</w:t>
      </w:r>
      <w:ins w:id="218" w:author="Paul Mayer" w:date="2020-02-26T11:48:00Z">
        <w:r w:rsidR="00E24AE6">
          <w:rPr>
            <w:rFonts w:ascii="Times New Roman" w:hAnsi="Times New Roman" w:cs="Times New Roman"/>
            <w:sz w:val="24"/>
            <w:szCs w:val="24"/>
          </w:rPr>
          <w:t>.</w:t>
        </w:r>
      </w:ins>
      <w:del w:id="219" w:author="Paul Mayer" w:date="2020-02-26T11:48:00Z">
        <w:r w:rsidRPr="00794D8C" w:rsidDel="00E24AE6">
          <w:rPr>
            <w:rFonts w:ascii="Times New Roman" w:hAnsi="Times New Roman" w:cs="Times New Roman"/>
            <w:sz w:val="24"/>
            <w:szCs w:val="24"/>
          </w:rPr>
          <w:delText>;</w:delText>
        </w:r>
      </w:del>
      <w:r w:rsidRPr="00794D8C">
        <w:rPr>
          <w:rFonts w:ascii="Times New Roman" w:hAnsi="Times New Roman" w:cs="Times New Roman"/>
          <w:sz w:val="24"/>
          <w:szCs w:val="24"/>
        </w:rPr>
        <w:t xml:space="preserve"> </w:t>
      </w:r>
      <w:ins w:id="220" w:author="Paul Mayer" w:date="2020-02-26T11:48:00Z">
        <w:r w:rsidR="00E24AE6">
          <w:rPr>
            <w:rFonts w:ascii="Times New Roman" w:hAnsi="Times New Roman" w:cs="Times New Roman"/>
            <w:sz w:val="24"/>
            <w:szCs w:val="24"/>
          </w:rPr>
          <w:t xml:space="preserve"> </w:t>
        </w:r>
      </w:ins>
      <w:del w:id="221" w:author="Paul Mayer" w:date="2020-02-26T11:48:00Z">
        <w:r w:rsidRPr="00794D8C" w:rsidDel="00E24AE6">
          <w:rPr>
            <w:rFonts w:ascii="Times New Roman" w:hAnsi="Times New Roman" w:cs="Times New Roman"/>
            <w:sz w:val="24"/>
            <w:szCs w:val="24"/>
          </w:rPr>
          <w:delText>t</w:delText>
        </w:r>
      </w:del>
      <w:ins w:id="222" w:author="Paul Mayer" w:date="2020-02-26T11:48:00Z">
        <w:r w:rsidR="00E24AE6">
          <w:rPr>
            <w:rFonts w:ascii="Times New Roman" w:hAnsi="Times New Roman" w:cs="Times New Roman"/>
            <w:sz w:val="24"/>
            <w:szCs w:val="24"/>
          </w:rPr>
          <w:t>T</w:t>
        </w:r>
      </w:ins>
      <w:r w:rsidRPr="00794D8C">
        <w:rPr>
          <w:rFonts w:ascii="Times New Roman" w:hAnsi="Times New Roman" w:cs="Times New Roman"/>
          <w:sz w:val="24"/>
          <w:szCs w:val="24"/>
        </w:rPr>
        <w:t>herefore, we chose one parameter set and</w:t>
      </w:r>
      <w:r w:rsidR="005F7391" w:rsidRPr="00794D8C">
        <w:rPr>
          <w:rFonts w:ascii="Times New Roman" w:hAnsi="Times New Roman" w:cs="Times New Roman"/>
          <w:sz w:val="24"/>
          <w:szCs w:val="24"/>
        </w:rPr>
        <w:t xml:space="preserve"> applied </w:t>
      </w:r>
      <w:r w:rsidRPr="00794D8C">
        <w:rPr>
          <w:rFonts w:ascii="Times New Roman" w:hAnsi="Times New Roman" w:cs="Times New Roman"/>
          <w:sz w:val="24"/>
          <w:szCs w:val="24"/>
        </w:rPr>
        <w:t xml:space="preserve">that set </w:t>
      </w:r>
      <w:r w:rsidR="005F7391" w:rsidRPr="00794D8C">
        <w:rPr>
          <w:rFonts w:ascii="Times New Roman" w:hAnsi="Times New Roman" w:cs="Times New Roman"/>
          <w:sz w:val="24"/>
          <w:szCs w:val="24"/>
        </w:rPr>
        <w:t xml:space="preserve">to each of the four watersheds to serve as the baseline models, which will then be compared with the scenario results. </w:t>
      </w:r>
      <w:r w:rsidR="00F65354" w:rsidRPr="00794D8C">
        <w:rPr>
          <w:rFonts w:ascii="Times New Roman" w:hAnsi="Times New Roman" w:cs="Times New Roman"/>
          <w:sz w:val="24"/>
          <w:szCs w:val="24"/>
        </w:rPr>
        <w:t xml:space="preserve"> </w:t>
      </w:r>
    </w:p>
    <w:p w14:paraId="13EEA863" w14:textId="77777777" w:rsidR="005F7391" w:rsidRPr="00794D8C" w:rsidRDefault="005F7391" w:rsidP="00794D8C">
      <w:pPr>
        <w:spacing w:line="480" w:lineRule="auto"/>
        <w:rPr>
          <w:rFonts w:ascii="Times New Roman" w:hAnsi="Times New Roman" w:cs="Times New Roman"/>
          <w:b/>
          <w:sz w:val="24"/>
          <w:szCs w:val="24"/>
        </w:rPr>
      </w:pPr>
    </w:p>
    <w:p w14:paraId="5EC5407C" w14:textId="4926063C" w:rsidR="00C40FD7" w:rsidRPr="00794D8C" w:rsidRDefault="008210C1"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3.2. </w:t>
      </w:r>
      <w:r w:rsidR="00B1189F" w:rsidRPr="00794D8C">
        <w:rPr>
          <w:rFonts w:ascii="Times New Roman" w:hAnsi="Times New Roman" w:cs="Times New Roman"/>
          <w:b/>
          <w:sz w:val="24"/>
          <w:szCs w:val="24"/>
        </w:rPr>
        <w:t>Scenario Result</w:t>
      </w:r>
      <w:r w:rsidR="00C40FD7" w:rsidRPr="00794D8C">
        <w:rPr>
          <w:rFonts w:ascii="Times New Roman" w:hAnsi="Times New Roman" w:cs="Times New Roman"/>
          <w:b/>
          <w:sz w:val="24"/>
          <w:szCs w:val="24"/>
        </w:rPr>
        <w:t>s</w:t>
      </w:r>
    </w:p>
    <w:p w14:paraId="0B70428B" w14:textId="2A277864" w:rsidR="008210C1" w:rsidRPr="00794D8C" w:rsidRDefault="00D07FEE" w:rsidP="000A03E8">
      <w:pPr>
        <w:spacing w:line="480" w:lineRule="auto"/>
        <w:ind w:firstLine="720"/>
        <w:rPr>
          <w:rFonts w:ascii="Times New Roman" w:hAnsi="Times New Roman" w:cs="Times New Roman"/>
          <w:bCs/>
          <w:sz w:val="24"/>
          <w:szCs w:val="24"/>
        </w:rPr>
      </w:pPr>
      <w:r w:rsidRPr="00794D8C">
        <w:rPr>
          <w:rFonts w:ascii="Times New Roman" w:hAnsi="Times New Roman" w:cs="Times New Roman"/>
          <w:bCs/>
          <w:sz w:val="24"/>
          <w:szCs w:val="24"/>
        </w:rPr>
        <w:t xml:space="preserve">Four </w:t>
      </w:r>
      <w:r w:rsidR="00F06387" w:rsidRPr="00794D8C">
        <w:rPr>
          <w:rFonts w:ascii="Times New Roman" w:hAnsi="Times New Roman" w:cs="Times New Roman"/>
          <w:bCs/>
          <w:sz w:val="24"/>
          <w:szCs w:val="24"/>
        </w:rPr>
        <w:t xml:space="preserve">green roof </w:t>
      </w:r>
      <w:r w:rsidRPr="00794D8C">
        <w:rPr>
          <w:rFonts w:ascii="Times New Roman" w:hAnsi="Times New Roman" w:cs="Times New Roman"/>
          <w:bCs/>
          <w:sz w:val="24"/>
          <w:szCs w:val="24"/>
        </w:rPr>
        <w:t>scenarios</w:t>
      </w:r>
      <w:r w:rsidR="00F06387" w:rsidRPr="00794D8C">
        <w:rPr>
          <w:rFonts w:ascii="Times New Roman" w:hAnsi="Times New Roman" w:cs="Times New Roman"/>
          <w:bCs/>
          <w:sz w:val="24"/>
          <w:szCs w:val="24"/>
        </w:rPr>
        <w:t xml:space="preserve"> (25%, 50%, 75%, and 100% of buildings converted to green roofs)</w:t>
      </w:r>
      <w:r w:rsidRPr="00794D8C">
        <w:rPr>
          <w:rFonts w:ascii="Times New Roman" w:hAnsi="Times New Roman" w:cs="Times New Roman"/>
          <w:bCs/>
          <w:sz w:val="24"/>
          <w:szCs w:val="24"/>
        </w:rPr>
        <w:t xml:space="preserve"> in addition to the baseline scenario </w:t>
      </w:r>
      <w:r w:rsidR="00F06387" w:rsidRPr="00794D8C">
        <w:rPr>
          <w:rFonts w:ascii="Times New Roman" w:hAnsi="Times New Roman" w:cs="Times New Roman"/>
          <w:bCs/>
          <w:sz w:val="24"/>
          <w:szCs w:val="24"/>
        </w:rPr>
        <w:t xml:space="preserve">(0%) </w:t>
      </w:r>
      <w:r w:rsidRPr="00794D8C">
        <w:rPr>
          <w:rFonts w:ascii="Times New Roman" w:hAnsi="Times New Roman" w:cs="Times New Roman"/>
          <w:bCs/>
          <w:sz w:val="24"/>
          <w:szCs w:val="24"/>
        </w:rPr>
        <w:t>were run for each of the four watersheds</w:t>
      </w:r>
      <w:r w:rsidR="00F06387" w:rsidRPr="00794D8C">
        <w:rPr>
          <w:rFonts w:ascii="Times New Roman" w:hAnsi="Times New Roman" w:cs="Times New Roman"/>
          <w:bCs/>
          <w:sz w:val="24"/>
          <w:szCs w:val="24"/>
        </w:rPr>
        <w:t xml:space="preserve"> and for extensive and intensive green roof types</w:t>
      </w:r>
      <w:ins w:id="223" w:author="Paul Mayer" w:date="2020-02-26T11:48:00Z">
        <w:r w:rsidR="000C4C40">
          <w:rPr>
            <w:rFonts w:ascii="Times New Roman" w:hAnsi="Times New Roman" w:cs="Times New Roman"/>
            <w:bCs/>
            <w:sz w:val="24"/>
            <w:szCs w:val="24"/>
          </w:rPr>
          <w:t xml:space="preserve"> (</w:t>
        </w:r>
      </w:ins>
      <w:del w:id="224" w:author="Paul Mayer" w:date="2020-02-26T11:48:00Z">
        <w:r w:rsidRPr="00794D8C" w:rsidDel="000C4C40">
          <w:rPr>
            <w:rFonts w:ascii="Times New Roman" w:hAnsi="Times New Roman" w:cs="Times New Roman"/>
            <w:bCs/>
            <w:sz w:val="24"/>
            <w:szCs w:val="24"/>
          </w:rPr>
          <w:delText xml:space="preserve">, and the results are shown in </w:delText>
        </w:r>
      </w:del>
      <w:r w:rsidRPr="00794D8C">
        <w:rPr>
          <w:rFonts w:ascii="Times New Roman" w:hAnsi="Times New Roman" w:cs="Times New Roman"/>
          <w:bCs/>
          <w:sz w:val="24"/>
          <w:szCs w:val="24"/>
        </w:rPr>
        <w:t>Figure 7</w:t>
      </w:r>
      <w:ins w:id="225" w:author="Paul Mayer" w:date="2020-02-26T11:48:00Z">
        <w:r w:rsidR="000C4C40">
          <w:rPr>
            <w:rFonts w:ascii="Times New Roman" w:hAnsi="Times New Roman" w:cs="Times New Roman"/>
            <w:bCs/>
            <w:sz w:val="24"/>
            <w:szCs w:val="24"/>
          </w:rPr>
          <w:t>)</w:t>
        </w:r>
      </w:ins>
      <w:r w:rsidRPr="00794D8C">
        <w:rPr>
          <w:rFonts w:ascii="Times New Roman" w:hAnsi="Times New Roman" w:cs="Times New Roman"/>
          <w:bCs/>
          <w:sz w:val="24"/>
          <w:szCs w:val="24"/>
        </w:rPr>
        <w:t xml:space="preserve">. </w:t>
      </w:r>
      <w:r w:rsidR="00F06387" w:rsidRPr="00794D8C">
        <w:rPr>
          <w:rFonts w:ascii="Times New Roman" w:hAnsi="Times New Roman" w:cs="Times New Roman"/>
          <w:bCs/>
          <w:sz w:val="24"/>
          <w:szCs w:val="24"/>
        </w:rPr>
        <w:t xml:space="preserve">Figure 7 shows the percentage change in total annual runoff between each of the scenarios and the baseline simulations. The gray and white boxplots denote the extensive and intensive green roof simulation results, respectively, and the </w:t>
      </w:r>
      <w:commentRangeStart w:id="226"/>
      <w:r w:rsidR="00F06387" w:rsidRPr="00794D8C">
        <w:rPr>
          <w:rFonts w:ascii="Times New Roman" w:hAnsi="Times New Roman" w:cs="Times New Roman"/>
          <w:bCs/>
          <w:sz w:val="24"/>
          <w:szCs w:val="24"/>
        </w:rPr>
        <w:t xml:space="preserve">variations are caused by annual variations </w:t>
      </w:r>
      <w:commentRangeEnd w:id="226"/>
      <w:r w:rsidR="006A420E">
        <w:rPr>
          <w:rStyle w:val="CommentReference"/>
        </w:rPr>
        <w:commentReference w:id="226"/>
      </w:r>
      <w:r w:rsidR="00F06387" w:rsidRPr="00794D8C">
        <w:rPr>
          <w:rFonts w:ascii="Times New Roman" w:hAnsi="Times New Roman" w:cs="Times New Roman"/>
          <w:bCs/>
          <w:sz w:val="24"/>
          <w:szCs w:val="24"/>
        </w:rPr>
        <w:t xml:space="preserve">across the </w:t>
      </w:r>
      <w:commentRangeStart w:id="227"/>
      <w:r w:rsidR="00F06387" w:rsidRPr="00794D8C">
        <w:rPr>
          <w:rFonts w:ascii="Times New Roman" w:hAnsi="Times New Roman" w:cs="Times New Roman"/>
          <w:bCs/>
          <w:sz w:val="24"/>
          <w:szCs w:val="24"/>
        </w:rPr>
        <w:t>28-year simulation (1988-2015</w:t>
      </w:r>
      <w:commentRangeEnd w:id="227"/>
      <w:r w:rsidR="003058FE">
        <w:rPr>
          <w:rStyle w:val="CommentReference"/>
        </w:rPr>
        <w:commentReference w:id="227"/>
      </w:r>
      <w:r w:rsidR="00F06387" w:rsidRPr="00794D8C">
        <w:rPr>
          <w:rFonts w:ascii="Times New Roman" w:hAnsi="Times New Roman" w:cs="Times New Roman"/>
          <w:bCs/>
          <w:sz w:val="24"/>
          <w:szCs w:val="24"/>
        </w:rPr>
        <w:t xml:space="preserve">). </w:t>
      </w:r>
    </w:p>
    <w:p w14:paraId="4FC4AC21" w14:textId="70907374" w:rsidR="005029A2" w:rsidRPr="00794D8C" w:rsidRDefault="00F06387" w:rsidP="00794D8C">
      <w:pPr>
        <w:spacing w:line="480" w:lineRule="auto"/>
        <w:rPr>
          <w:rFonts w:ascii="Times New Roman" w:hAnsi="Times New Roman" w:cs="Times New Roman"/>
          <w:bCs/>
          <w:sz w:val="24"/>
          <w:szCs w:val="24"/>
        </w:rPr>
      </w:pPr>
      <w:r w:rsidRPr="00794D8C">
        <w:rPr>
          <w:rFonts w:ascii="Times New Roman" w:hAnsi="Times New Roman" w:cs="Times New Roman"/>
          <w:bCs/>
          <w:sz w:val="24"/>
          <w:szCs w:val="24"/>
        </w:rPr>
        <w:tab/>
        <w:t xml:space="preserve">As the total percentage of buildings </w:t>
      </w:r>
      <w:del w:id="228" w:author="Paul Mayer" w:date="2020-02-26T11:50:00Z">
        <w:r w:rsidRPr="00794D8C" w:rsidDel="00372A89">
          <w:rPr>
            <w:rFonts w:ascii="Times New Roman" w:hAnsi="Times New Roman" w:cs="Times New Roman"/>
            <w:bCs/>
            <w:sz w:val="24"/>
            <w:szCs w:val="24"/>
          </w:rPr>
          <w:delText xml:space="preserve">that are </w:delText>
        </w:r>
      </w:del>
      <w:r w:rsidRPr="00794D8C">
        <w:rPr>
          <w:rFonts w:ascii="Times New Roman" w:hAnsi="Times New Roman" w:cs="Times New Roman"/>
          <w:bCs/>
          <w:sz w:val="24"/>
          <w:szCs w:val="24"/>
        </w:rPr>
        <w:t>converted to green roofs increases, the total runoff</w:t>
      </w:r>
      <w:r w:rsidR="005029A2" w:rsidRPr="00794D8C">
        <w:rPr>
          <w:rFonts w:ascii="Times New Roman" w:hAnsi="Times New Roman" w:cs="Times New Roman"/>
          <w:bCs/>
          <w:sz w:val="24"/>
          <w:szCs w:val="24"/>
        </w:rPr>
        <w:t xml:space="preserve"> reductions increase among the sce</w:t>
      </w:r>
      <w:r w:rsidRPr="00794D8C">
        <w:rPr>
          <w:rFonts w:ascii="Times New Roman" w:hAnsi="Times New Roman" w:cs="Times New Roman"/>
          <w:bCs/>
          <w:sz w:val="24"/>
          <w:szCs w:val="24"/>
        </w:rPr>
        <w:t xml:space="preserve">narios. Also, </w:t>
      </w:r>
      <w:del w:id="229" w:author="Paul Mayer" w:date="2020-02-26T11:51:00Z">
        <w:r w:rsidRPr="00794D8C" w:rsidDel="00EF5790">
          <w:rPr>
            <w:rFonts w:ascii="Times New Roman" w:hAnsi="Times New Roman" w:cs="Times New Roman"/>
            <w:bCs/>
            <w:sz w:val="24"/>
            <w:szCs w:val="24"/>
          </w:rPr>
          <w:delText xml:space="preserve">it is apparent that the </w:delText>
        </w:r>
      </w:del>
      <w:r w:rsidRPr="00794D8C">
        <w:rPr>
          <w:rFonts w:ascii="Times New Roman" w:hAnsi="Times New Roman" w:cs="Times New Roman"/>
          <w:bCs/>
          <w:sz w:val="24"/>
          <w:szCs w:val="24"/>
        </w:rPr>
        <w:t>intensive green roof scenarios have higher storage capacity</w:t>
      </w:r>
      <w:r w:rsidR="005029A2" w:rsidRPr="00794D8C">
        <w:rPr>
          <w:rFonts w:ascii="Times New Roman" w:hAnsi="Times New Roman" w:cs="Times New Roman"/>
          <w:bCs/>
          <w:sz w:val="24"/>
          <w:szCs w:val="24"/>
        </w:rPr>
        <w:t xml:space="preserve"> and</w:t>
      </w:r>
      <w:r w:rsidRPr="00794D8C">
        <w:rPr>
          <w:rFonts w:ascii="Times New Roman" w:hAnsi="Times New Roman" w:cs="Times New Roman"/>
          <w:bCs/>
          <w:sz w:val="24"/>
          <w:szCs w:val="24"/>
        </w:rPr>
        <w:t xml:space="preserve"> are</w:t>
      </w:r>
      <w:r w:rsidR="005029A2" w:rsidRPr="00794D8C">
        <w:rPr>
          <w:rFonts w:ascii="Times New Roman" w:hAnsi="Times New Roman" w:cs="Times New Roman"/>
          <w:bCs/>
          <w:sz w:val="24"/>
          <w:szCs w:val="24"/>
        </w:rPr>
        <w:t xml:space="preserve"> therefore</w:t>
      </w:r>
      <w:r w:rsidRPr="00794D8C">
        <w:rPr>
          <w:rFonts w:ascii="Times New Roman" w:hAnsi="Times New Roman" w:cs="Times New Roman"/>
          <w:bCs/>
          <w:sz w:val="24"/>
          <w:szCs w:val="24"/>
        </w:rPr>
        <w:t xml:space="preserve"> able to reduce total annual runoff values more effectively that the e</w:t>
      </w:r>
      <w:r w:rsidR="005029A2" w:rsidRPr="00794D8C">
        <w:rPr>
          <w:rFonts w:ascii="Times New Roman" w:hAnsi="Times New Roman" w:cs="Times New Roman"/>
          <w:bCs/>
          <w:sz w:val="24"/>
          <w:szCs w:val="24"/>
        </w:rPr>
        <w:t>xtensive green roofs</w:t>
      </w:r>
      <w:r w:rsidR="00183F24" w:rsidRPr="00794D8C">
        <w:rPr>
          <w:rFonts w:ascii="Times New Roman" w:hAnsi="Times New Roman" w:cs="Times New Roman"/>
          <w:bCs/>
          <w:sz w:val="24"/>
          <w:szCs w:val="24"/>
        </w:rPr>
        <w:t>. T</w:t>
      </w:r>
      <w:r w:rsidR="005029A2" w:rsidRPr="00794D8C">
        <w:rPr>
          <w:rFonts w:ascii="Times New Roman" w:hAnsi="Times New Roman" w:cs="Times New Roman"/>
          <w:bCs/>
          <w:sz w:val="24"/>
          <w:szCs w:val="24"/>
        </w:rPr>
        <w:t xml:space="preserve">he simulated runoff reductions </w:t>
      </w:r>
      <w:ins w:id="230" w:author="Paul Mayer" w:date="2020-02-26T11:51:00Z">
        <w:r w:rsidR="00034C0B">
          <w:rPr>
            <w:rFonts w:ascii="Times New Roman" w:hAnsi="Times New Roman" w:cs="Times New Roman"/>
            <w:bCs/>
            <w:sz w:val="24"/>
            <w:szCs w:val="24"/>
          </w:rPr>
          <w:t xml:space="preserve">are </w:t>
        </w:r>
      </w:ins>
      <w:del w:id="231" w:author="Paul Mayer" w:date="2020-02-26T11:51:00Z">
        <w:r w:rsidR="005029A2" w:rsidRPr="00794D8C" w:rsidDel="00034C0B">
          <w:rPr>
            <w:rFonts w:ascii="Times New Roman" w:hAnsi="Times New Roman" w:cs="Times New Roman"/>
            <w:bCs/>
            <w:sz w:val="24"/>
            <w:szCs w:val="24"/>
          </w:rPr>
          <w:delText xml:space="preserve">appear to be near </w:delText>
        </w:r>
      </w:del>
      <w:r w:rsidR="005029A2" w:rsidRPr="00794D8C">
        <w:rPr>
          <w:rFonts w:ascii="Times New Roman" w:hAnsi="Times New Roman" w:cs="Times New Roman"/>
          <w:bCs/>
          <w:sz w:val="24"/>
          <w:szCs w:val="24"/>
        </w:rPr>
        <w:t xml:space="preserve">10-15% for extensive green roofs and 20-25% for intensive green roofs. While these </w:t>
      </w:r>
      <w:r w:rsidR="005029A2" w:rsidRPr="00794D8C">
        <w:rPr>
          <w:rFonts w:ascii="Times New Roman" w:hAnsi="Times New Roman" w:cs="Times New Roman"/>
          <w:bCs/>
          <w:sz w:val="24"/>
          <w:szCs w:val="24"/>
        </w:rPr>
        <w:lastRenderedPageBreak/>
        <w:t xml:space="preserve">reductions may appear moderate, note that only approximately 10% of the watershed areas were converted from building rooftops to green roofs in the 100% scenarios. </w:t>
      </w:r>
      <w:r w:rsidR="00183F24" w:rsidRPr="00794D8C">
        <w:rPr>
          <w:rFonts w:ascii="Times New Roman" w:hAnsi="Times New Roman" w:cs="Times New Roman"/>
          <w:bCs/>
          <w:sz w:val="24"/>
          <w:szCs w:val="24"/>
        </w:rPr>
        <w:t>This forms a realistic upper bound on the runoff reductions that would be feasible within these four watersheds</w:t>
      </w:r>
      <w:ins w:id="232" w:author="Paul Mayer" w:date="2020-02-26T11:52:00Z">
        <w:r w:rsidR="00B85E0B">
          <w:rPr>
            <w:rFonts w:ascii="Times New Roman" w:hAnsi="Times New Roman" w:cs="Times New Roman"/>
            <w:bCs/>
            <w:sz w:val="24"/>
            <w:szCs w:val="24"/>
          </w:rPr>
          <w:t xml:space="preserve"> by employing green roofs alone as a stormwater management tool</w:t>
        </w:r>
      </w:ins>
      <w:r w:rsidR="00183F24" w:rsidRPr="00794D8C">
        <w:rPr>
          <w:rFonts w:ascii="Times New Roman" w:hAnsi="Times New Roman" w:cs="Times New Roman"/>
          <w:bCs/>
          <w:sz w:val="24"/>
          <w:szCs w:val="24"/>
        </w:rPr>
        <w:t xml:space="preserve">. </w:t>
      </w:r>
    </w:p>
    <w:p w14:paraId="7A651FE9" w14:textId="227BD1B4" w:rsidR="00F06387" w:rsidRPr="00794D8C" w:rsidRDefault="005029A2" w:rsidP="00794D8C">
      <w:pPr>
        <w:spacing w:line="480" w:lineRule="auto"/>
        <w:rPr>
          <w:rFonts w:ascii="Times New Roman" w:hAnsi="Times New Roman" w:cs="Times New Roman"/>
          <w:bCs/>
          <w:sz w:val="24"/>
          <w:szCs w:val="24"/>
        </w:rPr>
      </w:pPr>
      <w:r w:rsidRPr="00794D8C">
        <w:rPr>
          <w:rFonts w:ascii="Times New Roman" w:hAnsi="Times New Roman" w:cs="Times New Roman"/>
          <w:bCs/>
          <w:sz w:val="24"/>
          <w:szCs w:val="24"/>
        </w:rPr>
        <w:tab/>
        <w:t xml:space="preserve">Note that the 75% and 100% extensive green roof simulations for Pipers Creek appear to be anomalous outliers. These simulations give runoff reductions that are less than the </w:t>
      </w:r>
      <w:r w:rsidR="00183F24" w:rsidRPr="00794D8C">
        <w:rPr>
          <w:rFonts w:ascii="Times New Roman" w:hAnsi="Times New Roman" w:cs="Times New Roman"/>
          <w:bCs/>
          <w:sz w:val="24"/>
          <w:szCs w:val="24"/>
        </w:rPr>
        <w:t>50%</w:t>
      </w:r>
      <w:r w:rsidRPr="00794D8C">
        <w:rPr>
          <w:rFonts w:ascii="Times New Roman" w:hAnsi="Times New Roman" w:cs="Times New Roman"/>
          <w:bCs/>
          <w:sz w:val="24"/>
          <w:szCs w:val="24"/>
        </w:rPr>
        <w:t xml:space="preserve"> </w:t>
      </w:r>
      <w:r w:rsidR="00183F24" w:rsidRPr="00794D8C">
        <w:rPr>
          <w:rFonts w:ascii="Times New Roman" w:hAnsi="Times New Roman" w:cs="Times New Roman"/>
          <w:bCs/>
          <w:sz w:val="24"/>
          <w:szCs w:val="24"/>
        </w:rPr>
        <w:t>scenarios</w:t>
      </w:r>
      <w:r w:rsidRPr="00794D8C">
        <w:rPr>
          <w:rFonts w:ascii="Times New Roman" w:hAnsi="Times New Roman" w:cs="Times New Roman"/>
          <w:bCs/>
          <w:sz w:val="24"/>
          <w:szCs w:val="24"/>
        </w:rPr>
        <w:t>, which is counterintuitive</w:t>
      </w:r>
      <w:r w:rsidR="00183F24" w:rsidRPr="00794D8C">
        <w:rPr>
          <w:rFonts w:ascii="Times New Roman" w:hAnsi="Times New Roman" w:cs="Times New Roman"/>
          <w:bCs/>
          <w:sz w:val="24"/>
          <w:szCs w:val="24"/>
        </w:rPr>
        <w:t xml:space="preserve">, and the runoff simulations for the 100% green roof scenarios even stretch above the baseline (0%) simulations. Therefore, </w:t>
      </w:r>
      <w:del w:id="233" w:author="Paul Mayer" w:date="2020-02-26T11:53:00Z">
        <w:r w:rsidR="00183F24" w:rsidRPr="00794D8C" w:rsidDel="00F77891">
          <w:rPr>
            <w:rFonts w:ascii="Times New Roman" w:hAnsi="Times New Roman" w:cs="Times New Roman"/>
            <w:bCs/>
            <w:sz w:val="24"/>
            <w:szCs w:val="24"/>
          </w:rPr>
          <w:delText>this particular model and</w:delText>
        </w:r>
      </w:del>
      <w:ins w:id="234" w:author="Paul Mayer" w:date="2020-02-26T11:53:00Z">
        <w:r w:rsidR="00F77891">
          <w:rPr>
            <w:rFonts w:ascii="Times New Roman" w:hAnsi="Times New Roman" w:cs="Times New Roman"/>
            <w:bCs/>
            <w:sz w:val="24"/>
            <w:szCs w:val="24"/>
          </w:rPr>
          <w:t>these</w:t>
        </w:r>
      </w:ins>
      <w:r w:rsidR="00183F24" w:rsidRPr="00794D8C">
        <w:rPr>
          <w:rFonts w:ascii="Times New Roman" w:hAnsi="Times New Roman" w:cs="Times New Roman"/>
          <w:bCs/>
          <w:sz w:val="24"/>
          <w:szCs w:val="24"/>
        </w:rPr>
        <w:t xml:space="preserve"> model results should be viewed with caution.  </w:t>
      </w:r>
    </w:p>
    <w:p w14:paraId="08599560" w14:textId="77777777" w:rsidR="008210C1" w:rsidRPr="00794D8C" w:rsidRDefault="008210C1" w:rsidP="00794D8C">
      <w:pPr>
        <w:spacing w:line="480" w:lineRule="auto"/>
        <w:rPr>
          <w:rFonts w:ascii="Times New Roman" w:hAnsi="Times New Roman" w:cs="Times New Roman"/>
          <w:b/>
          <w:sz w:val="24"/>
          <w:szCs w:val="24"/>
        </w:rPr>
      </w:pPr>
    </w:p>
    <w:p w14:paraId="76E6A9E3" w14:textId="77777777" w:rsidR="00183F24" w:rsidRPr="00794D8C" w:rsidRDefault="008210C1"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3.3. </w:t>
      </w:r>
      <w:r w:rsidR="0051005B" w:rsidRPr="00794D8C">
        <w:rPr>
          <w:rFonts w:ascii="Times New Roman" w:hAnsi="Times New Roman" w:cs="Times New Roman"/>
          <w:b/>
          <w:sz w:val="24"/>
          <w:szCs w:val="24"/>
        </w:rPr>
        <w:t xml:space="preserve"> </w:t>
      </w:r>
      <w:r w:rsidR="00B23DE1" w:rsidRPr="00794D8C">
        <w:rPr>
          <w:rFonts w:ascii="Times New Roman" w:hAnsi="Times New Roman" w:cs="Times New Roman"/>
          <w:b/>
          <w:sz w:val="24"/>
          <w:szCs w:val="24"/>
        </w:rPr>
        <w:t>H</w:t>
      </w:r>
      <w:r w:rsidR="0051005B" w:rsidRPr="00794D8C">
        <w:rPr>
          <w:rFonts w:ascii="Times New Roman" w:hAnsi="Times New Roman" w:cs="Times New Roman"/>
          <w:b/>
          <w:sz w:val="24"/>
          <w:szCs w:val="24"/>
        </w:rPr>
        <w:t>ydrologic discharge reductions</w:t>
      </w:r>
      <w:r w:rsidR="00B23DE1" w:rsidRPr="00794D8C">
        <w:rPr>
          <w:rFonts w:ascii="Times New Roman" w:hAnsi="Times New Roman" w:cs="Times New Roman"/>
          <w:b/>
          <w:sz w:val="24"/>
          <w:szCs w:val="24"/>
        </w:rPr>
        <w:t xml:space="preserve"> impacted by rainfall amounts </w:t>
      </w:r>
    </w:p>
    <w:p w14:paraId="262416CA" w14:textId="459767FB" w:rsidR="00183F24" w:rsidRPr="00794D8C" w:rsidRDefault="00183F24" w:rsidP="000A03E8">
      <w:pPr>
        <w:spacing w:line="480" w:lineRule="auto"/>
        <w:ind w:firstLine="720"/>
        <w:rPr>
          <w:rFonts w:ascii="Times New Roman" w:hAnsi="Times New Roman" w:cs="Times New Roman"/>
          <w:bCs/>
          <w:sz w:val="24"/>
          <w:szCs w:val="24"/>
        </w:rPr>
      </w:pPr>
      <w:r w:rsidRPr="00794D8C">
        <w:rPr>
          <w:rFonts w:ascii="Times New Roman" w:hAnsi="Times New Roman" w:cs="Times New Roman"/>
          <w:bCs/>
          <w:sz w:val="24"/>
          <w:szCs w:val="24"/>
        </w:rPr>
        <w:t xml:space="preserve">Figure 8 shows the annual runoff reductions achieved by the 100% green roof scenarios for all four watersheds and for extensive (filled circles) and intensive (unfilled circles) green roofs plotted against total annual precipitation (mm). </w:t>
      </w:r>
      <w:del w:id="235" w:author="Paul Mayer" w:date="2020-02-26T11:53:00Z">
        <w:r w:rsidRPr="00794D8C" w:rsidDel="00F77891">
          <w:rPr>
            <w:rFonts w:ascii="Times New Roman" w:hAnsi="Times New Roman" w:cs="Times New Roman"/>
            <w:bCs/>
            <w:sz w:val="24"/>
            <w:szCs w:val="24"/>
          </w:rPr>
          <w:delText>It is again apparent that the i</w:delText>
        </w:r>
      </w:del>
      <w:ins w:id="236" w:author="Paul Mayer" w:date="2020-02-26T11:53:00Z">
        <w:r w:rsidR="00F77891">
          <w:rPr>
            <w:rFonts w:ascii="Times New Roman" w:hAnsi="Times New Roman" w:cs="Times New Roman"/>
            <w:bCs/>
            <w:sz w:val="24"/>
            <w:szCs w:val="24"/>
          </w:rPr>
          <w:t>I</w:t>
        </w:r>
      </w:ins>
      <w:r w:rsidRPr="00794D8C">
        <w:rPr>
          <w:rFonts w:ascii="Times New Roman" w:hAnsi="Times New Roman" w:cs="Times New Roman"/>
          <w:bCs/>
          <w:sz w:val="24"/>
          <w:szCs w:val="24"/>
        </w:rPr>
        <w:t>ntensive green roofs have larger storage capacity and therefore cause greater annual runoff reductions compared with extensive green roofs. Also, all runoff reductions exhibit an increasing trend with annual precipitation, as shown by the linear regression lines in Figure 7. These trends are slightly more pronounced in the extensive green roof scenarios compared with the intensive green roofs, but overall</w:t>
      </w:r>
      <w:ins w:id="237" w:author="Paul Mayer" w:date="2020-02-26T11:53:00Z">
        <w:r w:rsidR="00D47C86">
          <w:rPr>
            <w:rFonts w:ascii="Times New Roman" w:hAnsi="Times New Roman" w:cs="Times New Roman"/>
            <w:bCs/>
            <w:sz w:val="24"/>
            <w:szCs w:val="24"/>
          </w:rPr>
          <w:t>,</w:t>
        </w:r>
      </w:ins>
      <w:r w:rsidRPr="00794D8C">
        <w:rPr>
          <w:rFonts w:ascii="Times New Roman" w:hAnsi="Times New Roman" w:cs="Times New Roman"/>
          <w:bCs/>
          <w:sz w:val="24"/>
          <w:szCs w:val="24"/>
        </w:rPr>
        <w:t xml:space="preserve"> they indicate that wetter years </w:t>
      </w:r>
      <w:r w:rsidR="008E03E8" w:rsidRPr="00794D8C">
        <w:rPr>
          <w:rFonts w:ascii="Times New Roman" w:hAnsi="Times New Roman" w:cs="Times New Roman"/>
          <w:bCs/>
          <w:sz w:val="24"/>
          <w:szCs w:val="24"/>
        </w:rPr>
        <w:t xml:space="preserve">decrease the annual effectiveness of green roofs. The green roofs simply become saturated more often throughout the year, and their ability to retain stormwater is reduced. </w:t>
      </w:r>
    </w:p>
    <w:p w14:paraId="60406D23" w14:textId="77777777" w:rsidR="008E03E8" w:rsidRPr="00794D8C" w:rsidRDefault="008E03E8" w:rsidP="00794D8C">
      <w:pPr>
        <w:spacing w:line="480" w:lineRule="auto"/>
        <w:rPr>
          <w:rFonts w:ascii="Times New Roman" w:hAnsi="Times New Roman" w:cs="Times New Roman"/>
          <w:b/>
          <w:sz w:val="24"/>
          <w:szCs w:val="24"/>
        </w:rPr>
      </w:pPr>
    </w:p>
    <w:p w14:paraId="6DDA3BF3" w14:textId="518B18BA" w:rsidR="00347F16" w:rsidRPr="00794D8C" w:rsidRDefault="008210C1"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lastRenderedPageBreak/>
        <w:t xml:space="preserve">4. </w:t>
      </w:r>
      <w:r w:rsidR="00347F16" w:rsidRPr="00794D8C">
        <w:rPr>
          <w:rFonts w:ascii="Times New Roman" w:hAnsi="Times New Roman" w:cs="Times New Roman"/>
          <w:b/>
          <w:sz w:val="24"/>
          <w:szCs w:val="24"/>
        </w:rPr>
        <w:t>Conclusions</w:t>
      </w:r>
    </w:p>
    <w:p w14:paraId="41489E2D" w14:textId="4E39AB88" w:rsidR="00D3033E" w:rsidRPr="00794D8C" w:rsidRDefault="00F76B04" w:rsidP="002F6056">
      <w:pPr>
        <w:spacing w:line="480" w:lineRule="auto"/>
        <w:rPr>
          <w:rFonts w:ascii="Times New Roman" w:hAnsi="Times New Roman" w:cs="Times New Roman"/>
          <w:sz w:val="24"/>
          <w:szCs w:val="24"/>
        </w:rPr>
      </w:pPr>
      <w:r w:rsidRPr="00794D8C">
        <w:rPr>
          <w:rFonts w:ascii="Times New Roman" w:hAnsi="Times New Roman" w:cs="Times New Roman"/>
          <w:sz w:val="24"/>
          <w:szCs w:val="24"/>
        </w:rPr>
        <w:tab/>
        <w:t xml:space="preserve">We examined the hydrologic impacts of large-scale green roof implementations in four heavily urbanized watersheds in Seattle, Washington. We found that </w:t>
      </w:r>
      <w:r w:rsidR="008E03E8" w:rsidRPr="00794D8C">
        <w:rPr>
          <w:rFonts w:ascii="Times New Roman" w:hAnsi="Times New Roman" w:cs="Times New Roman"/>
          <w:sz w:val="24"/>
          <w:szCs w:val="24"/>
        </w:rPr>
        <w:t>20-25</w:t>
      </w:r>
      <w:r w:rsidRPr="00794D8C">
        <w:rPr>
          <w:rFonts w:ascii="Times New Roman" w:hAnsi="Times New Roman" w:cs="Times New Roman"/>
          <w:sz w:val="24"/>
          <w:szCs w:val="24"/>
        </w:rPr>
        <w:t>% and 1</w:t>
      </w:r>
      <w:r w:rsidR="008E03E8" w:rsidRPr="00794D8C">
        <w:rPr>
          <w:rFonts w:ascii="Times New Roman" w:hAnsi="Times New Roman" w:cs="Times New Roman"/>
          <w:sz w:val="24"/>
          <w:szCs w:val="24"/>
        </w:rPr>
        <w:t>0-15</w:t>
      </w:r>
      <w:r w:rsidRPr="00794D8C">
        <w:rPr>
          <w:rFonts w:ascii="Times New Roman" w:hAnsi="Times New Roman" w:cs="Times New Roman"/>
          <w:sz w:val="24"/>
          <w:szCs w:val="24"/>
        </w:rPr>
        <w:t xml:space="preserve">% median annual </w:t>
      </w:r>
      <w:r w:rsidR="008E03E8" w:rsidRPr="00794D8C">
        <w:rPr>
          <w:rFonts w:ascii="Times New Roman" w:hAnsi="Times New Roman" w:cs="Times New Roman"/>
          <w:sz w:val="24"/>
          <w:szCs w:val="24"/>
        </w:rPr>
        <w:t>runoff</w:t>
      </w:r>
      <w:r w:rsidRPr="00794D8C">
        <w:rPr>
          <w:rFonts w:ascii="Times New Roman" w:hAnsi="Times New Roman" w:cs="Times New Roman"/>
          <w:sz w:val="24"/>
          <w:szCs w:val="24"/>
        </w:rPr>
        <w:t xml:space="preserve"> reductions were achievable when </w:t>
      </w:r>
      <w:proofErr w:type="gramStart"/>
      <w:r w:rsidRPr="00794D8C">
        <w:rPr>
          <w:rFonts w:ascii="Times New Roman" w:hAnsi="Times New Roman" w:cs="Times New Roman"/>
          <w:sz w:val="24"/>
          <w:szCs w:val="24"/>
        </w:rPr>
        <w:t>all of</w:t>
      </w:r>
      <w:proofErr w:type="gramEnd"/>
      <w:r w:rsidRPr="00794D8C">
        <w:rPr>
          <w:rFonts w:ascii="Times New Roman" w:hAnsi="Times New Roman" w:cs="Times New Roman"/>
          <w:sz w:val="24"/>
          <w:szCs w:val="24"/>
        </w:rPr>
        <w:t xml:space="preserve"> the buildings within the watersheds were converted to green roofs when using intensive and extensive green roof varieties, respectively. The land use percentages were remarkably similar among the four watersheds, even though the watersheds varied in size from 3 to 31 km</w:t>
      </w:r>
      <w:r w:rsidRPr="00794D8C">
        <w:rPr>
          <w:rFonts w:ascii="Times New Roman" w:hAnsi="Times New Roman" w:cs="Times New Roman"/>
          <w:sz w:val="24"/>
          <w:szCs w:val="24"/>
          <w:vertAlign w:val="superscript"/>
        </w:rPr>
        <w:t>2</w:t>
      </w:r>
      <w:r w:rsidRPr="00794D8C">
        <w:rPr>
          <w:rFonts w:ascii="Times New Roman" w:hAnsi="Times New Roman" w:cs="Times New Roman"/>
          <w:sz w:val="24"/>
          <w:szCs w:val="24"/>
        </w:rPr>
        <w:t xml:space="preserve"> and </w:t>
      </w:r>
      <w:proofErr w:type="gramStart"/>
      <w:r w:rsidRPr="00794D8C">
        <w:rPr>
          <w:rFonts w:ascii="Times New Roman" w:hAnsi="Times New Roman" w:cs="Times New Roman"/>
          <w:sz w:val="24"/>
          <w:szCs w:val="24"/>
        </w:rPr>
        <w:t>were located in</w:t>
      </w:r>
      <w:proofErr w:type="gramEnd"/>
      <w:r w:rsidRPr="00794D8C">
        <w:rPr>
          <w:rFonts w:ascii="Times New Roman" w:hAnsi="Times New Roman" w:cs="Times New Roman"/>
          <w:sz w:val="24"/>
          <w:szCs w:val="24"/>
        </w:rPr>
        <w:t xml:space="preserve"> the four corners of the Seattle metropolitan area. For all watersheds, approximately 10% of the watershed area </w:t>
      </w:r>
      <w:ins w:id="238" w:author="Paul Mayer" w:date="2020-02-26T11:56:00Z">
        <w:r w:rsidR="00C06800">
          <w:rPr>
            <w:rFonts w:ascii="Times New Roman" w:hAnsi="Times New Roman" w:cs="Times New Roman"/>
            <w:sz w:val="24"/>
            <w:szCs w:val="24"/>
          </w:rPr>
          <w:t xml:space="preserve">was </w:t>
        </w:r>
        <w:r w:rsidR="0043544A">
          <w:rPr>
            <w:rFonts w:ascii="Times New Roman" w:hAnsi="Times New Roman" w:cs="Times New Roman"/>
            <w:sz w:val="24"/>
            <w:szCs w:val="24"/>
          </w:rPr>
          <w:t xml:space="preserve">covered by </w:t>
        </w:r>
      </w:ins>
      <w:del w:id="239" w:author="Paul Mayer" w:date="2020-02-26T11:56:00Z">
        <w:r w:rsidRPr="00794D8C" w:rsidDel="0043544A">
          <w:rPr>
            <w:rFonts w:ascii="Times New Roman" w:hAnsi="Times New Roman" w:cs="Times New Roman"/>
            <w:sz w:val="24"/>
            <w:szCs w:val="24"/>
          </w:rPr>
          <w:delText xml:space="preserve">comprised of </w:delText>
        </w:r>
      </w:del>
      <w:r w:rsidRPr="00794D8C">
        <w:rPr>
          <w:rFonts w:ascii="Times New Roman" w:hAnsi="Times New Roman" w:cs="Times New Roman"/>
          <w:sz w:val="24"/>
          <w:szCs w:val="24"/>
        </w:rPr>
        <w:t xml:space="preserve">buildings </w:t>
      </w:r>
      <w:del w:id="240" w:author="Paul Mayer" w:date="2020-02-26T11:56:00Z">
        <w:r w:rsidRPr="00794D8C" w:rsidDel="0043544A">
          <w:rPr>
            <w:rFonts w:ascii="Times New Roman" w:hAnsi="Times New Roman" w:cs="Times New Roman"/>
            <w:sz w:val="24"/>
            <w:szCs w:val="24"/>
          </w:rPr>
          <w:delText>on which we ran our hypothetical green roof simulations</w:delText>
        </w:r>
      </w:del>
      <w:r w:rsidRPr="00794D8C">
        <w:rPr>
          <w:rFonts w:ascii="Times New Roman" w:hAnsi="Times New Roman" w:cs="Times New Roman"/>
          <w:sz w:val="24"/>
          <w:szCs w:val="24"/>
        </w:rPr>
        <w:t xml:space="preserve">. Therefore, </w:t>
      </w:r>
      <w:del w:id="241" w:author="Paul Mayer" w:date="2020-02-26T11:57:00Z">
        <w:r w:rsidRPr="00794D8C" w:rsidDel="00AB51BB">
          <w:rPr>
            <w:rFonts w:ascii="Times New Roman" w:hAnsi="Times New Roman" w:cs="Times New Roman"/>
            <w:sz w:val="24"/>
            <w:szCs w:val="24"/>
          </w:rPr>
          <w:delText xml:space="preserve">by </w:delText>
        </w:r>
      </w:del>
      <w:r w:rsidRPr="00794D8C">
        <w:rPr>
          <w:rFonts w:ascii="Times New Roman" w:hAnsi="Times New Roman" w:cs="Times New Roman"/>
          <w:sz w:val="24"/>
          <w:szCs w:val="24"/>
        </w:rPr>
        <w:t xml:space="preserve">implementing green roofs </w:t>
      </w:r>
      <w:ins w:id="242" w:author="Paul Mayer" w:date="2020-02-26T11:57:00Z">
        <w:r w:rsidR="00AB51BB">
          <w:rPr>
            <w:rFonts w:ascii="Times New Roman" w:hAnsi="Times New Roman" w:cs="Times New Roman"/>
            <w:sz w:val="24"/>
            <w:szCs w:val="24"/>
          </w:rPr>
          <w:t>on</w:t>
        </w:r>
      </w:ins>
      <w:del w:id="243" w:author="Paul Mayer" w:date="2020-02-26T11:57:00Z">
        <w:r w:rsidRPr="00794D8C" w:rsidDel="00AB51BB">
          <w:rPr>
            <w:rFonts w:ascii="Times New Roman" w:hAnsi="Times New Roman" w:cs="Times New Roman"/>
            <w:sz w:val="24"/>
            <w:szCs w:val="24"/>
          </w:rPr>
          <w:delText>in</w:delText>
        </w:r>
      </w:del>
      <w:r w:rsidRPr="00794D8C">
        <w:rPr>
          <w:rFonts w:ascii="Times New Roman" w:hAnsi="Times New Roman" w:cs="Times New Roman"/>
          <w:sz w:val="24"/>
          <w:szCs w:val="24"/>
        </w:rPr>
        <w:t xml:space="preserve"> only 10% of the watershed area</w:t>
      </w:r>
      <w:ins w:id="244" w:author="Paul Mayer" w:date="2020-02-26T11:57:00Z">
        <w:r w:rsidR="00AB51BB">
          <w:rPr>
            <w:rFonts w:ascii="Times New Roman" w:hAnsi="Times New Roman" w:cs="Times New Roman"/>
            <w:sz w:val="24"/>
            <w:szCs w:val="24"/>
          </w:rPr>
          <w:t xml:space="preserve"> effected </w:t>
        </w:r>
      </w:ins>
      <w:del w:id="245" w:author="Paul Mayer" w:date="2020-02-26T11:57:00Z">
        <w:r w:rsidRPr="00794D8C" w:rsidDel="00AB51BB">
          <w:rPr>
            <w:rFonts w:ascii="Times New Roman" w:hAnsi="Times New Roman" w:cs="Times New Roman"/>
            <w:sz w:val="24"/>
            <w:szCs w:val="24"/>
          </w:rPr>
          <w:delText xml:space="preserve">, we were able to </w:delText>
        </w:r>
        <w:r w:rsidRPr="00794D8C" w:rsidDel="00F60083">
          <w:rPr>
            <w:rFonts w:ascii="Times New Roman" w:hAnsi="Times New Roman" w:cs="Times New Roman"/>
            <w:sz w:val="24"/>
            <w:szCs w:val="24"/>
          </w:rPr>
          <w:delText xml:space="preserve">obtain </w:delText>
        </w:r>
      </w:del>
      <w:r w:rsidR="008E03E8" w:rsidRPr="00794D8C">
        <w:rPr>
          <w:rFonts w:ascii="Times New Roman" w:hAnsi="Times New Roman" w:cs="Times New Roman"/>
          <w:sz w:val="24"/>
          <w:szCs w:val="24"/>
        </w:rPr>
        <w:t>25</w:t>
      </w:r>
      <w:r w:rsidRPr="00794D8C">
        <w:rPr>
          <w:rFonts w:ascii="Times New Roman" w:hAnsi="Times New Roman" w:cs="Times New Roman"/>
          <w:sz w:val="24"/>
          <w:szCs w:val="24"/>
        </w:rPr>
        <w:t xml:space="preserve">% reductions in the annual flow volume using extensive green roofs. This result </w:t>
      </w:r>
      <w:del w:id="246" w:author="Paul Mayer" w:date="2020-02-26T11:57:00Z">
        <w:r w:rsidRPr="00794D8C" w:rsidDel="00F60083">
          <w:rPr>
            <w:rFonts w:ascii="Times New Roman" w:hAnsi="Times New Roman" w:cs="Times New Roman"/>
            <w:sz w:val="24"/>
            <w:szCs w:val="24"/>
          </w:rPr>
          <w:delText xml:space="preserve">should </w:delText>
        </w:r>
      </w:del>
      <w:ins w:id="247" w:author="Paul Mayer" w:date="2020-02-26T11:57:00Z">
        <w:r w:rsidR="00F60083">
          <w:rPr>
            <w:rFonts w:ascii="Times New Roman" w:hAnsi="Times New Roman" w:cs="Times New Roman"/>
            <w:sz w:val="24"/>
            <w:szCs w:val="24"/>
          </w:rPr>
          <w:t>may</w:t>
        </w:r>
      </w:ins>
      <w:ins w:id="248" w:author="Paul Mayer" w:date="2020-02-26T11:58:00Z">
        <w:r w:rsidR="0086519E">
          <w:rPr>
            <w:rFonts w:ascii="Times New Roman" w:hAnsi="Times New Roman" w:cs="Times New Roman"/>
            <w:sz w:val="24"/>
            <w:szCs w:val="24"/>
          </w:rPr>
          <w:t xml:space="preserve"> help guide </w:t>
        </w:r>
      </w:ins>
      <w:del w:id="249" w:author="Paul Mayer" w:date="2020-02-26T11:58:00Z">
        <w:r w:rsidRPr="00794D8C" w:rsidDel="0086519E">
          <w:rPr>
            <w:rFonts w:ascii="Times New Roman" w:hAnsi="Times New Roman" w:cs="Times New Roman"/>
            <w:sz w:val="24"/>
            <w:szCs w:val="24"/>
          </w:rPr>
          <w:delText xml:space="preserve">be encouraging for </w:delText>
        </w:r>
      </w:del>
      <w:r w:rsidRPr="00794D8C">
        <w:rPr>
          <w:rFonts w:ascii="Times New Roman" w:hAnsi="Times New Roman" w:cs="Times New Roman"/>
          <w:sz w:val="24"/>
          <w:szCs w:val="24"/>
        </w:rPr>
        <w:t>city planners who seek to mitigate excessive stormwater runoff in highly urbanized watersheds</w:t>
      </w:r>
      <w:ins w:id="250" w:author="Paul Mayer" w:date="2020-02-26T11:58:00Z">
        <w:r w:rsidR="0086519E">
          <w:rPr>
            <w:rFonts w:ascii="Times New Roman" w:hAnsi="Times New Roman" w:cs="Times New Roman"/>
            <w:sz w:val="24"/>
            <w:szCs w:val="24"/>
          </w:rPr>
          <w:t xml:space="preserve"> using green infrastructure approaches</w:t>
        </w:r>
      </w:ins>
      <w:r w:rsidRPr="00794D8C">
        <w:rPr>
          <w:rFonts w:ascii="Times New Roman" w:hAnsi="Times New Roman" w:cs="Times New Roman"/>
          <w:sz w:val="24"/>
          <w:szCs w:val="24"/>
        </w:rPr>
        <w:t xml:space="preserve">. </w:t>
      </w:r>
      <w:ins w:id="251" w:author="Paul Mayer" w:date="2020-02-26T13:44:00Z">
        <w:r w:rsidR="006C29BF">
          <w:rPr>
            <w:rFonts w:ascii="Times New Roman" w:hAnsi="Times New Roman" w:cs="Times New Roman"/>
            <w:sz w:val="24"/>
            <w:szCs w:val="24"/>
          </w:rPr>
          <w:t xml:space="preserve"> </w:t>
        </w:r>
      </w:ins>
      <w:ins w:id="252" w:author="Paul Mayer" w:date="2020-02-26T13:45:00Z">
        <w:r w:rsidR="009C33D8">
          <w:rPr>
            <w:rFonts w:ascii="Times New Roman" w:hAnsi="Times New Roman" w:cs="Times New Roman"/>
            <w:sz w:val="24"/>
            <w:szCs w:val="24"/>
          </w:rPr>
          <w:t>Because</w:t>
        </w:r>
      </w:ins>
      <w:ins w:id="253" w:author="Paul Mayer" w:date="2020-02-26T13:44:00Z">
        <w:r w:rsidR="00674DA6">
          <w:rPr>
            <w:rFonts w:ascii="Times New Roman" w:hAnsi="Times New Roman" w:cs="Times New Roman"/>
            <w:sz w:val="24"/>
            <w:szCs w:val="24"/>
          </w:rPr>
          <w:t xml:space="preserve"> converting all roof area to green roofs may not be feasible</w:t>
        </w:r>
      </w:ins>
      <w:ins w:id="254" w:author="Paul Mayer" w:date="2020-02-26T13:45:00Z">
        <w:r w:rsidR="009C33D8">
          <w:rPr>
            <w:rFonts w:ascii="Times New Roman" w:hAnsi="Times New Roman" w:cs="Times New Roman"/>
            <w:sz w:val="24"/>
            <w:szCs w:val="24"/>
          </w:rPr>
          <w:t xml:space="preserve"> in most metropolitan areas</w:t>
        </w:r>
      </w:ins>
      <w:ins w:id="255" w:author="Paul Mayer" w:date="2020-02-26T13:44:00Z">
        <w:r w:rsidR="00674DA6">
          <w:rPr>
            <w:rFonts w:ascii="Times New Roman" w:hAnsi="Times New Roman" w:cs="Times New Roman"/>
            <w:sz w:val="24"/>
            <w:szCs w:val="24"/>
          </w:rPr>
          <w:t xml:space="preserve">, </w:t>
        </w:r>
      </w:ins>
      <w:ins w:id="256" w:author="Paul Mayer" w:date="2020-02-26T13:50:00Z">
        <w:r w:rsidR="00743721" w:rsidRPr="00743721">
          <w:rPr>
            <w:rFonts w:ascii="Times New Roman" w:hAnsi="Times New Roman" w:cs="Times New Roman"/>
            <w:sz w:val="24"/>
            <w:szCs w:val="24"/>
          </w:rPr>
          <w:t>spatially-explicit approach</w:t>
        </w:r>
        <w:r w:rsidR="00743721">
          <w:rPr>
            <w:rFonts w:ascii="Times New Roman" w:hAnsi="Times New Roman" w:cs="Times New Roman"/>
            <w:sz w:val="24"/>
            <w:szCs w:val="24"/>
          </w:rPr>
          <w:t>es</w:t>
        </w:r>
        <w:r w:rsidR="00743721" w:rsidRPr="00743721">
          <w:rPr>
            <w:rFonts w:ascii="Times New Roman" w:hAnsi="Times New Roman" w:cs="Times New Roman"/>
            <w:sz w:val="24"/>
            <w:szCs w:val="24"/>
          </w:rPr>
          <w:t xml:space="preserve"> for placing </w:t>
        </w:r>
        <w:r w:rsidR="00743721">
          <w:rPr>
            <w:rFonts w:ascii="Times New Roman" w:hAnsi="Times New Roman" w:cs="Times New Roman"/>
            <w:sz w:val="24"/>
            <w:szCs w:val="24"/>
          </w:rPr>
          <w:t xml:space="preserve">green roofs </w:t>
        </w:r>
      </w:ins>
      <w:ins w:id="257" w:author="Paul Mayer" w:date="2020-02-26T13:55:00Z">
        <w:r w:rsidR="00AF6B77">
          <w:rPr>
            <w:rFonts w:ascii="Times New Roman" w:hAnsi="Times New Roman" w:cs="Times New Roman"/>
            <w:sz w:val="24"/>
            <w:szCs w:val="24"/>
          </w:rPr>
          <w:t xml:space="preserve">non-randomly </w:t>
        </w:r>
      </w:ins>
      <w:ins w:id="258" w:author="Paul Mayer" w:date="2020-02-26T13:50:00Z">
        <w:r w:rsidR="00743721" w:rsidRPr="00743721">
          <w:rPr>
            <w:rFonts w:ascii="Times New Roman" w:hAnsi="Times New Roman" w:cs="Times New Roman"/>
            <w:sz w:val="24"/>
            <w:szCs w:val="24"/>
          </w:rPr>
          <w:t xml:space="preserve">in urban watersheds </w:t>
        </w:r>
        <w:r w:rsidR="00743721">
          <w:rPr>
            <w:rFonts w:ascii="Times New Roman" w:hAnsi="Times New Roman" w:cs="Times New Roman"/>
            <w:sz w:val="24"/>
            <w:szCs w:val="24"/>
          </w:rPr>
          <w:t xml:space="preserve">can optimize </w:t>
        </w:r>
      </w:ins>
      <w:ins w:id="259" w:author="Paul Mayer" w:date="2020-02-26T13:51:00Z">
        <w:r w:rsidR="00B03F7D">
          <w:rPr>
            <w:rFonts w:ascii="Times New Roman" w:hAnsi="Times New Roman" w:cs="Times New Roman"/>
            <w:sz w:val="24"/>
            <w:szCs w:val="24"/>
          </w:rPr>
          <w:t xml:space="preserve">GI effectiveness </w:t>
        </w:r>
      </w:ins>
      <w:ins w:id="260" w:author="Paul Mayer" w:date="2020-02-26T13:46:00Z">
        <w:r w:rsidR="004A6210">
          <w:rPr>
            <w:rFonts w:ascii="Times New Roman" w:hAnsi="Times New Roman" w:cs="Times New Roman"/>
            <w:sz w:val="24"/>
            <w:szCs w:val="24"/>
          </w:rPr>
          <w:t>(</w:t>
        </w:r>
        <w:commentRangeStart w:id="261"/>
        <w:r w:rsidR="004A6210">
          <w:rPr>
            <w:rFonts w:ascii="Times New Roman" w:hAnsi="Times New Roman" w:cs="Times New Roman"/>
            <w:sz w:val="24"/>
            <w:szCs w:val="24"/>
          </w:rPr>
          <w:t>Martin-Mikle et al. 201</w:t>
        </w:r>
      </w:ins>
      <w:ins w:id="262" w:author="Paul Mayer" w:date="2020-02-26T13:47:00Z">
        <w:r w:rsidR="005D7BC6">
          <w:rPr>
            <w:rFonts w:ascii="Times New Roman" w:hAnsi="Times New Roman" w:cs="Times New Roman"/>
            <w:sz w:val="24"/>
            <w:szCs w:val="24"/>
          </w:rPr>
          <w:t>5</w:t>
        </w:r>
      </w:ins>
      <w:commentRangeEnd w:id="261"/>
      <w:ins w:id="263" w:author="Paul Mayer" w:date="2020-02-26T13:48:00Z">
        <w:r w:rsidR="009B0DD0">
          <w:rPr>
            <w:rStyle w:val="CommentReference"/>
          </w:rPr>
          <w:commentReference w:id="261"/>
        </w:r>
      </w:ins>
      <w:ins w:id="264" w:author="Paul Mayer" w:date="2020-02-26T13:46:00Z">
        <w:r w:rsidR="004A6210">
          <w:rPr>
            <w:rFonts w:ascii="Times New Roman" w:hAnsi="Times New Roman" w:cs="Times New Roman"/>
            <w:sz w:val="24"/>
            <w:szCs w:val="24"/>
          </w:rPr>
          <w:t>)</w:t>
        </w:r>
      </w:ins>
      <w:ins w:id="265" w:author="Paul Mayer" w:date="2020-02-26T13:51:00Z">
        <w:r w:rsidR="00B03F7D">
          <w:rPr>
            <w:rFonts w:ascii="Times New Roman" w:hAnsi="Times New Roman" w:cs="Times New Roman"/>
            <w:sz w:val="24"/>
            <w:szCs w:val="24"/>
          </w:rPr>
          <w:t>.</w:t>
        </w:r>
      </w:ins>
    </w:p>
    <w:p w14:paraId="2774218C" w14:textId="3F345F91" w:rsidR="00C53E92" w:rsidRPr="00794D8C" w:rsidRDefault="005E6830" w:rsidP="00794D8C">
      <w:pPr>
        <w:spacing w:line="480" w:lineRule="auto"/>
        <w:rPr>
          <w:rFonts w:ascii="Times New Roman" w:hAnsi="Times New Roman" w:cs="Times New Roman"/>
          <w:sz w:val="24"/>
          <w:szCs w:val="24"/>
        </w:rPr>
      </w:pPr>
      <w:r w:rsidRPr="00794D8C">
        <w:rPr>
          <w:rFonts w:ascii="Times New Roman" w:hAnsi="Times New Roman" w:cs="Times New Roman"/>
          <w:sz w:val="24"/>
          <w:szCs w:val="24"/>
        </w:rPr>
        <w:tab/>
      </w:r>
      <w:del w:id="266" w:author="Paul Mayer" w:date="2020-02-26T11:59:00Z">
        <w:r w:rsidRPr="00794D8C" w:rsidDel="009D48DE">
          <w:rPr>
            <w:rFonts w:ascii="Times New Roman" w:hAnsi="Times New Roman" w:cs="Times New Roman"/>
            <w:sz w:val="24"/>
            <w:szCs w:val="24"/>
          </w:rPr>
          <w:delText xml:space="preserve">While we investigated </w:delText>
        </w:r>
      </w:del>
      <w:del w:id="267" w:author="Paul Mayer" w:date="2020-02-26T11:58:00Z">
        <w:r w:rsidRPr="00794D8C" w:rsidDel="009D48DE">
          <w:rPr>
            <w:rFonts w:ascii="Times New Roman" w:hAnsi="Times New Roman" w:cs="Times New Roman"/>
            <w:sz w:val="24"/>
            <w:szCs w:val="24"/>
          </w:rPr>
          <w:delText xml:space="preserve">a number of </w:delText>
        </w:r>
      </w:del>
      <w:del w:id="268" w:author="Paul Mayer" w:date="2020-02-26T11:59:00Z">
        <w:r w:rsidRPr="00794D8C" w:rsidDel="009D48DE">
          <w:rPr>
            <w:rFonts w:ascii="Times New Roman" w:hAnsi="Times New Roman" w:cs="Times New Roman"/>
            <w:sz w:val="24"/>
            <w:szCs w:val="24"/>
          </w:rPr>
          <w:delText xml:space="preserve">interesting scenarios using our gridded watershed model, we randomly distributed the green roofs throughout the watershed. </w:delText>
        </w:r>
      </w:del>
      <w:r w:rsidRPr="00794D8C">
        <w:rPr>
          <w:rFonts w:ascii="Times New Roman" w:hAnsi="Times New Roman" w:cs="Times New Roman"/>
          <w:sz w:val="24"/>
          <w:szCs w:val="24"/>
        </w:rPr>
        <w:t>One of the advantages of using</w:t>
      </w:r>
      <w:ins w:id="269" w:author="Paul Mayer" w:date="2020-02-26T11:59:00Z">
        <w:r w:rsidR="002F2850">
          <w:rPr>
            <w:rFonts w:ascii="Times New Roman" w:hAnsi="Times New Roman" w:cs="Times New Roman"/>
            <w:sz w:val="24"/>
            <w:szCs w:val="24"/>
          </w:rPr>
          <w:t xml:space="preserve"> VELMA, a</w:t>
        </w:r>
      </w:ins>
      <w:r w:rsidRPr="00794D8C">
        <w:rPr>
          <w:rFonts w:ascii="Times New Roman" w:hAnsi="Times New Roman" w:cs="Times New Roman"/>
          <w:sz w:val="24"/>
          <w:szCs w:val="24"/>
        </w:rPr>
        <w:t xml:space="preserve"> spatially explicit (i.e., gridded) watershed model</w:t>
      </w:r>
      <w:ins w:id="270" w:author="Paul Mayer" w:date="2020-02-26T11:59:00Z">
        <w:r w:rsidR="002F2850">
          <w:rPr>
            <w:rFonts w:ascii="Times New Roman" w:hAnsi="Times New Roman" w:cs="Times New Roman"/>
            <w:sz w:val="24"/>
            <w:szCs w:val="24"/>
          </w:rPr>
          <w:t>,</w:t>
        </w:r>
      </w:ins>
      <w:del w:id="271" w:author="Paul Mayer" w:date="2020-02-26T11:59:00Z">
        <w:r w:rsidRPr="00794D8C" w:rsidDel="002F2850">
          <w:rPr>
            <w:rFonts w:ascii="Times New Roman" w:hAnsi="Times New Roman" w:cs="Times New Roman"/>
            <w:sz w:val="24"/>
            <w:szCs w:val="24"/>
          </w:rPr>
          <w:delText>s</w:delText>
        </w:r>
      </w:del>
      <w:r w:rsidRPr="00794D8C">
        <w:rPr>
          <w:rFonts w:ascii="Times New Roman" w:hAnsi="Times New Roman" w:cs="Times New Roman"/>
          <w:sz w:val="24"/>
          <w:szCs w:val="24"/>
        </w:rPr>
        <w:t xml:space="preserve"> is the ability to test spatially precise implementations of </w:t>
      </w:r>
      <w:del w:id="272" w:author="Paul Mayer" w:date="2020-02-26T09:12:00Z">
        <w:r w:rsidRPr="00794D8C" w:rsidDel="00FF0DD3">
          <w:rPr>
            <w:rFonts w:ascii="Times New Roman" w:hAnsi="Times New Roman" w:cs="Times New Roman"/>
            <w:sz w:val="24"/>
            <w:szCs w:val="24"/>
          </w:rPr>
          <w:delText>green infrastructure</w:delText>
        </w:r>
      </w:del>
      <w:ins w:id="273" w:author="Paul Mayer" w:date="2020-02-26T09:12:00Z">
        <w:r w:rsidR="00FF0DD3">
          <w:rPr>
            <w:rFonts w:ascii="Times New Roman" w:hAnsi="Times New Roman" w:cs="Times New Roman"/>
            <w:sz w:val="24"/>
            <w:szCs w:val="24"/>
          </w:rPr>
          <w:t>GI</w:t>
        </w:r>
      </w:ins>
      <w:r w:rsidRPr="00794D8C">
        <w:rPr>
          <w:rFonts w:ascii="Times New Roman" w:hAnsi="Times New Roman" w:cs="Times New Roman"/>
          <w:sz w:val="24"/>
          <w:szCs w:val="24"/>
        </w:rPr>
        <w:t xml:space="preserve"> and management. Therefore, future research should investigate the impacts of different spatial configurations of green roofs to determine whether prioritizing </w:t>
      </w:r>
      <w:proofErr w:type="gramStart"/>
      <w:r w:rsidRPr="00794D8C">
        <w:rPr>
          <w:rFonts w:ascii="Times New Roman" w:hAnsi="Times New Roman" w:cs="Times New Roman"/>
          <w:sz w:val="24"/>
          <w:szCs w:val="24"/>
        </w:rPr>
        <w:t>particular watershed</w:t>
      </w:r>
      <w:proofErr w:type="gramEnd"/>
      <w:r w:rsidRPr="00794D8C">
        <w:rPr>
          <w:rFonts w:ascii="Times New Roman" w:hAnsi="Times New Roman" w:cs="Times New Roman"/>
          <w:sz w:val="24"/>
          <w:szCs w:val="24"/>
        </w:rPr>
        <w:t xml:space="preserve"> areas can </w:t>
      </w:r>
      <w:r w:rsidR="00AB6FE1" w:rsidRPr="00794D8C">
        <w:rPr>
          <w:rFonts w:ascii="Times New Roman" w:hAnsi="Times New Roman" w:cs="Times New Roman"/>
          <w:sz w:val="24"/>
          <w:szCs w:val="24"/>
        </w:rPr>
        <w:t>increase their effectiveness.</w:t>
      </w:r>
      <w:r w:rsidR="00C53E92" w:rsidRPr="00794D8C">
        <w:rPr>
          <w:rFonts w:ascii="Times New Roman" w:hAnsi="Times New Roman" w:cs="Times New Roman"/>
          <w:sz w:val="24"/>
          <w:szCs w:val="24"/>
        </w:rPr>
        <w:t xml:space="preserve"> </w:t>
      </w:r>
    </w:p>
    <w:p w14:paraId="437EBC21" w14:textId="17A715B3" w:rsidR="009958D3" w:rsidRPr="00794D8C" w:rsidRDefault="00C53E92"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lastRenderedPageBreak/>
        <w:t>Further work could also compare the results of these scenarios to other hydrologic and watershed models (e.g., SWMM or WWHM).</w:t>
      </w:r>
      <w:r w:rsidR="00DC63FC" w:rsidRPr="00794D8C">
        <w:rPr>
          <w:rFonts w:ascii="Times New Roman" w:hAnsi="Times New Roman" w:cs="Times New Roman"/>
          <w:sz w:val="24"/>
          <w:szCs w:val="24"/>
        </w:rPr>
        <w:t xml:space="preserve"> Also, these could be coupled with an instream model such as the Water Assessment Simulation Program (WASP) to simulate the upland contributions to instream water quality. </w:t>
      </w:r>
    </w:p>
    <w:p w14:paraId="3B2EBEFE" w14:textId="0B61F0DE" w:rsidR="00C53E92" w:rsidRPr="00794D8C" w:rsidRDefault="00C53E92" w:rsidP="00794D8C">
      <w:pPr>
        <w:spacing w:line="480" w:lineRule="auto"/>
        <w:rPr>
          <w:rFonts w:ascii="Times New Roman" w:hAnsi="Times New Roman" w:cs="Times New Roman"/>
          <w:sz w:val="24"/>
          <w:szCs w:val="24"/>
        </w:rPr>
      </w:pPr>
    </w:p>
    <w:p w14:paraId="69B97EAD" w14:textId="6FAE1F26" w:rsidR="009958D3" w:rsidRPr="00794D8C" w:rsidRDefault="009958D3" w:rsidP="00794D8C">
      <w:pPr>
        <w:spacing w:line="480" w:lineRule="auto"/>
        <w:rPr>
          <w:rFonts w:ascii="Times New Roman" w:hAnsi="Times New Roman" w:cs="Times New Roman"/>
          <w:b/>
          <w:sz w:val="24"/>
          <w:szCs w:val="24"/>
        </w:rPr>
      </w:pPr>
      <w:commentRangeStart w:id="274"/>
      <w:r w:rsidRPr="00794D8C">
        <w:rPr>
          <w:rFonts w:ascii="Times New Roman" w:hAnsi="Times New Roman" w:cs="Times New Roman"/>
          <w:b/>
          <w:sz w:val="24"/>
          <w:szCs w:val="24"/>
        </w:rPr>
        <w:t>References</w:t>
      </w:r>
      <w:commentRangeEnd w:id="274"/>
      <w:r w:rsidR="00705A68">
        <w:rPr>
          <w:rStyle w:val="CommentReference"/>
        </w:rPr>
        <w:commentReference w:id="274"/>
      </w:r>
      <w:r w:rsidRPr="00794D8C">
        <w:rPr>
          <w:rFonts w:ascii="Times New Roman" w:hAnsi="Times New Roman" w:cs="Times New Roman"/>
          <w:b/>
          <w:sz w:val="24"/>
          <w:szCs w:val="24"/>
        </w:rPr>
        <w:t xml:space="preserve"> </w:t>
      </w:r>
    </w:p>
    <w:p w14:paraId="479D70AB" w14:textId="77777777" w:rsidR="00502D97" w:rsidRPr="00502D97" w:rsidRDefault="00234F4D" w:rsidP="00502D97">
      <w:pPr>
        <w:pStyle w:val="EndNoteBibliography"/>
        <w:spacing w:after="0"/>
      </w:pPr>
      <w:r w:rsidRPr="00794D8C">
        <w:rPr>
          <w:rFonts w:ascii="Times New Roman" w:hAnsi="Times New Roman" w:cs="Times New Roman"/>
          <w:sz w:val="24"/>
          <w:szCs w:val="24"/>
        </w:rPr>
        <w:fldChar w:fldCharType="begin"/>
      </w:r>
      <w:r w:rsidRPr="00794D8C">
        <w:rPr>
          <w:rFonts w:ascii="Times New Roman" w:hAnsi="Times New Roman" w:cs="Times New Roman"/>
          <w:sz w:val="24"/>
          <w:szCs w:val="24"/>
        </w:rPr>
        <w:instrText xml:space="preserve"> ADDIN EN.REFLIST </w:instrText>
      </w:r>
      <w:r w:rsidRPr="00794D8C">
        <w:rPr>
          <w:rFonts w:ascii="Times New Roman" w:hAnsi="Times New Roman" w:cs="Times New Roman"/>
          <w:sz w:val="24"/>
          <w:szCs w:val="24"/>
        </w:rPr>
        <w:fldChar w:fldCharType="separate"/>
      </w:r>
      <w:r w:rsidR="00502D97" w:rsidRPr="00502D97">
        <w:t>Abdelnour, A., Stieglitz, M., Pan, F., McKane, R., 2011. Catchment hydrological responses to forest harvest amount and spatial pattern. Water Resources Research 47.</w:t>
      </w:r>
    </w:p>
    <w:p w14:paraId="6381CDFE" w14:textId="77777777" w:rsidR="00502D97" w:rsidRPr="00502D97" w:rsidRDefault="00502D97" w:rsidP="00502D97">
      <w:pPr>
        <w:pStyle w:val="EndNoteBibliography"/>
        <w:spacing w:after="0"/>
      </w:pPr>
      <w:r w:rsidRPr="00502D97">
        <w:t>Aksoy, H., Kavvas, M.L., 2005. A review of hillslope and watershed scale erosion and sediment transport models. Catena 64, 247-271.</w:t>
      </w:r>
    </w:p>
    <w:p w14:paraId="31677E52" w14:textId="77777777" w:rsidR="00502D97" w:rsidRPr="00502D97" w:rsidRDefault="00502D97" w:rsidP="00502D97">
      <w:pPr>
        <w:pStyle w:val="EndNoteBibliography"/>
        <w:spacing w:after="0"/>
      </w:pPr>
      <w:r w:rsidRPr="00502D97">
        <w:t>Barnhart, B.L., Golden, H.E., Kasprzyk, J.R., Pauer, J.J., Jones, C.E., Sawicz, K.A., Hoghooghi, N., Simon, M., McKane, R.B., Mayer, P.M., 2018. Embedding co-production and addressing uncertainty in watershed modeling decision-support tools: Successes and challenges. Environmental Modelling &amp; Software.</w:t>
      </w:r>
    </w:p>
    <w:p w14:paraId="0E228596" w14:textId="77777777" w:rsidR="00502D97" w:rsidRPr="00502D97" w:rsidRDefault="00502D97" w:rsidP="00502D97">
      <w:pPr>
        <w:pStyle w:val="EndNoteBibliography"/>
        <w:spacing w:after="0"/>
      </w:pPr>
      <w:r w:rsidRPr="00502D97">
        <w:t>Berardi, U., GhaffarianHoseini, A., GhaffarianHoseini, A., 2014. State-of-the-art analysis of the environmental benefits of green roofs. Applied Energy 115, 411-428.</w:t>
      </w:r>
    </w:p>
    <w:p w14:paraId="029083A3" w14:textId="77777777" w:rsidR="00502D97" w:rsidRPr="00502D97" w:rsidRDefault="00502D97" w:rsidP="00502D97">
      <w:pPr>
        <w:pStyle w:val="EndNoteBibliography"/>
        <w:spacing w:after="0"/>
      </w:pPr>
      <w:r w:rsidRPr="00502D97">
        <w:t>Bicknell, B.R., Imhoff, J.C., Kittle Jr, J.L., Donigian Jr, A.S., Johanson, R.C., 1996. Hydrological simulation program-FORTRAN. user's manual for release 11. US EPA.</w:t>
      </w:r>
    </w:p>
    <w:p w14:paraId="4890DB25" w14:textId="77777777" w:rsidR="00502D97" w:rsidRPr="00502D97" w:rsidRDefault="00502D97" w:rsidP="00502D97">
      <w:pPr>
        <w:pStyle w:val="EndNoteBibliography"/>
        <w:spacing w:after="0"/>
      </w:pPr>
      <w:r w:rsidRPr="00502D97">
        <w:t>Borah, D.K., Bera, M., 2003. Watershed-scale hydrologic and nonpoint-source pollution models: Review of mathematical bases. Transactions of the ASAE 46, 1553.</w:t>
      </w:r>
    </w:p>
    <w:p w14:paraId="7DAAAEC1" w14:textId="77777777" w:rsidR="00502D97" w:rsidRPr="00502D97" w:rsidRDefault="00502D97" w:rsidP="00502D97">
      <w:pPr>
        <w:pStyle w:val="EndNoteBibliography"/>
        <w:spacing w:after="0"/>
      </w:pPr>
      <w:r w:rsidRPr="00502D97">
        <w:t>Carter, T., Jackson, C.R., 2007. Vegetated roofs for stormwater management at multiple spatial scales. Landscape and urban planning 80, 84-94.</w:t>
      </w:r>
    </w:p>
    <w:p w14:paraId="5E8675D6" w14:textId="77777777" w:rsidR="00502D97" w:rsidRPr="00502D97" w:rsidRDefault="00502D97" w:rsidP="00502D97">
      <w:pPr>
        <w:pStyle w:val="EndNoteBibliography"/>
        <w:spacing w:after="0"/>
      </w:pPr>
      <w:r w:rsidRPr="00502D97">
        <w:t>Deb, K., Pratap, A., Agarwal, S., Meyarivan, T., 2002. A fast and elitist multiobjective genetic algorithm: NSGA-II. IEEE transactions on evolutionary computation 6, 182-197.</w:t>
      </w:r>
    </w:p>
    <w:p w14:paraId="7009769A" w14:textId="77777777" w:rsidR="00502D97" w:rsidRPr="00502D97" w:rsidRDefault="00502D97" w:rsidP="00502D97">
      <w:pPr>
        <w:pStyle w:val="EndNoteBibliography"/>
        <w:spacing w:after="0"/>
      </w:pPr>
      <w:r w:rsidRPr="00502D97">
        <w:t>ESRI, 2014. ArcGIS Desktop: Release 10.3. Environmental Systems Research Institute, Redlands, CA.</w:t>
      </w:r>
    </w:p>
    <w:p w14:paraId="042BC476" w14:textId="77777777" w:rsidR="00502D97" w:rsidRPr="00502D97" w:rsidRDefault="00502D97" w:rsidP="00502D97">
      <w:pPr>
        <w:pStyle w:val="EndNoteBibliography"/>
        <w:spacing w:after="0"/>
      </w:pPr>
      <w:r w:rsidRPr="00502D97">
        <w:t>Gassman, P.W., Reyes, M.R., Green, C.H., Arnold, J.G., 2007. The soil and water assessment tool: historical development, applications, and future research directions. Transactions of the ASABE 50, 1211-1250.</w:t>
      </w:r>
    </w:p>
    <w:p w14:paraId="202E8451" w14:textId="77777777" w:rsidR="00502D97" w:rsidRPr="00502D97" w:rsidRDefault="00502D97" w:rsidP="00502D97">
      <w:pPr>
        <w:pStyle w:val="EndNoteBibliography"/>
        <w:spacing w:after="0"/>
      </w:pPr>
      <w:r w:rsidRPr="00502D97">
        <w:t>Hamon, W.R., 1960. Estimating potential evapotranspiration. Massachusetts Institute of Technology.</w:t>
      </w:r>
    </w:p>
    <w:p w14:paraId="10020FED" w14:textId="77777777" w:rsidR="00502D97" w:rsidRPr="00502D97" w:rsidRDefault="00502D97" w:rsidP="00502D97">
      <w:pPr>
        <w:pStyle w:val="EndNoteBibliography"/>
        <w:spacing w:after="0"/>
      </w:pPr>
      <w:r w:rsidRPr="00502D97">
        <w:t>Hoghooghi, N., Golden, H., Bledsoe, B., Barnhart, B., Brookes, A., Djang, K., Halama, J., McKane, R., Nietch, C., Pettus, P., 2018. Cumulative Effects of Low Impact Development on Watershed Hydrology in a Mixed Land-Cover System. Water 10, 991.</w:t>
      </w:r>
    </w:p>
    <w:p w14:paraId="6EF6F33D" w14:textId="77777777" w:rsidR="00502D97" w:rsidRPr="00502D97" w:rsidRDefault="00502D97" w:rsidP="00502D97">
      <w:pPr>
        <w:pStyle w:val="EndNoteBibliography"/>
        <w:spacing w:after="0"/>
      </w:pPr>
      <w:r w:rsidRPr="00502D97">
        <w:t>Hufkens, K., Basler, D., Milliman, T., Melaas, E.K., Richardson, A.D., 2018. An integrated phenology modelling framework in R. Methods in Ecology and Evolution 9, 1276-1285.</w:t>
      </w:r>
    </w:p>
    <w:p w14:paraId="3D5FB33B" w14:textId="77777777" w:rsidR="00502D97" w:rsidRPr="00502D97" w:rsidRDefault="00502D97" w:rsidP="00502D97">
      <w:pPr>
        <w:pStyle w:val="EndNoteBibliography"/>
        <w:spacing w:after="0"/>
      </w:pPr>
      <w:r w:rsidRPr="00502D97">
        <w:t>Magnusson Klemencic Associates, Seattle Public Utilities, 2008. Draft - Green Roof Media Recommended Specifications.</w:t>
      </w:r>
    </w:p>
    <w:p w14:paraId="0F1EA061" w14:textId="77777777" w:rsidR="00502D97" w:rsidRPr="00502D97" w:rsidRDefault="00502D97" w:rsidP="00502D97">
      <w:pPr>
        <w:pStyle w:val="EndNoteBibliography"/>
        <w:spacing w:after="0"/>
      </w:pPr>
      <w:r w:rsidRPr="00502D97">
        <w:t>McIntosh, A., 2010. Green roofs in Seattle: A survey of vegetated roofs and rooftop gardens, in: Seattle, C.o., Utilities, S.P., Lab, U.o.W.G.F. (Eds.).</w:t>
      </w:r>
    </w:p>
    <w:p w14:paraId="6ED5A908" w14:textId="77777777" w:rsidR="00502D97" w:rsidRPr="00502D97" w:rsidRDefault="00502D97" w:rsidP="00502D97">
      <w:pPr>
        <w:pStyle w:val="EndNoteBibliography"/>
        <w:spacing w:after="0"/>
      </w:pPr>
      <w:r w:rsidRPr="00502D97">
        <w:t>McKane, R., Brookes, A., Djang, K., Stieglitz, M., Abdelnour, A., Pan, F., Halama, J., Pettus, P., Phillips, D., 2014. Velma User Manual and Technical Documentation, in: Laboratory, E.P.A.O.o.R.a.D.N.H.a.E.E.R. (Ed.), Corvallis, OR, USA.</w:t>
      </w:r>
    </w:p>
    <w:p w14:paraId="63A5EF43" w14:textId="77777777" w:rsidR="00502D97" w:rsidRPr="00502D97" w:rsidRDefault="00502D97" w:rsidP="00502D97">
      <w:pPr>
        <w:pStyle w:val="EndNoteBibliography"/>
        <w:spacing w:after="0"/>
      </w:pPr>
      <w:r w:rsidRPr="00502D97">
        <w:lastRenderedPageBreak/>
        <w:t>NOAA, 2016. Global Historical Climatology Network.</w:t>
      </w:r>
    </w:p>
    <w:p w14:paraId="0BE10810" w14:textId="77777777" w:rsidR="00502D97" w:rsidRPr="00502D97" w:rsidRDefault="00502D97" w:rsidP="00502D97">
      <w:pPr>
        <w:pStyle w:val="EndNoteBibliography"/>
        <w:spacing w:after="0"/>
      </w:pPr>
      <w:r w:rsidRPr="00502D97">
        <w:t>Python Software Foundation, 2016. Python Language Reference.</w:t>
      </w:r>
    </w:p>
    <w:p w14:paraId="19F5BBAC" w14:textId="77777777" w:rsidR="00502D97" w:rsidRPr="00502D97" w:rsidRDefault="00502D97" w:rsidP="00502D97">
      <w:pPr>
        <w:pStyle w:val="EndNoteBibliography"/>
        <w:spacing w:after="0"/>
      </w:pPr>
      <w:r w:rsidRPr="00502D97">
        <w:t>R Core Team, 2013. R: A language and environment for statistical computing.</w:t>
      </w:r>
    </w:p>
    <w:p w14:paraId="022E7F60" w14:textId="77777777" w:rsidR="00502D97" w:rsidRPr="00502D97" w:rsidRDefault="00502D97" w:rsidP="00502D97">
      <w:pPr>
        <w:pStyle w:val="EndNoteBibliography"/>
        <w:spacing w:after="0"/>
      </w:pPr>
      <w:r w:rsidRPr="00502D97">
        <w:t>Rooflite, 2020. Certified Green Roof Media.</w:t>
      </w:r>
    </w:p>
    <w:p w14:paraId="67CE3859" w14:textId="77777777" w:rsidR="00502D97" w:rsidRPr="00502D97" w:rsidRDefault="00502D97" w:rsidP="00502D97">
      <w:pPr>
        <w:pStyle w:val="EndNoteBibliography"/>
        <w:spacing w:after="0"/>
      </w:pPr>
      <w:r w:rsidRPr="00502D97">
        <w:t>Rossman, L.A., 2010. Storm water management model user's manual, version 5.0. National Risk Management Research Laboratory, Office of Research and ….</w:t>
      </w:r>
    </w:p>
    <w:p w14:paraId="63CFB9EA" w14:textId="77777777" w:rsidR="00502D97" w:rsidRPr="00502D97" w:rsidRDefault="00502D97" w:rsidP="00502D97">
      <w:pPr>
        <w:pStyle w:val="EndNoteBibliography"/>
        <w:spacing w:after="0"/>
      </w:pPr>
      <w:r w:rsidRPr="00502D97">
        <w:t>Sarkar, S., Butcher, J.B., Johnson, T.E., Clark, C.M., 2018. Simulated Sensitivity of Urban Green Infrastructure Practices to Climate Change. Earth Interactions.</w:t>
      </w:r>
    </w:p>
    <w:p w14:paraId="37B2308C" w14:textId="77777777" w:rsidR="00502D97" w:rsidRPr="00502D97" w:rsidRDefault="00502D97" w:rsidP="00502D97">
      <w:pPr>
        <w:pStyle w:val="EndNoteBibliography"/>
        <w:spacing w:after="0"/>
      </w:pPr>
      <w:r w:rsidRPr="00502D97">
        <w:t>Seattle Public Utilities, 2016.</w:t>
      </w:r>
    </w:p>
    <w:p w14:paraId="15246E7C" w14:textId="77777777" w:rsidR="00502D97" w:rsidRPr="00502D97" w:rsidRDefault="00502D97" w:rsidP="00502D97">
      <w:pPr>
        <w:pStyle w:val="EndNoteBibliography"/>
        <w:spacing w:after="0"/>
      </w:pPr>
      <w:r w:rsidRPr="00502D97">
        <w:t>Speak, A., Rothwell, J., Lindley, S., Smith, C., 2013. Rainwater runoff retention on an aged intensive green roof. Science of the Total Environment 461, 28-38.</w:t>
      </w:r>
    </w:p>
    <w:p w14:paraId="323FDFFD" w14:textId="77777777" w:rsidR="00502D97" w:rsidRPr="00502D97" w:rsidRDefault="00502D97" w:rsidP="00502D97">
      <w:pPr>
        <w:pStyle w:val="EndNoteBibliography"/>
        <w:spacing w:after="0"/>
      </w:pPr>
      <w:r w:rsidRPr="00502D97">
        <w:t>Tague, C., Band, L., 2004. RHESSys: Regional Hydro-Ecologic Simulation System—An object-oriented approach to spatially distributed modeling of carbon, water, and nutrient cycling. Earth interactions 8, 1-42.</w:t>
      </w:r>
    </w:p>
    <w:p w14:paraId="42406A04" w14:textId="77777777" w:rsidR="00502D97" w:rsidRPr="00502D97" w:rsidRDefault="00502D97" w:rsidP="00502D97">
      <w:pPr>
        <w:pStyle w:val="EndNoteBibliography"/>
        <w:spacing w:after="0"/>
      </w:pPr>
      <w:r w:rsidRPr="00502D97">
        <w:t>Thornton, M., Thornton, P., Wei, Y., Vose, R., Boyer, A., 2017. Daymet: Station-Level Inputs and Model Predicted Values for North America, Version 3. ORNL DAAC, Oak Ridge, Tennessee, USA.</w:t>
      </w:r>
    </w:p>
    <w:p w14:paraId="642142A1" w14:textId="77777777" w:rsidR="00502D97" w:rsidRPr="00502D97" w:rsidRDefault="00502D97" w:rsidP="00502D97">
      <w:pPr>
        <w:pStyle w:val="EndNoteBibliography"/>
        <w:spacing w:after="0"/>
      </w:pPr>
      <w:r w:rsidRPr="00502D97">
        <w:t>Tzoulas, K., Korpela, K., Venn, S., Yli-Pelkonen, V., Kaźmierczak, A., Niemela, J., James, P., 2007. Promoting ecosystem and human health in urban areas using Green Infrastructure: A literature review. Landscape and urban planning 81, 167-178.</w:t>
      </w:r>
    </w:p>
    <w:p w14:paraId="609A53BE" w14:textId="77777777" w:rsidR="00502D97" w:rsidRPr="00502D97" w:rsidRDefault="00502D97" w:rsidP="00502D97">
      <w:pPr>
        <w:pStyle w:val="EndNoteBibliography"/>
      </w:pPr>
      <w:r w:rsidRPr="00502D97">
        <w:t>US EPA, 2016. City green: Innovative green infrastructure solutions for downtowns and infill locations, in: EPA230R16001 (Ed.).</w:t>
      </w:r>
    </w:p>
    <w:p w14:paraId="4BD4956F" w14:textId="6B06027D" w:rsidR="006B6D42" w:rsidRPr="00794D8C" w:rsidRDefault="00234F4D" w:rsidP="00794D8C">
      <w:pPr>
        <w:spacing w:line="480" w:lineRule="auto"/>
        <w:rPr>
          <w:rFonts w:ascii="Times New Roman" w:hAnsi="Times New Roman" w:cs="Times New Roman"/>
          <w:sz w:val="24"/>
          <w:szCs w:val="24"/>
        </w:rPr>
      </w:pPr>
      <w:r w:rsidRPr="00794D8C">
        <w:rPr>
          <w:rFonts w:ascii="Times New Roman" w:hAnsi="Times New Roman" w:cs="Times New Roman"/>
          <w:sz w:val="24"/>
          <w:szCs w:val="24"/>
        </w:rPr>
        <w:fldChar w:fldCharType="end"/>
      </w:r>
    </w:p>
    <w:p w14:paraId="25BFF7E9" w14:textId="50967345" w:rsidR="008E03E8" w:rsidRPr="00794D8C" w:rsidRDefault="008E03E8" w:rsidP="00794D8C">
      <w:pPr>
        <w:spacing w:line="480" w:lineRule="auto"/>
        <w:rPr>
          <w:rFonts w:ascii="Times New Roman" w:hAnsi="Times New Roman" w:cs="Times New Roman"/>
          <w:sz w:val="24"/>
          <w:szCs w:val="24"/>
        </w:rPr>
      </w:pPr>
    </w:p>
    <w:p w14:paraId="36D0FECD" w14:textId="0E2795CE" w:rsidR="008E03E8" w:rsidRPr="00C32402" w:rsidRDefault="008E03E8" w:rsidP="00794D8C">
      <w:pPr>
        <w:spacing w:line="480" w:lineRule="auto"/>
        <w:rPr>
          <w:rFonts w:ascii="Times New Roman" w:hAnsi="Times New Roman" w:cs="Times New Roman"/>
          <w:b/>
          <w:bCs/>
          <w:sz w:val="24"/>
          <w:szCs w:val="24"/>
        </w:rPr>
      </w:pPr>
      <w:r w:rsidRPr="00C32402">
        <w:rPr>
          <w:rFonts w:ascii="Times New Roman" w:hAnsi="Times New Roman" w:cs="Times New Roman"/>
          <w:b/>
          <w:bCs/>
          <w:sz w:val="24"/>
          <w:szCs w:val="24"/>
        </w:rPr>
        <w:t>Others that I may</w:t>
      </w:r>
      <w:r w:rsidR="00B51693">
        <w:rPr>
          <w:rFonts w:ascii="Times New Roman" w:hAnsi="Times New Roman" w:cs="Times New Roman"/>
          <w:b/>
          <w:bCs/>
          <w:sz w:val="24"/>
          <w:szCs w:val="24"/>
        </w:rPr>
        <w:t xml:space="preserve"> need to be added. </w:t>
      </w:r>
    </w:p>
    <w:p w14:paraId="1200B747" w14:textId="77777777" w:rsidR="008E03E8" w:rsidRPr="00794D8C" w:rsidRDefault="008E03E8" w:rsidP="00794D8C">
      <w:pPr>
        <w:spacing w:line="480" w:lineRule="auto"/>
        <w:rPr>
          <w:rFonts w:ascii="Times New Roman" w:hAnsi="Times New Roman" w:cs="Times New Roman"/>
          <w:sz w:val="24"/>
          <w:szCs w:val="24"/>
        </w:rPr>
      </w:pPr>
      <w:r w:rsidRPr="00794D8C">
        <w:rPr>
          <w:rFonts w:ascii="Times New Roman" w:hAnsi="Times New Roman" w:cs="Times New Roman"/>
          <w:sz w:val="24"/>
          <w:szCs w:val="24"/>
        </w:rPr>
        <w:t>Soil Survey Staff. Gridded Soil Survey Geographic (</w:t>
      </w:r>
      <w:proofErr w:type="spellStart"/>
      <w:r w:rsidRPr="00794D8C">
        <w:rPr>
          <w:rFonts w:ascii="Times New Roman" w:hAnsi="Times New Roman" w:cs="Times New Roman"/>
          <w:sz w:val="24"/>
          <w:szCs w:val="24"/>
        </w:rPr>
        <w:t>gSSURGO</w:t>
      </w:r>
      <w:proofErr w:type="spellEnd"/>
      <w:r w:rsidRPr="00794D8C">
        <w:rPr>
          <w:rFonts w:ascii="Times New Roman" w:hAnsi="Times New Roman" w:cs="Times New Roman"/>
          <w:sz w:val="24"/>
          <w:szCs w:val="24"/>
        </w:rPr>
        <w:t>) Database for Washington state (2018). United States Department of Agriculture, Natural Resources Conservation Service. Available online at https://gdg.sc.egov.usda.gov/</w:t>
      </w:r>
    </w:p>
    <w:p w14:paraId="14696D33" w14:textId="77777777" w:rsidR="008E03E8" w:rsidRPr="00794D8C" w:rsidRDefault="008E03E8" w:rsidP="00794D8C">
      <w:pPr>
        <w:spacing w:line="480" w:lineRule="auto"/>
        <w:rPr>
          <w:rFonts w:ascii="Times New Roman" w:hAnsi="Times New Roman" w:cs="Times New Roman"/>
          <w:sz w:val="24"/>
          <w:szCs w:val="24"/>
        </w:rPr>
      </w:pPr>
    </w:p>
    <w:p w14:paraId="1D424293" w14:textId="044AE349" w:rsidR="008E03E8" w:rsidRPr="00794D8C" w:rsidRDefault="008E03E8" w:rsidP="00794D8C">
      <w:pPr>
        <w:spacing w:line="480" w:lineRule="auto"/>
        <w:rPr>
          <w:rFonts w:ascii="Times New Roman" w:hAnsi="Times New Roman" w:cs="Times New Roman"/>
          <w:sz w:val="24"/>
          <w:szCs w:val="24"/>
        </w:rPr>
      </w:pPr>
    </w:p>
    <w:sectPr w:rsidR="008E03E8" w:rsidRPr="00794D8C" w:rsidSect="00794D8C">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Paul Mayer" w:date="2020-02-26T12:03:00Z" w:initials="PM">
    <w:p w14:paraId="19DF7106" w14:textId="372CB266" w:rsidR="00CE5303" w:rsidRDefault="00CE5303">
      <w:pPr>
        <w:pStyle w:val="CommentText"/>
      </w:pPr>
      <w:r>
        <w:rPr>
          <w:rStyle w:val="CommentReference"/>
        </w:rPr>
        <w:annotationRef/>
      </w:r>
      <w:r>
        <w:t xml:space="preserve">Suggested shortening and including </w:t>
      </w:r>
      <w:proofErr w:type="gramStart"/>
      <w:r>
        <w:t xml:space="preserve">VELMA </w:t>
      </w:r>
      <w:r w:rsidR="003F1A38">
        <w:t xml:space="preserve"> in</w:t>
      </w:r>
      <w:proofErr w:type="gramEnd"/>
      <w:r w:rsidR="003F1A38">
        <w:t xml:space="preserve"> the title.  </w:t>
      </w:r>
    </w:p>
  </w:comment>
  <w:comment w:id="7" w:author="Paul Mayer" w:date="2020-02-26T12:04:00Z" w:initials="PM">
    <w:p w14:paraId="50C35320" w14:textId="51B4090F" w:rsidR="00AF211C" w:rsidRDefault="00AF211C">
      <w:pPr>
        <w:pStyle w:val="CommentText"/>
      </w:pPr>
      <w:r>
        <w:rPr>
          <w:rStyle w:val="CommentReference"/>
        </w:rPr>
        <w:annotationRef/>
      </w:r>
      <w:r>
        <w:t>Name changed</w:t>
      </w:r>
    </w:p>
  </w:comment>
  <w:comment w:id="35" w:author="Paul Mayer" w:date="2020-02-25T14:22:00Z" w:initials="PM">
    <w:p w14:paraId="7BD7A46B" w14:textId="11038F9A" w:rsidR="00AB292E" w:rsidRDefault="00AB292E">
      <w:pPr>
        <w:pStyle w:val="CommentText"/>
      </w:pPr>
      <w:r>
        <w:rPr>
          <w:rStyle w:val="CommentReference"/>
        </w:rPr>
        <w:annotationRef/>
      </w:r>
      <w:r>
        <w:t>Some additional references:</w:t>
      </w:r>
    </w:p>
    <w:p w14:paraId="0B4BA3B9" w14:textId="77777777" w:rsidR="00AB292E" w:rsidRDefault="00AB292E">
      <w:pPr>
        <w:pStyle w:val="CommentText"/>
      </w:pPr>
    </w:p>
    <w:p w14:paraId="4D3816E4" w14:textId="11372323" w:rsidR="00AB292E" w:rsidRDefault="00AB292E">
      <w:pPr>
        <w:pStyle w:val="CommentText"/>
      </w:pPr>
      <w:proofErr w:type="spellStart"/>
      <w:r>
        <w:t>Woznicki</w:t>
      </w:r>
      <w:proofErr w:type="spellEnd"/>
      <w:r>
        <w:t xml:space="preserve"> SA, KL </w:t>
      </w:r>
      <w:proofErr w:type="spellStart"/>
      <w:r>
        <w:t>Hondula</w:t>
      </w:r>
      <w:proofErr w:type="spellEnd"/>
      <w:r>
        <w:t xml:space="preserve">, ST </w:t>
      </w:r>
      <w:proofErr w:type="spellStart"/>
      <w:r>
        <w:t>Jarnagin</w:t>
      </w:r>
      <w:proofErr w:type="spellEnd"/>
      <w:r>
        <w:t xml:space="preserve">. 2018. Hydrological Processes.  32:2346-2361.  </w:t>
      </w:r>
      <w:r w:rsidRPr="004279B2">
        <w:t>DOI: 10.1002/hyp.13144</w:t>
      </w:r>
    </w:p>
    <w:p w14:paraId="16FD17AC" w14:textId="77777777" w:rsidR="00AB292E" w:rsidRDefault="00AB292E">
      <w:pPr>
        <w:pStyle w:val="CommentText"/>
      </w:pPr>
    </w:p>
    <w:p w14:paraId="11DCE325" w14:textId="77777777" w:rsidR="00AB292E" w:rsidRDefault="00AB292E">
      <w:pPr>
        <w:pStyle w:val="CommentText"/>
      </w:pPr>
      <w:r w:rsidRPr="00B90D1C">
        <w:t>Passeport E, P Vidon, K Forshay, L Harris, SS Kaushal, DQ Kellogg, J Lazar, PM Mayer, E Stander.  2013.  Ecological engineering practices for the reduction of excess N in human influenced landscapes: A guide for watershed managers.  Environmental Management 51:392–413 (DOI 10.1007/s00267-012-9970-y)</w:t>
      </w:r>
    </w:p>
    <w:p w14:paraId="4B16D9E8" w14:textId="77777777" w:rsidR="00AB292E" w:rsidRDefault="00AB292E">
      <w:pPr>
        <w:pStyle w:val="CommentText"/>
      </w:pPr>
    </w:p>
    <w:p w14:paraId="3555A81E" w14:textId="2A215A1D" w:rsidR="00AB292E" w:rsidRDefault="00AB292E" w:rsidP="003D3BEB">
      <w:pPr>
        <w:pStyle w:val="CommentText"/>
      </w:pPr>
      <w:r w:rsidRPr="003D3BEB">
        <w:t>Golden</w:t>
      </w:r>
      <w:r>
        <w:t xml:space="preserve"> HE,</w:t>
      </w:r>
      <w:r w:rsidRPr="003D3BEB">
        <w:t xml:space="preserve"> N Hoghooghi</w:t>
      </w:r>
      <w:r>
        <w:t xml:space="preserve">.  </w:t>
      </w:r>
      <w:r w:rsidRPr="003D3BEB">
        <w:t>2</w:t>
      </w:r>
      <w:r>
        <w:t>017.  Green infrastructure and its catchment-scale effects:</w:t>
      </w:r>
    </w:p>
    <w:p w14:paraId="291C76BA" w14:textId="4CD28B63" w:rsidR="00AB292E" w:rsidRDefault="00AB292E" w:rsidP="003D3BEB">
      <w:pPr>
        <w:pStyle w:val="CommentText"/>
      </w:pPr>
      <w:r>
        <w:t xml:space="preserve">an emerging science.  </w:t>
      </w:r>
      <w:r w:rsidRPr="0097614B">
        <w:t xml:space="preserve">WIREs Water 2017, e1254. </w:t>
      </w:r>
      <w:proofErr w:type="spellStart"/>
      <w:r w:rsidRPr="0097614B">
        <w:t>doi</w:t>
      </w:r>
      <w:proofErr w:type="spellEnd"/>
      <w:r w:rsidRPr="0097614B">
        <w:t>: 10.1002/wat2.1254</w:t>
      </w:r>
    </w:p>
  </w:comment>
  <w:comment w:id="107" w:author="Paul Mayer" w:date="2020-02-26T10:22:00Z" w:initials="PM">
    <w:p w14:paraId="74568317" w14:textId="3C876066" w:rsidR="00D40C0F" w:rsidRDefault="00F80D09" w:rsidP="00F80D09">
      <w:pPr>
        <w:numPr>
          <w:ilvl w:val="0"/>
          <w:numId w:val="6"/>
        </w:numPr>
        <w:spacing w:before="100" w:beforeAutospacing="1" w:after="100" w:afterAutospacing="1" w:line="240" w:lineRule="auto"/>
        <w:rPr>
          <w:rFonts w:ascii="Times New Roman" w:eastAsia="Times New Roman" w:hAnsi="Times New Roman" w:cs="Times New Roman"/>
          <w:sz w:val="24"/>
          <w:szCs w:val="24"/>
          <w:lang w:val="en"/>
        </w:rPr>
      </w:pPr>
      <w:r>
        <w:rPr>
          <w:rStyle w:val="CommentReference"/>
        </w:rPr>
        <w:annotationRef/>
      </w:r>
      <w:r w:rsidR="00301D32">
        <w:rPr>
          <w:rFonts w:ascii="Times New Roman" w:eastAsia="Times New Roman" w:hAnsi="Times New Roman" w:cs="Times New Roman"/>
          <w:sz w:val="24"/>
          <w:szCs w:val="24"/>
          <w:lang w:val="en"/>
        </w:rPr>
        <w:t>Potential refs for this statement.  Your choice.</w:t>
      </w:r>
    </w:p>
    <w:p w14:paraId="5DBB05A7" w14:textId="77777777" w:rsidR="00D40C0F" w:rsidRDefault="00D40C0F" w:rsidP="00F80D09">
      <w:pPr>
        <w:numPr>
          <w:ilvl w:val="0"/>
          <w:numId w:val="6"/>
        </w:numPr>
        <w:spacing w:before="100" w:beforeAutospacing="1" w:after="100" w:afterAutospacing="1" w:line="240" w:lineRule="auto"/>
        <w:rPr>
          <w:rFonts w:ascii="Times New Roman" w:eastAsia="Times New Roman" w:hAnsi="Times New Roman" w:cs="Times New Roman"/>
          <w:sz w:val="24"/>
          <w:szCs w:val="24"/>
          <w:lang w:val="en"/>
        </w:rPr>
      </w:pPr>
    </w:p>
    <w:p w14:paraId="7BB39D4D" w14:textId="77777777" w:rsidR="00D40C0F" w:rsidRDefault="00D40C0F" w:rsidP="00F80D09">
      <w:pPr>
        <w:numPr>
          <w:ilvl w:val="0"/>
          <w:numId w:val="6"/>
        </w:numPr>
        <w:spacing w:before="100" w:beforeAutospacing="1" w:after="100" w:afterAutospacing="1" w:line="240" w:lineRule="auto"/>
        <w:rPr>
          <w:rFonts w:ascii="Times New Roman" w:eastAsia="Times New Roman" w:hAnsi="Times New Roman" w:cs="Times New Roman"/>
          <w:sz w:val="24"/>
          <w:szCs w:val="24"/>
          <w:lang w:val="en"/>
        </w:rPr>
      </w:pPr>
    </w:p>
    <w:p w14:paraId="5D081B61" w14:textId="395E8F7E" w:rsidR="00F80D09" w:rsidRPr="00F80D09" w:rsidRDefault="0041176A" w:rsidP="00F80D09">
      <w:pPr>
        <w:numPr>
          <w:ilvl w:val="0"/>
          <w:numId w:val="6"/>
        </w:numPr>
        <w:spacing w:before="100" w:beforeAutospacing="1" w:after="100" w:afterAutospacing="1" w:line="240" w:lineRule="auto"/>
        <w:rPr>
          <w:rFonts w:ascii="Times New Roman" w:eastAsia="Times New Roman" w:hAnsi="Times New Roman" w:cs="Times New Roman"/>
          <w:sz w:val="24"/>
          <w:szCs w:val="24"/>
          <w:lang w:val="en"/>
        </w:rPr>
      </w:pPr>
      <w:hyperlink r:id="rId1" w:history="1">
        <w:r w:rsidR="00F80D09" w:rsidRPr="00F80D09">
          <w:rPr>
            <w:rFonts w:ascii="Times New Roman" w:eastAsia="Times New Roman" w:hAnsi="Times New Roman" w:cs="Times New Roman"/>
            <w:color w:val="0071BC"/>
            <w:sz w:val="24"/>
            <w:szCs w:val="24"/>
            <w:u w:val="single"/>
            <w:lang w:val="en"/>
          </w:rPr>
          <w:t>Catchment hydrological responses to forest harvest amount and spatial pattern</w:t>
        </w:r>
      </w:hyperlink>
      <w:r w:rsidR="00F80D09" w:rsidRPr="00F80D09">
        <w:rPr>
          <w:rFonts w:ascii="Times New Roman" w:eastAsia="Times New Roman" w:hAnsi="Times New Roman" w:cs="Times New Roman"/>
          <w:sz w:val="24"/>
          <w:szCs w:val="24"/>
          <w:lang w:val="en"/>
        </w:rPr>
        <w:t xml:space="preserve">. </w:t>
      </w:r>
      <w:proofErr w:type="spellStart"/>
      <w:r w:rsidR="00F80D09" w:rsidRPr="00F80D09">
        <w:rPr>
          <w:rFonts w:ascii="Times New Roman" w:eastAsia="Times New Roman" w:hAnsi="Times New Roman" w:cs="Times New Roman"/>
          <w:sz w:val="24"/>
          <w:szCs w:val="24"/>
          <w:lang w:val="en"/>
        </w:rPr>
        <w:t>Abdelnour</w:t>
      </w:r>
      <w:proofErr w:type="spellEnd"/>
      <w:r w:rsidR="00F80D09" w:rsidRPr="00F80D09">
        <w:rPr>
          <w:rFonts w:ascii="Times New Roman" w:eastAsia="Times New Roman" w:hAnsi="Times New Roman" w:cs="Times New Roman"/>
          <w:sz w:val="24"/>
          <w:szCs w:val="24"/>
          <w:lang w:val="en"/>
        </w:rPr>
        <w:t xml:space="preserve"> et al. </w:t>
      </w:r>
      <w:r w:rsidR="00F80D09" w:rsidRPr="00F80D09">
        <w:rPr>
          <w:rFonts w:ascii="Times New Roman" w:eastAsia="Times New Roman" w:hAnsi="Times New Roman" w:cs="Times New Roman"/>
          <w:i/>
          <w:iCs/>
          <w:sz w:val="24"/>
          <w:szCs w:val="24"/>
          <w:lang w:val="en"/>
        </w:rPr>
        <w:t>Water Resources Research</w:t>
      </w:r>
      <w:r w:rsidR="00F80D09" w:rsidRPr="00F80D09">
        <w:rPr>
          <w:rFonts w:ascii="Times New Roman" w:eastAsia="Times New Roman" w:hAnsi="Times New Roman" w:cs="Times New Roman"/>
          <w:sz w:val="24"/>
          <w:szCs w:val="24"/>
          <w:lang w:val="en"/>
        </w:rPr>
        <w:t>. September 2011.</w:t>
      </w:r>
    </w:p>
    <w:p w14:paraId="1B0F4317" w14:textId="77777777" w:rsidR="00F80D09" w:rsidRPr="00F80D09" w:rsidRDefault="0041176A" w:rsidP="00F80D09">
      <w:pPr>
        <w:numPr>
          <w:ilvl w:val="0"/>
          <w:numId w:val="6"/>
        </w:numPr>
        <w:spacing w:before="100" w:beforeAutospacing="1" w:after="100" w:afterAutospacing="1" w:line="240" w:lineRule="auto"/>
        <w:rPr>
          <w:rFonts w:ascii="Times New Roman" w:eastAsia="Times New Roman" w:hAnsi="Times New Roman" w:cs="Times New Roman"/>
          <w:sz w:val="24"/>
          <w:szCs w:val="24"/>
          <w:lang w:val="en"/>
        </w:rPr>
      </w:pPr>
      <w:hyperlink r:id="rId2" w:history="1">
        <w:r w:rsidR="00F80D09" w:rsidRPr="00F80D09">
          <w:rPr>
            <w:rFonts w:ascii="Times New Roman" w:eastAsia="Times New Roman" w:hAnsi="Times New Roman" w:cs="Times New Roman"/>
            <w:color w:val="0071BC"/>
            <w:sz w:val="24"/>
            <w:szCs w:val="24"/>
            <w:u w:val="single"/>
            <w:lang w:val="en"/>
          </w:rPr>
          <w:t>Characterizing mercury concentrations and fluxes in a Coastal Plain watershed: Insights from dynamic modeling and data</w:t>
        </w:r>
      </w:hyperlink>
      <w:r w:rsidR="00F80D09" w:rsidRPr="00F80D09">
        <w:rPr>
          <w:rFonts w:ascii="Times New Roman" w:eastAsia="Times New Roman" w:hAnsi="Times New Roman" w:cs="Times New Roman"/>
          <w:sz w:val="24"/>
          <w:szCs w:val="24"/>
          <w:lang w:val="en"/>
        </w:rPr>
        <w:t>. Golden et al. </w:t>
      </w:r>
      <w:r w:rsidR="00F80D09" w:rsidRPr="00F80D09">
        <w:rPr>
          <w:rFonts w:ascii="Times New Roman" w:eastAsia="Times New Roman" w:hAnsi="Times New Roman" w:cs="Times New Roman"/>
          <w:i/>
          <w:iCs/>
          <w:sz w:val="24"/>
          <w:szCs w:val="24"/>
          <w:lang w:val="en"/>
        </w:rPr>
        <w:t>Journal of Geophysical Research</w:t>
      </w:r>
      <w:r w:rsidR="00F80D09" w:rsidRPr="00F80D09">
        <w:rPr>
          <w:rFonts w:ascii="Times New Roman" w:eastAsia="Times New Roman" w:hAnsi="Times New Roman" w:cs="Times New Roman"/>
          <w:sz w:val="24"/>
          <w:szCs w:val="24"/>
          <w:lang w:val="en"/>
        </w:rPr>
        <w:t>. January 2012.</w:t>
      </w:r>
    </w:p>
    <w:p w14:paraId="338D7D95" w14:textId="77777777" w:rsidR="00F80D09" w:rsidRPr="00F80D09" w:rsidRDefault="0041176A" w:rsidP="00F80D09">
      <w:pPr>
        <w:numPr>
          <w:ilvl w:val="0"/>
          <w:numId w:val="6"/>
        </w:numPr>
        <w:spacing w:before="100" w:beforeAutospacing="1" w:after="100" w:afterAutospacing="1" w:line="240" w:lineRule="auto"/>
        <w:rPr>
          <w:rFonts w:ascii="Times New Roman" w:eastAsia="Times New Roman" w:hAnsi="Times New Roman" w:cs="Times New Roman"/>
          <w:sz w:val="24"/>
          <w:szCs w:val="24"/>
          <w:lang w:val="en"/>
        </w:rPr>
      </w:pPr>
      <w:hyperlink r:id="rId3" w:history="1">
        <w:r w:rsidR="00F80D09" w:rsidRPr="00F80D09">
          <w:rPr>
            <w:rFonts w:ascii="Times New Roman" w:eastAsia="Times New Roman" w:hAnsi="Times New Roman" w:cs="Times New Roman"/>
            <w:color w:val="0071BC"/>
            <w:sz w:val="24"/>
            <w:szCs w:val="24"/>
            <w:u w:val="single"/>
            <w:lang w:val="en"/>
          </w:rPr>
          <w:t>An algorithm for treating flats areas and depression in digital elevation models using linear interpolation</w:t>
        </w:r>
      </w:hyperlink>
      <w:r w:rsidR="00F80D09" w:rsidRPr="00F80D09">
        <w:rPr>
          <w:rFonts w:ascii="Times New Roman" w:eastAsia="Times New Roman" w:hAnsi="Times New Roman" w:cs="Times New Roman"/>
          <w:sz w:val="24"/>
          <w:szCs w:val="24"/>
          <w:lang w:val="en"/>
        </w:rPr>
        <w:t>. Pan et al. </w:t>
      </w:r>
      <w:r w:rsidR="00F80D09" w:rsidRPr="00F80D09">
        <w:rPr>
          <w:rFonts w:ascii="Times New Roman" w:eastAsia="Times New Roman" w:hAnsi="Times New Roman" w:cs="Times New Roman"/>
          <w:i/>
          <w:iCs/>
          <w:sz w:val="24"/>
          <w:szCs w:val="24"/>
          <w:lang w:val="en"/>
        </w:rPr>
        <w:t>Water Resources Research</w:t>
      </w:r>
      <w:r w:rsidR="00F80D09" w:rsidRPr="00F80D09">
        <w:rPr>
          <w:rFonts w:ascii="Times New Roman" w:eastAsia="Times New Roman" w:hAnsi="Times New Roman" w:cs="Times New Roman"/>
          <w:sz w:val="24"/>
          <w:szCs w:val="24"/>
          <w:lang w:val="en"/>
        </w:rPr>
        <w:t>. February 2012. </w:t>
      </w:r>
    </w:p>
    <w:p w14:paraId="561787C2" w14:textId="77777777" w:rsidR="00F80D09" w:rsidRPr="00F80D09" w:rsidRDefault="0041176A" w:rsidP="00F80D09">
      <w:pPr>
        <w:numPr>
          <w:ilvl w:val="0"/>
          <w:numId w:val="6"/>
        </w:numPr>
        <w:spacing w:before="100" w:beforeAutospacing="1" w:after="100" w:afterAutospacing="1" w:line="240" w:lineRule="auto"/>
        <w:rPr>
          <w:rFonts w:ascii="Times New Roman" w:eastAsia="Times New Roman" w:hAnsi="Times New Roman" w:cs="Times New Roman"/>
          <w:sz w:val="24"/>
          <w:szCs w:val="24"/>
          <w:lang w:val="en"/>
        </w:rPr>
      </w:pPr>
      <w:hyperlink r:id="rId4" w:anchor=".VcI8x_lVhBc" w:history="1">
        <w:r w:rsidR="00F80D09" w:rsidRPr="00F80D09">
          <w:rPr>
            <w:rFonts w:ascii="Times New Roman" w:eastAsia="Times New Roman" w:hAnsi="Times New Roman" w:cs="Times New Roman"/>
            <w:color w:val="0071BC"/>
            <w:sz w:val="24"/>
            <w:szCs w:val="24"/>
            <w:u w:val="single"/>
            <w:lang w:val="en"/>
          </w:rPr>
          <w:t>Identification of optimal soil hydraulic functions and parameters for predicting soil moisture</w:t>
        </w:r>
      </w:hyperlink>
      <w:r w:rsidR="00F80D09" w:rsidRPr="00F80D09">
        <w:rPr>
          <w:rFonts w:ascii="Times New Roman" w:eastAsia="Times New Roman" w:hAnsi="Times New Roman" w:cs="Times New Roman"/>
          <w:sz w:val="24"/>
          <w:szCs w:val="24"/>
          <w:lang w:val="en"/>
        </w:rPr>
        <w:t>. Pan et al. </w:t>
      </w:r>
      <w:r w:rsidR="00F80D09" w:rsidRPr="00F80D09">
        <w:rPr>
          <w:rFonts w:ascii="Times New Roman" w:eastAsia="Times New Roman" w:hAnsi="Times New Roman" w:cs="Times New Roman"/>
          <w:i/>
          <w:iCs/>
          <w:sz w:val="24"/>
          <w:szCs w:val="24"/>
          <w:lang w:val="en"/>
        </w:rPr>
        <w:t>Hydrological Sciences Journal</w:t>
      </w:r>
      <w:r w:rsidR="00F80D09" w:rsidRPr="00F80D09">
        <w:rPr>
          <w:rFonts w:ascii="Times New Roman" w:eastAsia="Times New Roman" w:hAnsi="Times New Roman" w:cs="Times New Roman"/>
          <w:sz w:val="24"/>
          <w:szCs w:val="24"/>
          <w:lang w:val="en"/>
        </w:rPr>
        <w:t>. April 2012.</w:t>
      </w:r>
    </w:p>
    <w:p w14:paraId="5FBFF404" w14:textId="77777777" w:rsidR="00F80D09" w:rsidRPr="00F80D09" w:rsidRDefault="0041176A" w:rsidP="00F80D09">
      <w:pPr>
        <w:numPr>
          <w:ilvl w:val="0"/>
          <w:numId w:val="6"/>
        </w:numPr>
        <w:spacing w:before="100" w:beforeAutospacing="1" w:after="100" w:afterAutospacing="1" w:line="240" w:lineRule="auto"/>
        <w:rPr>
          <w:rFonts w:ascii="Times New Roman" w:eastAsia="Times New Roman" w:hAnsi="Times New Roman" w:cs="Times New Roman"/>
          <w:sz w:val="24"/>
          <w:szCs w:val="24"/>
          <w:lang w:val="en"/>
        </w:rPr>
      </w:pPr>
      <w:hyperlink r:id="rId5" w:history="1">
        <w:r w:rsidR="00F80D09" w:rsidRPr="00F80D09">
          <w:rPr>
            <w:rFonts w:ascii="Times New Roman" w:eastAsia="Times New Roman" w:hAnsi="Times New Roman" w:cs="Times New Roman"/>
            <w:color w:val="0071BC"/>
            <w:sz w:val="24"/>
            <w:szCs w:val="24"/>
            <w:u w:val="single"/>
            <w:lang w:val="en"/>
          </w:rPr>
          <w:t>Effects of harvest on carbon and nitrogen dynamics in a Pacific Northwest forest catchment</w:t>
        </w:r>
      </w:hyperlink>
      <w:r w:rsidR="00F80D09" w:rsidRPr="00F80D09">
        <w:rPr>
          <w:rFonts w:ascii="Times New Roman" w:eastAsia="Times New Roman" w:hAnsi="Times New Roman" w:cs="Times New Roman"/>
          <w:sz w:val="24"/>
          <w:szCs w:val="24"/>
          <w:lang w:val="en"/>
        </w:rPr>
        <w:t xml:space="preserve">. </w:t>
      </w:r>
      <w:proofErr w:type="spellStart"/>
      <w:r w:rsidR="00F80D09" w:rsidRPr="00F80D09">
        <w:rPr>
          <w:rFonts w:ascii="Times New Roman" w:eastAsia="Times New Roman" w:hAnsi="Times New Roman" w:cs="Times New Roman"/>
          <w:sz w:val="24"/>
          <w:szCs w:val="24"/>
          <w:lang w:val="en"/>
        </w:rPr>
        <w:t>Abdelnour</w:t>
      </w:r>
      <w:proofErr w:type="spellEnd"/>
      <w:r w:rsidR="00F80D09" w:rsidRPr="00F80D09">
        <w:rPr>
          <w:rFonts w:ascii="Times New Roman" w:eastAsia="Times New Roman" w:hAnsi="Times New Roman" w:cs="Times New Roman"/>
          <w:sz w:val="24"/>
          <w:szCs w:val="24"/>
          <w:lang w:val="en"/>
        </w:rPr>
        <w:t xml:space="preserve"> et al. </w:t>
      </w:r>
      <w:r w:rsidR="00F80D09" w:rsidRPr="00F80D09">
        <w:rPr>
          <w:rFonts w:ascii="Times New Roman" w:eastAsia="Times New Roman" w:hAnsi="Times New Roman" w:cs="Times New Roman"/>
          <w:i/>
          <w:iCs/>
          <w:sz w:val="24"/>
          <w:szCs w:val="24"/>
          <w:lang w:val="en"/>
        </w:rPr>
        <w:t>Water Resources Research</w:t>
      </w:r>
      <w:r w:rsidR="00F80D09" w:rsidRPr="00F80D09">
        <w:rPr>
          <w:rFonts w:ascii="Times New Roman" w:eastAsia="Times New Roman" w:hAnsi="Times New Roman" w:cs="Times New Roman"/>
          <w:sz w:val="24"/>
          <w:szCs w:val="24"/>
          <w:lang w:val="en"/>
        </w:rPr>
        <w:t xml:space="preserve">. March 2013. </w:t>
      </w:r>
    </w:p>
    <w:p w14:paraId="620135C9" w14:textId="77777777" w:rsidR="00F80D09" w:rsidRPr="00F80D09" w:rsidRDefault="0041176A" w:rsidP="00F80D09">
      <w:pPr>
        <w:numPr>
          <w:ilvl w:val="0"/>
          <w:numId w:val="6"/>
        </w:numPr>
        <w:spacing w:before="100" w:beforeAutospacing="1" w:after="100" w:afterAutospacing="1" w:line="240" w:lineRule="auto"/>
        <w:rPr>
          <w:rFonts w:ascii="Times New Roman" w:eastAsia="Times New Roman" w:hAnsi="Times New Roman" w:cs="Times New Roman"/>
          <w:sz w:val="24"/>
          <w:szCs w:val="24"/>
          <w:lang w:val="en"/>
        </w:rPr>
      </w:pPr>
      <w:hyperlink r:id="rId6" w:history="1">
        <w:r w:rsidR="00F80D09" w:rsidRPr="00F80D09">
          <w:rPr>
            <w:rFonts w:ascii="Times New Roman" w:eastAsia="Times New Roman" w:hAnsi="Times New Roman" w:cs="Times New Roman"/>
            <w:color w:val="0071BC"/>
            <w:sz w:val="24"/>
            <w:szCs w:val="24"/>
            <w:u w:val="single"/>
            <w:lang w:val="en"/>
          </w:rPr>
          <w:t>Hydrological connectivity between geographically isolated wetlands and surface water systems: A review of select modeling methods</w:t>
        </w:r>
      </w:hyperlink>
      <w:r w:rsidR="00F80D09" w:rsidRPr="00F80D09">
        <w:rPr>
          <w:rFonts w:ascii="Times New Roman" w:eastAsia="Times New Roman" w:hAnsi="Times New Roman" w:cs="Times New Roman"/>
          <w:sz w:val="24"/>
          <w:szCs w:val="24"/>
          <w:lang w:val="en"/>
        </w:rPr>
        <w:t>. Golden et al. </w:t>
      </w:r>
      <w:r w:rsidR="00F80D09" w:rsidRPr="00F80D09">
        <w:rPr>
          <w:rFonts w:ascii="Times New Roman" w:eastAsia="Times New Roman" w:hAnsi="Times New Roman" w:cs="Times New Roman"/>
          <w:i/>
          <w:iCs/>
          <w:sz w:val="24"/>
          <w:szCs w:val="24"/>
          <w:lang w:val="en"/>
        </w:rPr>
        <w:t>Environmental Modelling and Software</w:t>
      </w:r>
      <w:r w:rsidR="00F80D09" w:rsidRPr="00F80D09">
        <w:rPr>
          <w:rFonts w:ascii="Times New Roman" w:eastAsia="Times New Roman" w:hAnsi="Times New Roman" w:cs="Times New Roman"/>
          <w:sz w:val="24"/>
          <w:szCs w:val="24"/>
          <w:lang w:val="en"/>
        </w:rPr>
        <w:t>. December 2013.</w:t>
      </w:r>
    </w:p>
    <w:p w14:paraId="63795548" w14:textId="77777777" w:rsidR="00F80D09" w:rsidRPr="00F80D09" w:rsidRDefault="0041176A" w:rsidP="00F80D09">
      <w:pPr>
        <w:numPr>
          <w:ilvl w:val="0"/>
          <w:numId w:val="6"/>
        </w:numPr>
        <w:spacing w:before="100" w:beforeAutospacing="1" w:after="100" w:afterAutospacing="1" w:line="240" w:lineRule="auto"/>
        <w:rPr>
          <w:rFonts w:ascii="Times New Roman" w:eastAsia="Times New Roman" w:hAnsi="Times New Roman" w:cs="Times New Roman"/>
          <w:sz w:val="24"/>
          <w:szCs w:val="24"/>
          <w:lang w:val="en"/>
        </w:rPr>
      </w:pPr>
      <w:hyperlink r:id="rId7" w:history="1">
        <w:r w:rsidR="00F80D09" w:rsidRPr="00F80D09">
          <w:rPr>
            <w:rFonts w:ascii="Times New Roman" w:eastAsia="Times New Roman" w:hAnsi="Times New Roman" w:cs="Times New Roman"/>
            <w:color w:val="0071BC"/>
            <w:sz w:val="24"/>
            <w:szCs w:val="24"/>
            <w:u w:val="single"/>
            <w:lang w:val="en"/>
          </w:rPr>
          <w:t>Mercury and methylmercury stream concentrations in a Coastal Plain watershed: A multi-scale simulation analysis</w:t>
        </w:r>
      </w:hyperlink>
      <w:r w:rsidR="00F80D09" w:rsidRPr="00F80D09">
        <w:rPr>
          <w:rFonts w:ascii="Times New Roman" w:eastAsia="Times New Roman" w:hAnsi="Times New Roman" w:cs="Times New Roman"/>
          <w:sz w:val="24"/>
          <w:szCs w:val="24"/>
          <w:lang w:val="en"/>
        </w:rPr>
        <w:t>. Knightes et al. </w:t>
      </w:r>
      <w:r w:rsidR="00F80D09" w:rsidRPr="00F80D09">
        <w:rPr>
          <w:rFonts w:ascii="Times New Roman" w:eastAsia="Times New Roman" w:hAnsi="Times New Roman" w:cs="Times New Roman"/>
          <w:i/>
          <w:iCs/>
          <w:sz w:val="24"/>
          <w:szCs w:val="24"/>
          <w:lang w:val="en"/>
        </w:rPr>
        <w:t>Environmental Pollution</w:t>
      </w:r>
      <w:r w:rsidR="00F80D09" w:rsidRPr="00F80D09">
        <w:rPr>
          <w:rFonts w:ascii="Times New Roman" w:eastAsia="Times New Roman" w:hAnsi="Times New Roman" w:cs="Times New Roman"/>
          <w:sz w:val="24"/>
          <w:szCs w:val="24"/>
          <w:lang w:val="en"/>
        </w:rPr>
        <w:t>. April 2014</w:t>
      </w:r>
    </w:p>
    <w:p w14:paraId="7E9FCA79" w14:textId="53277F96" w:rsidR="00F80D09" w:rsidRDefault="00F80D09">
      <w:pPr>
        <w:pStyle w:val="CommentText"/>
      </w:pPr>
    </w:p>
  </w:comment>
  <w:comment w:id="158" w:author="Paul Mayer" w:date="2020-02-26T10:37:00Z" w:initials="PM">
    <w:p w14:paraId="1D1AACA4" w14:textId="3A3759C0" w:rsidR="006C774F" w:rsidRDefault="006C774F">
      <w:pPr>
        <w:pStyle w:val="CommentText"/>
      </w:pPr>
      <w:r>
        <w:rPr>
          <w:rStyle w:val="CommentReference"/>
        </w:rPr>
        <w:annotationRef/>
      </w:r>
      <w:r w:rsidR="00C1272C">
        <w:t>This seems an odd and confusing statement.  I don’t know what you mean or how this differs from the other watersheds</w:t>
      </w:r>
      <w:r w:rsidR="00340A2F">
        <w:t>.</w:t>
      </w:r>
      <w:r w:rsidR="00C1272C">
        <w:t xml:space="preserve"> so I suggest deleting this sentence unless</w:t>
      </w:r>
      <w:r w:rsidR="000B29A5">
        <w:t xml:space="preserve"> it is really important and I just don’t understand it.</w:t>
      </w:r>
    </w:p>
  </w:comment>
  <w:comment w:id="172" w:author="Paul Mayer" w:date="2020-02-26T10:40:00Z" w:initials="PM">
    <w:p w14:paraId="409CCD96" w14:textId="4AAE94CF" w:rsidR="0091553F" w:rsidRDefault="0091553F">
      <w:pPr>
        <w:pStyle w:val="CommentText"/>
      </w:pPr>
      <w:r>
        <w:rPr>
          <w:rStyle w:val="CommentReference"/>
        </w:rPr>
        <w:annotationRef/>
      </w:r>
      <w:r>
        <w:t>Is this not true for all 4 watersheds?</w:t>
      </w:r>
    </w:p>
  </w:comment>
  <w:comment w:id="184" w:author="Paul Mayer" w:date="2020-02-26T10:52:00Z" w:initials="PM">
    <w:p w14:paraId="0D97F481" w14:textId="520B8E02" w:rsidR="00AC12CD" w:rsidRDefault="00AC12CD">
      <w:pPr>
        <w:pStyle w:val="CommentText"/>
      </w:pPr>
      <w:r>
        <w:rPr>
          <w:rStyle w:val="CommentReference"/>
        </w:rPr>
        <w:annotationRef/>
      </w:r>
      <w:r>
        <w:t>If it’s going to be described later, then delete this sentence here</w:t>
      </w:r>
    </w:p>
  </w:comment>
  <w:comment w:id="196" w:author="Paul Mayer" w:date="2020-02-26T11:37:00Z" w:initials="PM">
    <w:p w14:paraId="7BA53E39" w14:textId="72A6A443" w:rsidR="00A32B2B" w:rsidRDefault="00A32B2B">
      <w:pPr>
        <w:pStyle w:val="CommentText"/>
      </w:pPr>
      <w:r>
        <w:rPr>
          <w:rStyle w:val="CommentReference"/>
        </w:rPr>
        <w:annotationRef/>
      </w:r>
      <w:r w:rsidR="00212449">
        <w:t>Why was this important for selection of the streamflow for calibration?</w:t>
      </w:r>
    </w:p>
  </w:comment>
  <w:comment w:id="197" w:author="Paul Mayer" w:date="2020-02-26T11:38:00Z" w:initials="PM">
    <w:p w14:paraId="75840616" w14:textId="5119FDAB" w:rsidR="00A81C7C" w:rsidRDefault="00A81C7C">
      <w:pPr>
        <w:pStyle w:val="CommentText"/>
      </w:pPr>
      <w:r>
        <w:rPr>
          <w:rStyle w:val="CommentReference"/>
        </w:rPr>
        <w:annotationRef/>
      </w:r>
      <w:r w:rsidR="00F51281">
        <w:t>Brad, d</w:t>
      </w:r>
      <w:r>
        <w:t xml:space="preserve">o you not have a pub </w:t>
      </w:r>
      <w:r w:rsidR="00F51281">
        <w:t>that describes the use of MOEA and/or use of evolutionary algorithms?</w:t>
      </w:r>
    </w:p>
  </w:comment>
  <w:comment w:id="210" w:author="Paul Mayer" w:date="2020-02-26T11:44:00Z" w:initials="PM">
    <w:p w14:paraId="681A62D5" w14:textId="31E2DF2B" w:rsidR="00C72EC2" w:rsidRPr="00C72EC2" w:rsidRDefault="004B543D">
      <w:pPr>
        <w:pStyle w:val="CommentText"/>
      </w:pPr>
      <w:r>
        <w:rPr>
          <w:rStyle w:val="CommentReference"/>
        </w:rPr>
        <w:annotationRef/>
      </w:r>
      <w:r w:rsidR="00C72EC2">
        <w:t>is this correct units?</w:t>
      </w:r>
    </w:p>
  </w:comment>
  <w:comment w:id="215" w:author="Paul Mayer" w:date="2020-02-26T12:16:00Z" w:initials="PM">
    <w:p w14:paraId="5F055DAA" w14:textId="44E7CEDE" w:rsidR="00A8661F" w:rsidRDefault="00A8661F">
      <w:pPr>
        <w:pStyle w:val="CommentText"/>
      </w:pPr>
      <w:r>
        <w:rPr>
          <w:rStyle w:val="CommentReference"/>
        </w:rPr>
        <w:annotationRef/>
      </w:r>
      <w:r>
        <w:t>You have table 4 inserted twice</w:t>
      </w:r>
    </w:p>
  </w:comment>
  <w:comment w:id="226" w:author="Paul Mayer" w:date="2020-02-26T11:49:00Z" w:initials="PM">
    <w:p w14:paraId="1B6345A2" w14:textId="5E470432" w:rsidR="006A420E" w:rsidRDefault="006A420E">
      <w:pPr>
        <w:pStyle w:val="CommentText"/>
      </w:pPr>
      <w:r>
        <w:rPr>
          <w:rStyle w:val="CommentReference"/>
        </w:rPr>
        <w:annotationRef/>
      </w:r>
      <w:r>
        <w:t xml:space="preserve">Variations of what </w:t>
      </w:r>
      <w:r w:rsidR="00372A89">
        <w:t xml:space="preserve">caused </w:t>
      </w:r>
      <w:r>
        <w:t xml:space="preserve">by what </w:t>
      </w:r>
      <w:r w:rsidR="00372A89">
        <w:t xml:space="preserve">annual </w:t>
      </w:r>
      <w:r>
        <w:t xml:space="preserve">variations? </w:t>
      </w:r>
    </w:p>
  </w:comment>
  <w:comment w:id="227" w:author="Paul Mayer" w:date="2020-02-26T12:21:00Z" w:initials="PM">
    <w:p w14:paraId="4BA33A47" w14:textId="70023748" w:rsidR="003058FE" w:rsidRDefault="003058FE">
      <w:pPr>
        <w:pStyle w:val="CommentText"/>
      </w:pPr>
      <w:r>
        <w:rPr>
          <w:rStyle w:val="CommentReference"/>
        </w:rPr>
        <w:annotationRef/>
      </w:r>
      <w:r w:rsidR="0073740B">
        <w:t>Figure 7 legend states simulation states</w:t>
      </w:r>
      <w:r w:rsidR="00C16DF9">
        <w:t xml:space="preserve">: </w:t>
      </w:r>
      <w:r w:rsidR="0073740B" w:rsidRPr="0073740B">
        <w:t>Simulations were run for 29 years (1987-2015),</w:t>
      </w:r>
    </w:p>
  </w:comment>
  <w:comment w:id="261" w:author="Paul Mayer" w:date="2020-02-26T13:48:00Z" w:initials="PM">
    <w:p w14:paraId="6E0FD390" w14:textId="43D6BDC3" w:rsidR="009B0DD0" w:rsidRDefault="009B0DD0">
      <w:pPr>
        <w:pStyle w:val="CommentText"/>
      </w:pPr>
      <w:r>
        <w:rPr>
          <w:rStyle w:val="CommentReference"/>
        </w:rPr>
        <w:annotationRef/>
      </w:r>
      <w:r w:rsidRPr="009B0DD0">
        <w:t>Martin-Mikle CJ, KM de Beurs, JP Julian, PM Mayer.  2015.  Development of a GIS-Based Tool for Siting Low Impact Development in a Mixed-Use Watershed.  Landscape and Urban Planning 140:29-41.</w:t>
      </w:r>
    </w:p>
  </w:comment>
  <w:comment w:id="274" w:author="Paul Mayer" w:date="2020-02-26T12:00:00Z" w:initials="PM">
    <w:p w14:paraId="2120BF8D" w14:textId="61D4E674" w:rsidR="00705A68" w:rsidRDefault="00705A68">
      <w:pPr>
        <w:pStyle w:val="CommentText"/>
      </w:pPr>
      <w:r>
        <w:rPr>
          <w:rStyle w:val="CommentReference"/>
        </w:rPr>
        <w:annotationRef/>
      </w:r>
      <w:r w:rsidR="00B104D5">
        <w:t>This will have to be formated to the selected journal, of course.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9DF7106" w15:done="0"/>
  <w15:commentEx w15:paraId="50C35320" w15:done="0"/>
  <w15:commentEx w15:paraId="291C76BA" w15:done="0"/>
  <w15:commentEx w15:paraId="7E9FCA79" w15:done="0"/>
  <w15:commentEx w15:paraId="1D1AACA4" w15:done="0"/>
  <w15:commentEx w15:paraId="409CCD96" w15:done="0"/>
  <w15:commentEx w15:paraId="0D97F481" w15:done="0"/>
  <w15:commentEx w15:paraId="7BA53E39" w15:done="0"/>
  <w15:commentEx w15:paraId="75840616" w15:done="0"/>
  <w15:commentEx w15:paraId="681A62D5" w15:done="0"/>
  <w15:commentEx w15:paraId="5F055DAA" w15:done="0"/>
  <w15:commentEx w15:paraId="1B6345A2" w15:done="0"/>
  <w15:commentEx w15:paraId="4BA33A47" w15:done="0"/>
  <w15:commentEx w15:paraId="6E0FD390" w15:done="0"/>
  <w15:commentEx w15:paraId="2120BF8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DF7106" w16cid:durableId="2200DCFB"/>
  <w16cid:commentId w16cid:paraId="50C35320" w16cid:durableId="2200DD33"/>
  <w16cid:commentId w16cid:paraId="291C76BA" w16cid:durableId="21FFAC17"/>
  <w16cid:commentId w16cid:paraId="7E9FCA79" w16cid:durableId="2200C57F"/>
  <w16cid:commentId w16cid:paraId="1D1AACA4" w16cid:durableId="2200C8F6"/>
  <w16cid:commentId w16cid:paraId="409CCD96" w16cid:durableId="2200C9AE"/>
  <w16cid:commentId w16cid:paraId="0D97F481" w16cid:durableId="2200CC55"/>
  <w16cid:commentId w16cid:paraId="7BA53E39" w16cid:durableId="2200D6EA"/>
  <w16cid:commentId w16cid:paraId="75840616" w16cid:durableId="2200D721"/>
  <w16cid:commentId w16cid:paraId="681A62D5" w16cid:durableId="2200D8A9"/>
  <w16cid:commentId w16cid:paraId="5F055DAA" w16cid:durableId="2200E03B"/>
  <w16cid:commentId w16cid:paraId="1B6345A2" w16cid:durableId="2200D9C8"/>
  <w16cid:commentId w16cid:paraId="4BA33A47" w16cid:durableId="2200E147"/>
  <w16cid:commentId w16cid:paraId="6E0FD390" w16cid:durableId="2200F5B2"/>
  <w16cid:commentId w16cid:paraId="2120BF8D" w16cid:durableId="2200DC7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526A1"/>
    <w:multiLevelType w:val="hybridMultilevel"/>
    <w:tmpl w:val="6994D3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EE5195"/>
    <w:multiLevelType w:val="multilevel"/>
    <w:tmpl w:val="341E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C217EF"/>
    <w:multiLevelType w:val="multilevel"/>
    <w:tmpl w:val="C5B405D0"/>
    <w:lvl w:ilvl="0">
      <w:start w:val="2"/>
      <w:numFmt w:val="decimal"/>
      <w:lvlText w:val="%1."/>
      <w:lvlJc w:val="left"/>
      <w:pPr>
        <w:ind w:left="360" w:hanging="360"/>
      </w:pPr>
      <w:rPr>
        <w:rFonts w:cstheme="minorHAnsi" w:hint="default"/>
      </w:rPr>
    </w:lvl>
    <w:lvl w:ilvl="1">
      <w:start w:val="1"/>
      <w:numFmt w:val="decimal"/>
      <w:lvlText w:val="%1.%2."/>
      <w:lvlJc w:val="left"/>
      <w:pPr>
        <w:ind w:left="1080" w:hanging="360"/>
      </w:pPr>
      <w:rPr>
        <w:rFonts w:cstheme="minorHAnsi" w:hint="default"/>
      </w:rPr>
    </w:lvl>
    <w:lvl w:ilvl="2">
      <w:start w:val="1"/>
      <w:numFmt w:val="decimal"/>
      <w:lvlText w:val="%1.%2.%3."/>
      <w:lvlJc w:val="left"/>
      <w:pPr>
        <w:ind w:left="2160" w:hanging="720"/>
      </w:pPr>
      <w:rPr>
        <w:rFonts w:cstheme="minorHAnsi" w:hint="default"/>
      </w:rPr>
    </w:lvl>
    <w:lvl w:ilvl="3">
      <w:start w:val="1"/>
      <w:numFmt w:val="decimal"/>
      <w:lvlText w:val="%1.%2.%3.%4."/>
      <w:lvlJc w:val="left"/>
      <w:pPr>
        <w:ind w:left="2880" w:hanging="720"/>
      </w:pPr>
      <w:rPr>
        <w:rFonts w:cstheme="minorHAnsi" w:hint="default"/>
      </w:rPr>
    </w:lvl>
    <w:lvl w:ilvl="4">
      <w:start w:val="1"/>
      <w:numFmt w:val="decimal"/>
      <w:lvlText w:val="%1.%2.%3.%4.%5."/>
      <w:lvlJc w:val="left"/>
      <w:pPr>
        <w:ind w:left="3960" w:hanging="1080"/>
      </w:pPr>
      <w:rPr>
        <w:rFonts w:cstheme="minorHAnsi" w:hint="default"/>
      </w:rPr>
    </w:lvl>
    <w:lvl w:ilvl="5">
      <w:start w:val="1"/>
      <w:numFmt w:val="decimal"/>
      <w:lvlText w:val="%1.%2.%3.%4.%5.%6."/>
      <w:lvlJc w:val="left"/>
      <w:pPr>
        <w:ind w:left="4680" w:hanging="1080"/>
      </w:pPr>
      <w:rPr>
        <w:rFonts w:cstheme="minorHAnsi" w:hint="default"/>
      </w:rPr>
    </w:lvl>
    <w:lvl w:ilvl="6">
      <w:start w:val="1"/>
      <w:numFmt w:val="decimal"/>
      <w:lvlText w:val="%1.%2.%3.%4.%5.%6.%7."/>
      <w:lvlJc w:val="left"/>
      <w:pPr>
        <w:ind w:left="5760" w:hanging="1440"/>
      </w:pPr>
      <w:rPr>
        <w:rFonts w:cstheme="minorHAnsi" w:hint="default"/>
      </w:rPr>
    </w:lvl>
    <w:lvl w:ilvl="7">
      <w:start w:val="1"/>
      <w:numFmt w:val="decimal"/>
      <w:lvlText w:val="%1.%2.%3.%4.%5.%6.%7.%8."/>
      <w:lvlJc w:val="left"/>
      <w:pPr>
        <w:ind w:left="6480" w:hanging="1440"/>
      </w:pPr>
      <w:rPr>
        <w:rFonts w:cstheme="minorHAnsi" w:hint="default"/>
      </w:rPr>
    </w:lvl>
    <w:lvl w:ilvl="8">
      <w:start w:val="1"/>
      <w:numFmt w:val="decimal"/>
      <w:lvlText w:val="%1.%2.%3.%4.%5.%6.%7.%8.%9."/>
      <w:lvlJc w:val="left"/>
      <w:pPr>
        <w:ind w:left="7560" w:hanging="1800"/>
      </w:pPr>
      <w:rPr>
        <w:rFonts w:cstheme="minorHAnsi" w:hint="default"/>
      </w:rPr>
    </w:lvl>
  </w:abstractNum>
  <w:abstractNum w:abstractNumId="3" w15:restartNumberingAfterBreak="0">
    <w:nsid w:val="1C5359C0"/>
    <w:multiLevelType w:val="multilevel"/>
    <w:tmpl w:val="ED70A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A310C5"/>
    <w:multiLevelType w:val="hybridMultilevel"/>
    <w:tmpl w:val="D75C86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A95799"/>
    <w:multiLevelType w:val="multilevel"/>
    <w:tmpl w:val="D2882ED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ul Mayer">
    <w15:presenceInfo w15:providerId="None" w15:userId="Paul May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Environmental Mgmt&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xswrvz902xafmet90nv2wrlvesvv0zrsd99&quot;&gt;My EndNote 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8&lt;/item&gt;&lt;item&gt;19&lt;/item&gt;&lt;item&gt;20&lt;/item&gt;&lt;item&gt;21&lt;/item&gt;&lt;item&gt;22&lt;/item&gt;&lt;item&gt;23&lt;/item&gt;&lt;item&gt;24&lt;/item&gt;&lt;item&gt;25&lt;/item&gt;&lt;item&gt;26&lt;/item&gt;&lt;item&gt;27&lt;/item&gt;&lt;item&gt;28&lt;/item&gt;&lt;item&gt;29&lt;/item&gt;&lt;item&gt;30&lt;/item&gt;&lt;/record-ids&gt;&lt;/item&gt;&lt;/Libraries&gt;"/>
  </w:docVars>
  <w:rsids>
    <w:rsidRoot w:val="00AF67E0"/>
    <w:rsid w:val="00012A9E"/>
    <w:rsid w:val="00014F85"/>
    <w:rsid w:val="00034C0B"/>
    <w:rsid w:val="00053EBB"/>
    <w:rsid w:val="00066457"/>
    <w:rsid w:val="000741FA"/>
    <w:rsid w:val="00084F49"/>
    <w:rsid w:val="0009424D"/>
    <w:rsid w:val="00097439"/>
    <w:rsid w:val="000A03E8"/>
    <w:rsid w:val="000A12C9"/>
    <w:rsid w:val="000A3B25"/>
    <w:rsid w:val="000B0AA6"/>
    <w:rsid w:val="000B104A"/>
    <w:rsid w:val="000B29A5"/>
    <w:rsid w:val="000B54CF"/>
    <w:rsid w:val="000C3249"/>
    <w:rsid w:val="000C4C40"/>
    <w:rsid w:val="000D00EF"/>
    <w:rsid w:val="000D4BFB"/>
    <w:rsid w:val="000D6274"/>
    <w:rsid w:val="00100624"/>
    <w:rsid w:val="00102CE0"/>
    <w:rsid w:val="00106ECE"/>
    <w:rsid w:val="00112056"/>
    <w:rsid w:val="0011334C"/>
    <w:rsid w:val="00120134"/>
    <w:rsid w:val="001202D5"/>
    <w:rsid w:val="0012317D"/>
    <w:rsid w:val="001302ED"/>
    <w:rsid w:val="00133954"/>
    <w:rsid w:val="00135CA7"/>
    <w:rsid w:val="001360B6"/>
    <w:rsid w:val="00145084"/>
    <w:rsid w:val="001672FC"/>
    <w:rsid w:val="00183F24"/>
    <w:rsid w:val="001A448D"/>
    <w:rsid w:val="001C08EF"/>
    <w:rsid w:val="001C0FEF"/>
    <w:rsid w:val="001C362B"/>
    <w:rsid w:val="001C516D"/>
    <w:rsid w:val="001D3621"/>
    <w:rsid w:val="001E75FD"/>
    <w:rsid w:val="001F5BE1"/>
    <w:rsid w:val="00205417"/>
    <w:rsid w:val="002076EF"/>
    <w:rsid w:val="00211DB0"/>
    <w:rsid w:val="00212449"/>
    <w:rsid w:val="00212A96"/>
    <w:rsid w:val="002170E7"/>
    <w:rsid w:val="00220039"/>
    <w:rsid w:val="0022531B"/>
    <w:rsid w:val="00227863"/>
    <w:rsid w:val="00227CAB"/>
    <w:rsid w:val="00234F4D"/>
    <w:rsid w:val="00250EAB"/>
    <w:rsid w:val="00264D12"/>
    <w:rsid w:val="00265797"/>
    <w:rsid w:val="00266014"/>
    <w:rsid w:val="00280807"/>
    <w:rsid w:val="00281083"/>
    <w:rsid w:val="00283EEE"/>
    <w:rsid w:val="00284E35"/>
    <w:rsid w:val="002B01BA"/>
    <w:rsid w:val="002B11E4"/>
    <w:rsid w:val="002B647D"/>
    <w:rsid w:val="002B7CA6"/>
    <w:rsid w:val="002C1442"/>
    <w:rsid w:val="002E2B26"/>
    <w:rsid w:val="002F2850"/>
    <w:rsid w:val="002F6056"/>
    <w:rsid w:val="00301D32"/>
    <w:rsid w:val="00303B80"/>
    <w:rsid w:val="003058FE"/>
    <w:rsid w:val="00315DBC"/>
    <w:rsid w:val="00340A2F"/>
    <w:rsid w:val="00347F16"/>
    <w:rsid w:val="003525F3"/>
    <w:rsid w:val="003721CE"/>
    <w:rsid w:val="00372A89"/>
    <w:rsid w:val="003736EA"/>
    <w:rsid w:val="0039159A"/>
    <w:rsid w:val="003918E8"/>
    <w:rsid w:val="003A14D5"/>
    <w:rsid w:val="003A15D2"/>
    <w:rsid w:val="003A769C"/>
    <w:rsid w:val="003A7C36"/>
    <w:rsid w:val="003B120C"/>
    <w:rsid w:val="003C23C4"/>
    <w:rsid w:val="003D3BEB"/>
    <w:rsid w:val="003D4D00"/>
    <w:rsid w:val="003D6C15"/>
    <w:rsid w:val="003F16A9"/>
    <w:rsid w:val="003F1A38"/>
    <w:rsid w:val="00400B75"/>
    <w:rsid w:val="0041176A"/>
    <w:rsid w:val="004163D0"/>
    <w:rsid w:val="004279B2"/>
    <w:rsid w:val="0043111A"/>
    <w:rsid w:val="00432C52"/>
    <w:rsid w:val="00433D99"/>
    <w:rsid w:val="0043544A"/>
    <w:rsid w:val="00436150"/>
    <w:rsid w:val="004502E4"/>
    <w:rsid w:val="004505F0"/>
    <w:rsid w:val="00457073"/>
    <w:rsid w:val="00467176"/>
    <w:rsid w:val="004724F2"/>
    <w:rsid w:val="00472FC9"/>
    <w:rsid w:val="004812D2"/>
    <w:rsid w:val="0048158E"/>
    <w:rsid w:val="004833E1"/>
    <w:rsid w:val="00483403"/>
    <w:rsid w:val="00483F9D"/>
    <w:rsid w:val="004906C2"/>
    <w:rsid w:val="004A26CC"/>
    <w:rsid w:val="004A6210"/>
    <w:rsid w:val="004B543D"/>
    <w:rsid w:val="004D4D58"/>
    <w:rsid w:val="004E4CA3"/>
    <w:rsid w:val="004F02C9"/>
    <w:rsid w:val="004F15FA"/>
    <w:rsid w:val="004F7190"/>
    <w:rsid w:val="005029A2"/>
    <w:rsid w:val="00502D97"/>
    <w:rsid w:val="005078B7"/>
    <w:rsid w:val="0051005B"/>
    <w:rsid w:val="00534335"/>
    <w:rsid w:val="00535CBC"/>
    <w:rsid w:val="0054020D"/>
    <w:rsid w:val="00544AFA"/>
    <w:rsid w:val="005554AB"/>
    <w:rsid w:val="00556003"/>
    <w:rsid w:val="00560D61"/>
    <w:rsid w:val="00571B2E"/>
    <w:rsid w:val="0059262C"/>
    <w:rsid w:val="00592F8A"/>
    <w:rsid w:val="00594D94"/>
    <w:rsid w:val="005A08EC"/>
    <w:rsid w:val="005C09E9"/>
    <w:rsid w:val="005C5D3A"/>
    <w:rsid w:val="005D1311"/>
    <w:rsid w:val="005D2275"/>
    <w:rsid w:val="005D7BC6"/>
    <w:rsid w:val="005E6830"/>
    <w:rsid w:val="005E797D"/>
    <w:rsid w:val="005F51BE"/>
    <w:rsid w:val="005F7391"/>
    <w:rsid w:val="0060333D"/>
    <w:rsid w:val="00605E60"/>
    <w:rsid w:val="006077C1"/>
    <w:rsid w:val="00624E56"/>
    <w:rsid w:val="0062680F"/>
    <w:rsid w:val="006409B0"/>
    <w:rsid w:val="0067411D"/>
    <w:rsid w:val="00674DA6"/>
    <w:rsid w:val="00676BB4"/>
    <w:rsid w:val="0068050D"/>
    <w:rsid w:val="006831A2"/>
    <w:rsid w:val="006912B3"/>
    <w:rsid w:val="00693339"/>
    <w:rsid w:val="006A420E"/>
    <w:rsid w:val="006B03AE"/>
    <w:rsid w:val="006B2D84"/>
    <w:rsid w:val="006B4AAC"/>
    <w:rsid w:val="006B6D42"/>
    <w:rsid w:val="006C29BF"/>
    <w:rsid w:val="006C774F"/>
    <w:rsid w:val="006F173F"/>
    <w:rsid w:val="007044B4"/>
    <w:rsid w:val="00705A68"/>
    <w:rsid w:val="0072400F"/>
    <w:rsid w:val="00735036"/>
    <w:rsid w:val="00737121"/>
    <w:rsid w:val="00737319"/>
    <w:rsid w:val="0073740B"/>
    <w:rsid w:val="0074055E"/>
    <w:rsid w:val="00740EF9"/>
    <w:rsid w:val="00743721"/>
    <w:rsid w:val="00761DD0"/>
    <w:rsid w:val="007630C6"/>
    <w:rsid w:val="00764E14"/>
    <w:rsid w:val="00774B55"/>
    <w:rsid w:val="00794D8C"/>
    <w:rsid w:val="00796FF8"/>
    <w:rsid w:val="00797D62"/>
    <w:rsid w:val="007A6B8F"/>
    <w:rsid w:val="007D5C15"/>
    <w:rsid w:val="007E15F8"/>
    <w:rsid w:val="007F316A"/>
    <w:rsid w:val="007F6881"/>
    <w:rsid w:val="008004A5"/>
    <w:rsid w:val="00814197"/>
    <w:rsid w:val="00814FC1"/>
    <w:rsid w:val="008210C1"/>
    <w:rsid w:val="008220FA"/>
    <w:rsid w:val="008300BF"/>
    <w:rsid w:val="00831C19"/>
    <w:rsid w:val="00840A67"/>
    <w:rsid w:val="00843484"/>
    <w:rsid w:val="008469F5"/>
    <w:rsid w:val="0086519E"/>
    <w:rsid w:val="00884AF7"/>
    <w:rsid w:val="008B3E67"/>
    <w:rsid w:val="008B6FB4"/>
    <w:rsid w:val="008C7A5E"/>
    <w:rsid w:val="008D1AD1"/>
    <w:rsid w:val="008D2F95"/>
    <w:rsid w:val="008E03E8"/>
    <w:rsid w:val="008E3095"/>
    <w:rsid w:val="008E592F"/>
    <w:rsid w:val="009006EA"/>
    <w:rsid w:val="00902118"/>
    <w:rsid w:val="00902ECA"/>
    <w:rsid w:val="0091553F"/>
    <w:rsid w:val="00924427"/>
    <w:rsid w:val="00932C6B"/>
    <w:rsid w:val="0093355E"/>
    <w:rsid w:val="0095335C"/>
    <w:rsid w:val="0096784C"/>
    <w:rsid w:val="0097614B"/>
    <w:rsid w:val="009958D3"/>
    <w:rsid w:val="009A5487"/>
    <w:rsid w:val="009B0A18"/>
    <w:rsid w:val="009B0DD0"/>
    <w:rsid w:val="009C0A5B"/>
    <w:rsid w:val="009C33D8"/>
    <w:rsid w:val="009D48DE"/>
    <w:rsid w:val="009E5CD6"/>
    <w:rsid w:val="009E6589"/>
    <w:rsid w:val="009F1B23"/>
    <w:rsid w:val="009F642A"/>
    <w:rsid w:val="009F7EBA"/>
    <w:rsid w:val="00A022FC"/>
    <w:rsid w:val="00A14BBD"/>
    <w:rsid w:val="00A17BBD"/>
    <w:rsid w:val="00A26CED"/>
    <w:rsid w:val="00A31D7A"/>
    <w:rsid w:val="00A32B2B"/>
    <w:rsid w:val="00A353C3"/>
    <w:rsid w:val="00A366F5"/>
    <w:rsid w:val="00A44D77"/>
    <w:rsid w:val="00A555C6"/>
    <w:rsid w:val="00A56DD5"/>
    <w:rsid w:val="00A60427"/>
    <w:rsid w:val="00A65A7C"/>
    <w:rsid w:val="00A740EA"/>
    <w:rsid w:val="00A74ACA"/>
    <w:rsid w:val="00A755ED"/>
    <w:rsid w:val="00A81A7D"/>
    <w:rsid w:val="00A81C7C"/>
    <w:rsid w:val="00A826FD"/>
    <w:rsid w:val="00A8302B"/>
    <w:rsid w:val="00A8661F"/>
    <w:rsid w:val="00A91798"/>
    <w:rsid w:val="00A94935"/>
    <w:rsid w:val="00A96300"/>
    <w:rsid w:val="00AA54AD"/>
    <w:rsid w:val="00AB292E"/>
    <w:rsid w:val="00AB4ADC"/>
    <w:rsid w:val="00AB51BB"/>
    <w:rsid w:val="00AB6F74"/>
    <w:rsid w:val="00AB6FE1"/>
    <w:rsid w:val="00AC12CD"/>
    <w:rsid w:val="00AD1A98"/>
    <w:rsid w:val="00AD27EF"/>
    <w:rsid w:val="00AD2B0A"/>
    <w:rsid w:val="00AD669B"/>
    <w:rsid w:val="00AD6F89"/>
    <w:rsid w:val="00AD78EE"/>
    <w:rsid w:val="00AE1095"/>
    <w:rsid w:val="00AE21FA"/>
    <w:rsid w:val="00AF211C"/>
    <w:rsid w:val="00AF67E0"/>
    <w:rsid w:val="00AF6B77"/>
    <w:rsid w:val="00B00B64"/>
    <w:rsid w:val="00B03F7D"/>
    <w:rsid w:val="00B04F3B"/>
    <w:rsid w:val="00B07A7A"/>
    <w:rsid w:val="00B104D5"/>
    <w:rsid w:val="00B106C1"/>
    <w:rsid w:val="00B11548"/>
    <w:rsid w:val="00B1189F"/>
    <w:rsid w:val="00B14A9C"/>
    <w:rsid w:val="00B23DE1"/>
    <w:rsid w:val="00B24A8A"/>
    <w:rsid w:val="00B3711D"/>
    <w:rsid w:val="00B37F09"/>
    <w:rsid w:val="00B4143C"/>
    <w:rsid w:val="00B51693"/>
    <w:rsid w:val="00B577FC"/>
    <w:rsid w:val="00B6582C"/>
    <w:rsid w:val="00B7766D"/>
    <w:rsid w:val="00B82301"/>
    <w:rsid w:val="00B84117"/>
    <w:rsid w:val="00B85E0B"/>
    <w:rsid w:val="00B86928"/>
    <w:rsid w:val="00B90019"/>
    <w:rsid w:val="00B90D1C"/>
    <w:rsid w:val="00BA4DC8"/>
    <w:rsid w:val="00BA5C6B"/>
    <w:rsid w:val="00BB0B43"/>
    <w:rsid w:val="00BB6C0C"/>
    <w:rsid w:val="00BB7A50"/>
    <w:rsid w:val="00BC2591"/>
    <w:rsid w:val="00BC78FE"/>
    <w:rsid w:val="00BD1A64"/>
    <w:rsid w:val="00BD4DC1"/>
    <w:rsid w:val="00BE6C63"/>
    <w:rsid w:val="00BF11F2"/>
    <w:rsid w:val="00BF68BA"/>
    <w:rsid w:val="00C00DA2"/>
    <w:rsid w:val="00C06800"/>
    <w:rsid w:val="00C06E07"/>
    <w:rsid w:val="00C114DE"/>
    <w:rsid w:val="00C12536"/>
    <w:rsid w:val="00C1272C"/>
    <w:rsid w:val="00C16DF9"/>
    <w:rsid w:val="00C214B1"/>
    <w:rsid w:val="00C32402"/>
    <w:rsid w:val="00C35887"/>
    <w:rsid w:val="00C40FD7"/>
    <w:rsid w:val="00C41A93"/>
    <w:rsid w:val="00C45CE5"/>
    <w:rsid w:val="00C4741B"/>
    <w:rsid w:val="00C50246"/>
    <w:rsid w:val="00C52D52"/>
    <w:rsid w:val="00C53E92"/>
    <w:rsid w:val="00C54987"/>
    <w:rsid w:val="00C55400"/>
    <w:rsid w:val="00C6167E"/>
    <w:rsid w:val="00C62D65"/>
    <w:rsid w:val="00C63B9C"/>
    <w:rsid w:val="00C64A88"/>
    <w:rsid w:val="00C65E2C"/>
    <w:rsid w:val="00C6604F"/>
    <w:rsid w:val="00C72EC2"/>
    <w:rsid w:val="00C74D1A"/>
    <w:rsid w:val="00C75BEC"/>
    <w:rsid w:val="00C77D35"/>
    <w:rsid w:val="00C85E3C"/>
    <w:rsid w:val="00C8700B"/>
    <w:rsid w:val="00C92A87"/>
    <w:rsid w:val="00CB186F"/>
    <w:rsid w:val="00CB1EB0"/>
    <w:rsid w:val="00CB6768"/>
    <w:rsid w:val="00CB7E2C"/>
    <w:rsid w:val="00CD2AD7"/>
    <w:rsid w:val="00CD5801"/>
    <w:rsid w:val="00CD732F"/>
    <w:rsid w:val="00CE2F86"/>
    <w:rsid w:val="00CE3A23"/>
    <w:rsid w:val="00CE4120"/>
    <w:rsid w:val="00CE5303"/>
    <w:rsid w:val="00CF31B8"/>
    <w:rsid w:val="00CF6511"/>
    <w:rsid w:val="00CF76A8"/>
    <w:rsid w:val="00D02DD9"/>
    <w:rsid w:val="00D06476"/>
    <w:rsid w:val="00D07FEE"/>
    <w:rsid w:val="00D10716"/>
    <w:rsid w:val="00D3033E"/>
    <w:rsid w:val="00D30D2B"/>
    <w:rsid w:val="00D40C0F"/>
    <w:rsid w:val="00D44C5E"/>
    <w:rsid w:val="00D47C86"/>
    <w:rsid w:val="00D53CAA"/>
    <w:rsid w:val="00D540C6"/>
    <w:rsid w:val="00D54DAF"/>
    <w:rsid w:val="00D66478"/>
    <w:rsid w:val="00DB3627"/>
    <w:rsid w:val="00DC479D"/>
    <w:rsid w:val="00DC63FC"/>
    <w:rsid w:val="00DD5C6D"/>
    <w:rsid w:val="00DF6FE0"/>
    <w:rsid w:val="00E04413"/>
    <w:rsid w:val="00E04822"/>
    <w:rsid w:val="00E14265"/>
    <w:rsid w:val="00E21996"/>
    <w:rsid w:val="00E22F01"/>
    <w:rsid w:val="00E24AE6"/>
    <w:rsid w:val="00E25056"/>
    <w:rsid w:val="00E27C2E"/>
    <w:rsid w:val="00E32758"/>
    <w:rsid w:val="00E565B5"/>
    <w:rsid w:val="00E71FF4"/>
    <w:rsid w:val="00E77219"/>
    <w:rsid w:val="00E821FA"/>
    <w:rsid w:val="00E937E2"/>
    <w:rsid w:val="00EA32C2"/>
    <w:rsid w:val="00EB14E4"/>
    <w:rsid w:val="00EB38FB"/>
    <w:rsid w:val="00EB73C1"/>
    <w:rsid w:val="00ED11AC"/>
    <w:rsid w:val="00EE1113"/>
    <w:rsid w:val="00EF5790"/>
    <w:rsid w:val="00F040A4"/>
    <w:rsid w:val="00F05AEE"/>
    <w:rsid w:val="00F06387"/>
    <w:rsid w:val="00F12C5B"/>
    <w:rsid w:val="00F141FF"/>
    <w:rsid w:val="00F360CA"/>
    <w:rsid w:val="00F370AC"/>
    <w:rsid w:val="00F426D4"/>
    <w:rsid w:val="00F42C91"/>
    <w:rsid w:val="00F51281"/>
    <w:rsid w:val="00F51AD2"/>
    <w:rsid w:val="00F60083"/>
    <w:rsid w:val="00F65354"/>
    <w:rsid w:val="00F7038F"/>
    <w:rsid w:val="00F751C7"/>
    <w:rsid w:val="00F76B04"/>
    <w:rsid w:val="00F77891"/>
    <w:rsid w:val="00F80D09"/>
    <w:rsid w:val="00F847B7"/>
    <w:rsid w:val="00F91BE6"/>
    <w:rsid w:val="00FD1B0A"/>
    <w:rsid w:val="00FD284D"/>
    <w:rsid w:val="00FD69BB"/>
    <w:rsid w:val="00FE0132"/>
    <w:rsid w:val="00FE075F"/>
    <w:rsid w:val="00FE10C4"/>
    <w:rsid w:val="00FF0DD3"/>
    <w:rsid w:val="00FF2884"/>
    <w:rsid w:val="00FF6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868FF"/>
  <w15:chartTrackingRefBased/>
  <w15:docId w15:val="{05DC1805-335F-4E0D-B979-1FD013583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7E0"/>
    <w:pPr>
      <w:ind w:left="720"/>
      <w:contextualSpacing/>
    </w:pPr>
  </w:style>
  <w:style w:type="table" w:styleId="TableGrid">
    <w:name w:val="Table Grid"/>
    <w:basedOn w:val="TableNormal"/>
    <w:uiPriority w:val="59"/>
    <w:rsid w:val="00084F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nhideWhenUsed/>
    <w:rsid w:val="001A448D"/>
    <w:rPr>
      <w:sz w:val="16"/>
      <w:szCs w:val="16"/>
    </w:rPr>
  </w:style>
  <w:style w:type="paragraph" w:styleId="CommentText">
    <w:name w:val="annotation text"/>
    <w:basedOn w:val="Normal"/>
    <w:link w:val="CommentTextChar"/>
    <w:uiPriority w:val="99"/>
    <w:unhideWhenUsed/>
    <w:rsid w:val="001A448D"/>
    <w:pPr>
      <w:spacing w:line="240" w:lineRule="auto"/>
    </w:pPr>
    <w:rPr>
      <w:sz w:val="20"/>
      <w:szCs w:val="20"/>
    </w:rPr>
  </w:style>
  <w:style w:type="character" w:customStyle="1" w:styleId="CommentTextChar">
    <w:name w:val="Comment Text Char"/>
    <w:basedOn w:val="DefaultParagraphFont"/>
    <w:link w:val="CommentText"/>
    <w:uiPriority w:val="99"/>
    <w:rsid w:val="001A448D"/>
    <w:rPr>
      <w:sz w:val="20"/>
      <w:szCs w:val="20"/>
    </w:rPr>
  </w:style>
  <w:style w:type="paragraph" w:styleId="CommentSubject">
    <w:name w:val="annotation subject"/>
    <w:basedOn w:val="CommentText"/>
    <w:next w:val="CommentText"/>
    <w:link w:val="CommentSubjectChar"/>
    <w:uiPriority w:val="99"/>
    <w:semiHidden/>
    <w:unhideWhenUsed/>
    <w:rsid w:val="001A448D"/>
    <w:rPr>
      <w:b/>
      <w:bCs/>
    </w:rPr>
  </w:style>
  <w:style w:type="character" w:customStyle="1" w:styleId="CommentSubjectChar">
    <w:name w:val="Comment Subject Char"/>
    <w:basedOn w:val="CommentTextChar"/>
    <w:link w:val="CommentSubject"/>
    <w:uiPriority w:val="99"/>
    <w:semiHidden/>
    <w:rsid w:val="001A448D"/>
    <w:rPr>
      <w:b/>
      <w:bCs/>
      <w:sz w:val="20"/>
      <w:szCs w:val="20"/>
    </w:rPr>
  </w:style>
  <w:style w:type="paragraph" w:styleId="BalloonText">
    <w:name w:val="Balloon Text"/>
    <w:basedOn w:val="Normal"/>
    <w:link w:val="BalloonTextChar"/>
    <w:uiPriority w:val="99"/>
    <w:semiHidden/>
    <w:unhideWhenUsed/>
    <w:rsid w:val="001A44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448D"/>
    <w:rPr>
      <w:rFonts w:ascii="Segoe UI" w:hAnsi="Segoe UI" w:cs="Segoe UI"/>
      <w:sz w:val="18"/>
      <w:szCs w:val="18"/>
    </w:rPr>
  </w:style>
  <w:style w:type="character" w:styleId="PlaceholderText">
    <w:name w:val="Placeholder Text"/>
    <w:basedOn w:val="DefaultParagraphFont"/>
    <w:uiPriority w:val="99"/>
    <w:semiHidden/>
    <w:rsid w:val="00A60427"/>
    <w:rPr>
      <w:color w:val="808080"/>
    </w:rPr>
  </w:style>
  <w:style w:type="character" w:styleId="Hyperlink">
    <w:name w:val="Hyperlink"/>
    <w:basedOn w:val="DefaultParagraphFont"/>
    <w:uiPriority w:val="99"/>
    <w:unhideWhenUsed/>
    <w:rsid w:val="009958D3"/>
    <w:rPr>
      <w:color w:val="0563C1" w:themeColor="hyperlink"/>
      <w:u w:val="single"/>
    </w:rPr>
  </w:style>
  <w:style w:type="character" w:styleId="UnresolvedMention">
    <w:name w:val="Unresolved Mention"/>
    <w:basedOn w:val="DefaultParagraphFont"/>
    <w:uiPriority w:val="99"/>
    <w:semiHidden/>
    <w:unhideWhenUsed/>
    <w:rsid w:val="00AD1A98"/>
    <w:rPr>
      <w:color w:val="605E5C"/>
      <w:shd w:val="clear" w:color="auto" w:fill="E1DFDD"/>
    </w:rPr>
  </w:style>
  <w:style w:type="paragraph" w:customStyle="1" w:styleId="MDPI21heading1">
    <w:name w:val="MDPI_2.1_heading1"/>
    <w:basedOn w:val="Normal"/>
    <w:qFormat/>
    <w:rsid w:val="00097439"/>
    <w:pPr>
      <w:adjustRightInd w:val="0"/>
      <w:snapToGrid w:val="0"/>
      <w:spacing w:before="240" w:after="120" w:line="260" w:lineRule="atLeast"/>
      <w:outlineLvl w:val="0"/>
    </w:pPr>
    <w:rPr>
      <w:rFonts w:ascii="Palatino Linotype" w:eastAsia="Times New Roman" w:hAnsi="Palatino Linotype" w:cs="Times New Roman"/>
      <w:b/>
      <w:snapToGrid w:val="0"/>
      <w:color w:val="000000"/>
      <w:sz w:val="20"/>
      <w:lang w:eastAsia="de-DE" w:bidi="en-US"/>
    </w:rPr>
  </w:style>
  <w:style w:type="paragraph" w:styleId="NormalWeb">
    <w:name w:val="Normal (Web)"/>
    <w:basedOn w:val="Normal"/>
    <w:uiPriority w:val="99"/>
    <w:semiHidden/>
    <w:unhideWhenUsed/>
    <w:rsid w:val="008300BF"/>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EndNoteBibliographyTitle">
    <w:name w:val="EndNote Bibliography Title"/>
    <w:basedOn w:val="Normal"/>
    <w:link w:val="EndNoteBibliographyTitleChar"/>
    <w:rsid w:val="00234F4D"/>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234F4D"/>
    <w:rPr>
      <w:rFonts w:ascii="Calibri" w:hAnsi="Calibri" w:cs="Calibri"/>
      <w:noProof/>
    </w:rPr>
  </w:style>
  <w:style w:type="paragraph" w:customStyle="1" w:styleId="EndNoteBibliography">
    <w:name w:val="EndNote Bibliography"/>
    <w:basedOn w:val="Normal"/>
    <w:link w:val="EndNoteBibliographyChar"/>
    <w:rsid w:val="00234F4D"/>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234F4D"/>
    <w:rPr>
      <w:rFonts w:ascii="Calibri" w:hAnsi="Calibri" w:cs="Calibri"/>
      <w:noProof/>
    </w:rPr>
  </w:style>
  <w:style w:type="character" w:styleId="LineNumber">
    <w:name w:val="line number"/>
    <w:basedOn w:val="DefaultParagraphFont"/>
    <w:uiPriority w:val="99"/>
    <w:semiHidden/>
    <w:unhideWhenUsed/>
    <w:rsid w:val="00794D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167190">
      <w:bodyDiv w:val="1"/>
      <w:marLeft w:val="0"/>
      <w:marRight w:val="0"/>
      <w:marTop w:val="0"/>
      <w:marBottom w:val="0"/>
      <w:divBdr>
        <w:top w:val="none" w:sz="0" w:space="0" w:color="auto"/>
        <w:left w:val="none" w:sz="0" w:space="0" w:color="auto"/>
        <w:bottom w:val="none" w:sz="0" w:space="0" w:color="auto"/>
        <w:right w:val="none" w:sz="0" w:space="0" w:color="auto"/>
      </w:divBdr>
    </w:div>
    <w:div w:id="279730444">
      <w:bodyDiv w:val="1"/>
      <w:marLeft w:val="0"/>
      <w:marRight w:val="0"/>
      <w:marTop w:val="0"/>
      <w:marBottom w:val="0"/>
      <w:divBdr>
        <w:top w:val="none" w:sz="0" w:space="0" w:color="auto"/>
        <w:left w:val="none" w:sz="0" w:space="0" w:color="auto"/>
        <w:bottom w:val="none" w:sz="0" w:space="0" w:color="auto"/>
        <w:right w:val="none" w:sz="0" w:space="0" w:color="auto"/>
      </w:divBdr>
    </w:div>
    <w:div w:id="286546767">
      <w:bodyDiv w:val="1"/>
      <w:marLeft w:val="0"/>
      <w:marRight w:val="0"/>
      <w:marTop w:val="0"/>
      <w:marBottom w:val="0"/>
      <w:divBdr>
        <w:top w:val="none" w:sz="0" w:space="0" w:color="auto"/>
        <w:left w:val="none" w:sz="0" w:space="0" w:color="auto"/>
        <w:bottom w:val="none" w:sz="0" w:space="0" w:color="auto"/>
        <w:right w:val="none" w:sz="0" w:space="0" w:color="auto"/>
      </w:divBdr>
      <w:divsChild>
        <w:div w:id="1029449271">
          <w:marLeft w:val="0"/>
          <w:marRight w:val="0"/>
          <w:marTop w:val="0"/>
          <w:marBottom w:val="0"/>
          <w:divBdr>
            <w:top w:val="none" w:sz="0" w:space="0" w:color="auto"/>
            <w:left w:val="none" w:sz="0" w:space="0" w:color="auto"/>
            <w:bottom w:val="none" w:sz="0" w:space="0" w:color="auto"/>
            <w:right w:val="none" w:sz="0" w:space="0" w:color="auto"/>
          </w:divBdr>
          <w:divsChild>
            <w:div w:id="1398091164">
              <w:marLeft w:val="0"/>
              <w:marRight w:val="0"/>
              <w:marTop w:val="0"/>
              <w:marBottom w:val="0"/>
              <w:divBdr>
                <w:top w:val="none" w:sz="0" w:space="0" w:color="auto"/>
                <w:left w:val="none" w:sz="0" w:space="0" w:color="auto"/>
                <w:bottom w:val="none" w:sz="0" w:space="0" w:color="auto"/>
                <w:right w:val="none" w:sz="0" w:space="0" w:color="auto"/>
              </w:divBdr>
              <w:divsChild>
                <w:div w:id="1639802449">
                  <w:marLeft w:val="0"/>
                  <w:marRight w:val="0"/>
                  <w:marTop w:val="0"/>
                  <w:marBottom w:val="0"/>
                  <w:divBdr>
                    <w:top w:val="none" w:sz="0" w:space="0" w:color="auto"/>
                    <w:left w:val="none" w:sz="0" w:space="0" w:color="auto"/>
                    <w:bottom w:val="none" w:sz="0" w:space="0" w:color="auto"/>
                    <w:right w:val="none" w:sz="0" w:space="0" w:color="auto"/>
                  </w:divBdr>
                  <w:divsChild>
                    <w:div w:id="66416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168894">
      <w:bodyDiv w:val="1"/>
      <w:marLeft w:val="0"/>
      <w:marRight w:val="0"/>
      <w:marTop w:val="0"/>
      <w:marBottom w:val="0"/>
      <w:divBdr>
        <w:top w:val="none" w:sz="0" w:space="0" w:color="auto"/>
        <w:left w:val="none" w:sz="0" w:space="0" w:color="auto"/>
        <w:bottom w:val="none" w:sz="0" w:space="0" w:color="auto"/>
        <w:right w:val="none" w:sz="0" w:space="0" w:color="auto"/>
      </w:divBdr>
    </w:div>
    <w:div w:id="360470867">
      <w:bodyDiv w:val="1"/>
      <w:marLeft w:val="0"/>
      <w:marRight w:val="0"/>
      <w:marTop w:val="0"/>
      <w:marBottom w:val="0"/>
      <w:divBdr>
        <w:top w:val="none" w:sz="0" w:space="0" w:color="auto"/>
        <w:left w:val="none" w:sz="0" w:space="0" w:color="auto"/>
        <w:bottom w:val="none" w:sz="0" w:space="0" w:color="auto"/>
        <w:right w:val="none" w:sz="0" w:space="0" w:color="auto"/>
      </w:divBdr>
    </w:div>
    <w:div w:id="506597273">
      <w:bodyDiv w:val="1"/>
      <w:marLeft w:val="0"/>
      <w:marRight w:val="0"/>
      <w:marTop w:val="0"/>
      <w:marBottom w:val="0"/>
      <w:divBdr>
        <w:top w:val="none" w:sz="0" w:space="0" w:color="auto"/>
        <w:left w:val="none" w:sz="0" w:space="0" w:color="auto"/>
        <w:bottom w:val="none" w:sz="0" w:space="0" w:color="auto"/>
        <w:right w:val="none" w:sz="0" w:space="0" w:color="auto"/>
      </w:divBdr>
    </w:div>
    <w:div w:id="943272136">
      <w:bodyDiv w:val="1"/>
      <w:marLeft w:val="0"/>
      <w:marRight w:val="0"/>
      <w:marTop w:val="0"/>
      <w:marBottom w:val="0"/>
      <w:divBdr>
        <w:top w:val="none" w:sz="0" w:space="0" w:color="auto"/>
        <w:left w:val="none" w:sz="0" w:space="0" w:color="auto"/>
        <w:bottom w:val="none" w:sz="0" w:space="0" w:color="auto"/>
        <w:right w:val="none" w:sz="0" w:space="0" w:color="auto"/>
      </w:divBdr>
    </w:div>
    <w:div w:id="1751005791">
      <w:bodyDiv w:val="1"/>
      <w:marLeft w:val="0"/>
      <w:marRight w:val="0"/>
      <w:marTop w:val="0"/>
      <w:marBottom w:val="0"/>
      <w:divBdr>
        <w:top w:val="none" w:sz="0" w:space="0" w:color="auto"/>
        <w:left w:val="none" w:sz="0" w:space="0" w:color="auto"/>
        <w:bottom w:val="none" w:sz="0" w:space="0" w:color="auto"/>
        <w:right w:val="none" w:sz="0" w:space="0" w:color="auto"/>
      </w:divBdr>
      <w:divsChild>
        <w:div w:id="1339044857">
          <w:marLeft w:val="0"/>
          <w:marRight w:val="0"/>
          <w:marTop w:val="0"/>
          <w:marBottom w:val="0"/>
          <w:divBdr>
            <w:top w:val="none" w:sz="0" w:space="0" w:color="auto"/>
            <w:left w:val="none" w:sz="0" w:space="0" w:color="auto"/>
            <w:bottom w:val="none" w:sz="0" w:space="0" w:color="auto"/>
            <w:right w:val="none" w:sz="0" w:space="0" w:color="auto"/>
          </w:divBdr>
          <w:divsChild>
            <w:div w:id="436367857">
              <w:marLeft w:val="0"/>
              <w:marRight w:val="0"/>
              <w:marTop w:val="0"/>
              <w:marBottom w:val="0"/>
              <w:divBdr>
                <w:top w:val="none" w:sz="0" w:space="0" w:color="auto"/>
                <w:left w:val="none" w:sz="0" w:space="0" w:color="auto"/>
                <w:bottom w:val="none" w:sz="0" w:space="0" w:color="auto"/>
                <w:right w:val="none" w:sz="0" w:space="0" w:color="auto"/>
              </w:divBdr>
              <w:divsChild>
                <w:div w:id="2117945536">
                  <w:marLeft w:val="0"/>
                  <w:marRight w:val="0"/>
                  <w:marTop w:val="0"/>
                  <w:marBottom w:val="0"/>
                  <w:divBdr>
                    <w:top w:val="none" w:sz="0" w:space="0" w:color="auto"/>
                    <w:left w:val="none" w:sz="0" w:space="0" w:color="auto"/>
                    <w:bottom w:val="none" w:sz="0" w:space="0" w:color="auto"/>
                    <w:right w:val="none" w:sz="0" w:space="0" w:color="auto"/>
                  </w:divBdr>
                  <w:divsChild>
                    <w:div w:id="159123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060644">
      <w:bodyDiv w:val="1"/>
      <w:marLeft w:val="0"/>
      <w:marRight w:val="0"/>
      <w:marTop w:val="0"/>
      <w:marBottom w:val="0"/>
      <w:divBdr>
        <w:top w:val="none" w:sz="0" w:space="0" w:color="auto"/>
        <w:left w:val="none" w:sz="0" w:space="0" w:color="auto"/>
        <w:bottom w:val="none" w:sz="0" w:space="0" w:color="auto"/>
        <w:right w:val="none" w:sz="0" w:space="0" w:color="auto"/>
      </w:divBdr>
    </w:div>
    <w:div w:id="1901089796">
      <w:bodyDiv w:val="1"/>
      <w:marLeft w:val="0"/>
      <w:marRight w:val="0"/>
      <w:marTop w:val="0"/>
      <w:marBottom w:val="0"/>
      <w:divBdr>
        <w:top w:val="none" w:sz="0" w:space="0" w:color="auto"/>
        <w:left w:val="none" w:sz="0" w:space="0" w:color="auto"/>
        <w:bottom w:val="none" w:sz="0" w:space="0" w:color="auto"/>
        <w:right w:val="none" w:sz="0" w:space="0" w:color="auto"/>
      </w:divBdr>
    </w:div>
    <w:div w:id="2059670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onlinelibrary.wiley.com/doi/10.1029/2011WR010735/full" TargetMode="External"/><Relationship Id="rId7" Type="http://schemas.openxmlformats.org/officeDocument/2006/relationships/hyperlink" Target="http://www.sciencedirect.com/science/article/pii/S0269749114000025" TargetMode="External"/><Relationship Id="rId2" Type="http://schemas.openxmlformats.org/officeDocument/2006/relationships/hyperlink" Target="http://onlinelibrary.wiley.com/doi/10.1029/2011JG001806/abstract" TargetMode="External"/><Relationship Id="rId1" Type="http://schemas.openxmlformats.org/officeDocument/2006/relationships/hyperlink" Target="http://onlinelibrary.wiley.com/doi/10.1029/2010WR010165/abstract" TargetMode="External"/><Relationship Id="rId6" Type="http://schemas.openxmlformats.org/officeDocument/2006/relationships/hyperlink" Target="http://www.sciencedirect.com/science/article/pii/S1364815213003071" TargetMode="External"/><Relationship Id="rId5" Type="http://schemas.openxmlformats.org/officeDocument/2006/relationships/hyperlink" Target="http://onlinelibrary.wiley.com/doi/10.1029/2012WR012994/abstract" TargetMode="External"/><Relationship Id="rId4" Type="http://schemas.openxmlformats.org/officeDocument/2006/relationships/hyperlink" Target="http://www.tandfonline.com/doi/full/10.1080/02626667.2012.674642" TargetMode="External"/></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microsoft.com/office/2016/09/relationships/commentsIds" Target="commentsId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microsoft.com/office/2011/relationships/commentsExtended" Target="commentsExtended.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29f62856-1543-49d4-a736-4569d363f533" ContentTypeId="0x0101"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Records_x0020_Status xmlns="b79f242a-2420-47c6-9d8a-6c0977b1a787">Pending</Records_x0020_Status>
    <Document_x0020_Creation_x0020_Date xmlns="4ffa91fb-a0ff-4ac5-b2db-65c790d184a4">2020-02-25T21:55:20+00:00</Document_x0020_Creation_x0020_Date>
    <EPA_x0020_Office xmlns="4ffa91fb-a0ff-4ac5-b2db-65c790d184a4" xsi:nil="true"/>
    <Records_x0020_Date xmlns="b79f242a-2420-47c6-9d8a-6c0977b1a787"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CD0C82949252D4E8329437D5D2B63B9" ma:contentTypeVersion="34" ma:contentTypeDescription="Create a new document." ma:contentTypeScope="" ma:versionID="f532c8b8f96b316a512f547e5fbe8d69">
  <xsd:schema xmlns:xsd="http://www.w3.org/2001/XMLSchema" xmlns:xs="http://www.w3.org/2001/XMLSchema" xmlns:p="http://schemas.microsoft.com/office/2006/metadata/properties" xmlns:ns1="http://schemas.microsoft.com/sharepoint/v3" xmlns:ns3="4ffa91fb-a0ff-4ac5-b2db-65c790d184a4" xmlns:ns4="http://schemas.microsoft.com/sharepoint.v3" xmlns:ns5="http://schemas.microsoft.com/sharepoint/v3/fields" xmlns:ns6="b79f242a-2420-47c6-9d8a-6c0977b1a787" xmlns:ns7="9856fd56-de22-43eb-8782-f6690a0847a7" targetNamespace="http://schemas.microsoft.com/office/2006/metadata/properties" ma:root="true" ma:fieldsID="3d18524b0871089870c026da3d8051fc" ns1:_="" ns3:_="" ns4:_="" ns5:_="" ns6:_="" ns7:_="">
    <xsd:import namespace="http://schemas.microsoft.com/sharepoint/v3"/>
    <xsd:import namespace="4ffa91fb-a0ff-4ac5-b2db-65c790d184a4"/>
    <xsd:import namespace="http://schemas.microsoft.com/sharepoint.v3"/>
    <xsd:import namespace="http://schemas.microsoft.com/sharepoint/v3/fields"/>
    <xsd:import namespace="b79f242a-2420-47c6-9d8a-6c0977b1a787"/>
    <xsd:import namespace="9856fd56-de22-43eb-8782-f6690a0847a7"/>
    <xsd:element name="properties">
      <xsd:complexType>
        <xsd:sequence>
          <xsd:element name="documentManagement">
            <xsd:complexType>
              <xsd:all>
                <xsd:element ref="ns3:Document_x0020_Creation_x0020_Date" minOccurs="0"/>
                <xsd:element ref="ns3:Creator" minOccurs="0"/>
                <xsd:element ref="ns3:EPA_x0020_Office" minOccurs="0"/>
                <xsd:element ref="ns3:Record" minOccurs="0"/>
                <xsd:element ref="ns4:CategoryDescription" minOccurs="0"/>
                <xsd:element ref="ns3:Identifier" minOccurs="0"/>
                <xsd:element ref="ns3:EPA_x0020_Contributor" minOccurs="0"/>
                <xsd:element ref="ns3:External_x0020_Contributor" minOccurs="0"/>
                <xsd:element ref="ns5:_Coverage" minOccurs="0"/>
                <xsd:element ref="ns3:EPA_x0020_Related_x0020_Documents" minOccurs="0"/>
                <xsd:element ref="ns5:_Source" minOccurs="0"/>
                <xsd:element ref="ns3:Rights" minOccurs="0"/>
                <xsd:element ref="ns1:Language" minOccurs="0"/>
                <xsd:element ref="ns3:j747ac98061d40f0aa7bd47e1db5675d" minOccurs="0"/>
                <xsd:element ref="ns3:TaxKeywordTaxHTField" minOccurs="0"/>
                <xsd:element ref="ns3:TaxCatchAllLabel" minOccurs="0"/>
                <xsd:element ref="ns3:TaxCatchAll" minOccurs="0"/>
                <xsd:element ref="ns6:SharedWithUsers" minOccurs="0"/>
                <xsd:element ref="ns6:SharingHintHash" minOccurs="0"/>
                <xsd:element ref="ns6:SharedWithDetails" minOccurs="0"/>
                <xsd:element ref="ns7:MediaServiceMetadata" minOccurs="0"/>
                <xsd:element ref="ns7:MediaServiceFastMetadata" minOccurs="0"/>
                <xsd:element ref="ns6:Records_x0020_Status" minOccurs="0"/>
                <xsd:element ref="ns6:Records_x0020_Date" minOccurs="0"/>
                <xsd:element ref="ns7:MediaServiceAutoTags" minOccurs="0"/>
                <xsd:element ref="ns7:MediaServiceGenerationTime" minOccurs="0"/>
                <xsd:element ref="ns7:MediaServiceEventHashCode" minOccurs="0"/>
                <xsd:element ref="ns7:MediaServiceOCR" minOccurs="0"/>
                <xsd:element ref="ns7:MediaServiceDateTaken" minOccurs="0"/>
                <xsd:element ref="ns7:MediaServiceLocation" minOccurs="0"/>
                <xsd:element ref="ns7:MediaServiceAutoKeyPoints" minOccurs="0"/>
                <xsd:element ref="ns7: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ddf8601a-1749-4a02-b60a-abd094107138}" ma:internalName="TaxCatchAllLabel" ma:readOnly="true" ma:showField="CatchAllDataLabel" ma:web="b79f242a-2420-47c6-9d8a-6c0977b1a787">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ddf8601a-1749-4a02-b60a-abd094107138}" ma:internalName="TaxCatchAll" ma:showField="CatchAllData" ma:web="b79f242a-2420-47c6-9d8a-6c0977b1a78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79f242a-2420-47c6-9d8a-6c0977b1a787"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29" nillable="true" ma:displayName="Sharing Hint Hash" ma:internalName="SharingHintHash" ma:readOnly="true">
      <xsd:simpleType>
        <xsd:restriction base="dms:Text"/>
      </xsd:simpleType>
    </xsd:element>
    <xsd:element name="SharedWithDetails" ma:index="30" nillable="true" ma:displayName="Shared With Details" ma:description="" ma:internalName="SharedWithDetails" ma:readOnly="true">
      <xsd:simpleType>
        <xsd:restriction base="dms:Note">
          <xsd:maxLength value="255"/>
        </xsd:restriction>
      </xsd:simpleType>
    </xsd:element>
    <xsd:element name="Records_x0020_Status" ma:index="33" nillable="true" ma:displayName="Records Status" ma:default="Pending" ma:internalName="Records_x0020_Status">
      <xsd:simpleType>
        <xsd:restriction base="dms:Text"/>
      </xsd:simpleType>
    </xsd:element>
    <xsd:element name="Records_x0020_Date" ma:index="34" nillable="true" ma:displayName="Records Date" ma:hidden="true" ma:internalName="Records_x0020_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9856fd56-de22-43eb-8782-f6690a0847a7" elementFormDefault="qualified">
    <xsd:import namespace="http://schemas.microsoft.com/office/2006/documentManagement/types"/>
    <xsd:import namespace="http://schemas.microsoft.com/office/infopath/2007/PartnerControls"/>
    <xsd:element name="MediaServiceMetadata" ma:index="31" nillable="true" ma:displayName="MediaServiceMetadata" ma:description="" ma:hidden="true" ma:internalName="MediaServiceMetadata" ma:readOnly="true">
      <xsd:simpleType>
        <xsd:restriction base="dms:Note"/>
      </xsd:simpleType>
    </xsd:element>
    <xsd:element name="MediaServiceFastMetadata" ma:index="32" nillable="true" ma:displayName="MediaServiceFastMetadata" ma:description="" ma:hidden="true" ma:internalName="MediaServiceFastMetadata" ma:readOnly="true">
      <xsd:simpleType>
        <xsd:restriction base="dms:Note"/>
      </xsd:simpleType>
    </xsd:element>
    <xsd:element name="MediaServiceAutoTags" ma:index="35" nillable="true" ma:displayName="Tags" ma:internalName="MediaServiceAutoTags" ma:readOnly="true">
      <xsd:simpleType>
        <xsd:restriction base="dms:Text"/>
      </xsd:simpleType>
    </xsd:element>
    <xsd:element name="MediaServiceGenerationTime" ma:index="36" nillable="true" ma:displayName="MediaServiceGenerationTime" ma:hidden="true" ma:internalName="MediaServiceGenerationTime" ma:readOnly="true">
      <xsd:simpleType>
        <xsd:restriction base="dms:Text"/>
      </xsd:simpleType>
    </xsd:element>
    <xsd:element name="MediaServiceEventHashCode" ma:index="37" nillable="true" ma:displayName="MediaServiceEventHashCode" ma:hidden="true" ma:internalName="MediaServiceEventHashCode" ma:readOnly="true">
      <xsd:simpleType>
        <xsd:restriction base="dms:Text"/>
      </xsd:simpleType>
    </xsd:element>
    <xsd:element name="MediaServiceOCR" ma:index="38" nillable="true" ma:displayName="Extracted Text" ma:internalName="MediaServiceOCR" ma:readOnly="true">
      <xsd:simpleType>
        <xsd:restriction base="dms:Note">
          <xsd:maxLength value="255"/>
        </xsd:restriction>
      </xsd:simpleType>
    </xsd:element>
    <xsd:element name="MediaServiceDateTaken" ma:index="39" nillable="true" ma:displayName="MediaServiceDateTaken" ma:hidden="true" ma:internalName="MediaServiceDateTaken" ma:readOnly="true">
      <xsd:simpleType>
        <xsd:restriction base="dms:Text"/>
      </xsd:simpleType>
    </xsd:element>
    <xsd:element name="MediaServiceLocation" ma:index="40" nillable="true" ma:displayName="Location" ma:internalName="MediaServiceLocation" ma:readOnly="true">
      <xsd:simpleType>
        <xsd:restriction base="dms:Text"/>
      </xsd:simpleType>
    </xsd:element>
    <xsd:element name="MediaServiceAutoKeyPoints" ma:index="41" nillable="true" ma:displayName="MediaServiceAutoKeyPoints" ma:hidden="true" ma:internalName="MediaServiceAutoKeyPoints" ma:readOnly="true">
      <xsd:simpleType>
        <xsd:restriction base="dms:Note"/>
      </xsd:simpleType>
    </xsd:element>
    <xsd:element name="MediaServiceKeyPoints" ma:index="4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927A0-1B05-4AE2-BB97-DAF0E25102CB}">
  <ds:schemaRefs>
    <ds:schemaRef ds:uri="Microsoft.SharePoint.Taxonomy.ContentTypeSync"/>
  </ds:schemaRefs>
</ds:datastoreItem>
</file>

<file path=customXml/itemProps2.xml><?xml version="1.0" encoding="utf-8"?>
<ds:datastoreItem xmlns:ds="http://schemas.openxmlformats.org/officeDocument/2006/customXml" ds:itemID="{42AE357B-D3EB-4568-B89B-4A6A51BA8EE3}">
  <ds:schemaRefs>
    <ds:schemaRef ds:uri="http://schemas.microsoft.com/sharepoint/v3/contenttype/forms"/>
  </ds:schemaRefs>
</ds:datastoreItem>
</file>

<file path=customXml/itemProps3.xml><?xml version="1.0" encoding="utf-8"?>
<ds:datastoreItem xmlns:ds="http://schemas.openxmlformats.org/officeDocument/2006/customXml" ds:itemID="{D3B5326A-34FD-4EEE-BE8F-398BDECB4971}">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b79f242a-2420-47c6-9d8a-6c0977b1a787"/>
    <ds:schemaRef ds:uri="http://schemas.microsoft.com/sharepoint.v3"/>
  </ds:schemaRefs>
</ds:datastoreItem>
</file>

<file path=customXml/itemProps4.xml><?xml version="1.0" encoding="utf-8"?>
<ds:datastoreItem xmlns:ds="http://schemas.openxmlformats.org/officeDocument/2006/customXml" ds:itemID="{7257C5C2-272F-40BD-B130-BF02A68065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b79f242a-2420-47c6-9d8a-6c0977b1a787"/>
    <ds:schemaRef ds:uri="9856fd56-de22-43eb-8782-f6690a0847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70E7490-0573-4C52-A202-0D3F1C50F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10308</Words>
  <Characters>58761</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dc:creator>
  <cp:keywords/>
  <dc:description/>
  <cp:lastModifiedBy>Bradley Barnhart</cp:lastModifiedBy>
  <cp:revision>2</cp:revision>
  <dcterms:created xsi:type="dcterms:W3CDTF">2020-02-28T18:24:00Z</dcterms:created>
  <dcterms:modified xsi:type="dcterms:W3CDTF">2020-02-28T18:24:00Z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0x010100ECD0C82949252D4E8329437D5D2B63B9</vt:lpwstr>
  </property>
</Properties>
</file>