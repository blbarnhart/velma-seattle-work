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7639447" w:rsidR="00843484" w:rsidRPr="00794D8C" w:rsidRDefault="001C362B" w:rsidP="00794D8C">
      <w:pPr>
        <w:spacing w:after="120" w:line="480" w:lineRule="auto"/>
        <w:rPr>
          <w:rFonts w:ascii="Times New Roman" w:hAnsi="Times New Roman" w:cs="Times New Roman"/>
          <w:b/>
          <w:sz w:val="24"/>
          <w:szCs w:val="24"/>
        </w:rPr>
      </w:pPr>
      <w:bookmarkStart w:id="0" w:name="_GoBack"/>
      <w:bookmarkEnd w:id="0"/>
      <w:commentRangeStart w:id="1"/>
      <w:r w:rsidRPr="00794D8C">
        <w:rPr>
          <w:rFonts w:ascii="Times New Roman" w:hAnsi="Times New Roman" w:cs="Times New Roman"/>
          <w:b/>
          <w:sz w:val="24"/>
          <w:szCs w:val="24"/>
        </w:rPr>
        <w:t>Modeling</w:t>
      </w:r>
      <w:commentRangeEnd w:id="1"/>
      <w:r w:rsidR="0040608C">
        <w:rPr>
          <w:rStyle w:val="CommentReference"/>
        </w:rPr>
        <w:commentReference w:id="1"/>
      </w:r>
      <w:r w:rsidRPr="00794D8C">
        <w:rPr>
          <w:rFonts w:ascii="Times New Roman" w:hAnsi="Times New Roman" w:cs="Times New Roman"/>
          <w:b/>
          <w:sz w:val="24"/>
          <w:szCs w:val="24"/>
        </w:rPr>
        <w:t xml:space="preserve"> the hydrologic effects of </w:t>
      </w:r>
      <w:r w:rsidR="007044B4" w:rsidRPr="00794D8C">
        <w:rPr>
          <w:rFonts w:ascii="Times New Roman" w:hAnsi="Times New Roman" w:cs="Times New Roman"/>
          <w:b/>
          <w:sz w:val="24"/>
          <w:szCs w:val="24"/>
        </w:rPr>
        <w:t>large</w:t>
      </w:r>
      <w:r w:rsidRPr="00794D8C">
        <w:rPr>
          <w:rFonts w:ascii="Times New Roman" w:hAnsi="Times New Roman" w:cs="Times New Roman"/>
          <w:b/>
          <w:sz w:val="24"/>
          <w:szCs w:val="24"/>
        </w:rPr>
        <w:t>-scale green roof implementations in four u</w:t>
      </w:r>
      <w:r w:rsidR="00843484" w:rsidRPr="00794D8C">
        <w:rPr>
          <w:rFonts w:ascii="Times New Roman" w:hAnsi="Times New Roman" w:cs="Times New Roman"/>
          <w:b/>
          <w:sz w:val="24"/>
          <w:szCs w:val="24"/>
        </w:rPr>
        <w:t>rban watershe</w:t>
      </w:r>
      <w:r w:rsidRPr="00794D8C">
        <w:rPr>
          <w:rFonts w:ascii="Times New Roman" w:hAnsi="Times New Roman" w:cs="Times New Roman"/>
          <w:b/>
          <w:sz w:val="24"/>
          <w:szCs w:val="24"/>
        </w:rPr>
        <w:t xml:space="preserve">ds </w:t>
      </w:r>
      <w:r w:rsidR="00843484" w:rsidRPr="00794D8C">
        <w:rPr>
          <w:rFonts w:ascii="Times New Roman" w:hAnsi="Times New Roman" w:cs="Times New Roman"/>
          <w:b/>
          <w:sz w:val="24"/>
          <w:szCs w:val="24"/>
        </w:rPr>
        <w:t>in Seattle, Washington using a spatially explicit ecohydrological watershed model</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541F6E50"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National Health and Environmental Effects Research Laboratory, </w:t>
      </w:r>
      <w:r w:rsidRPr="00794D8C">
        <w:rPr>
          <w:rFonts w:ascii="Times New Roman" w:hAnsi="Times New Roman" w:cs="Times New Roman"/>
          <w:sz w:val="24"/>
          <w:szCs w:val="24"/>
        </w:rPr>
        <w:t>Corvallis, OR</w:t>
      </w:r>
    </w:p>
    <w:p w14:paraId="1390FE66" w14:textId="5C8DCF9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p>
    <w:p w14:paraId="5C54CAE6" w14:textId="32839247"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 xml:space="preserve">University of Washington, Seattle, WA.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3862622F" w14:textId="18031697" w:rsidR="00843484" w:rsidRPr="00794D8C" w:rsidRDefault="00BC2591"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 xml:space="preserve">Environmental watershed models </w:t>
      </w:r>
      <w:r w:rsidR="00676BB4" w:rsidRPr="00794D8C">
        <w:rPr>
          <w:rFonts w:ascii="Times New Roman" w:hAnsi="Times New Roman" w:cs="Times New Roman"/>
          <w:sz w:val="24"/>
          <w:szCs w:val="24"/>
        </w:rPr>
        <w:t>are widely used</w:t>
      </w:r>
      <w:r w:rsidR="004833E1" w:rsidRPr="00794D8C">
        <w:rPr>
          <w:rFonts w:ascii="Times New Roman" w:hAnsi="Times New Roman" w:cs="Times New Roman"/>
          <w:sz w:val="24"/>
          <w:szCs w:val="24"/>
        </w:rPr>
        <w:t xml:space="preserve"> </w:t>
      </w:r>
      <w:ins w:id="2" w:author="McKane, Bob" w:date="2020-02-28T14:15:00Z">
        <w:r w:rsidR="00BE23CF">
          <w:rPr>
            <w:rFonts w:ascii="Times New Roman" w:hAnsi="Times New Roman" w:cs="Times New Roman"/>
            <w:sz w:val="24"/>
            <w:szCs w:val="24"/>
          </w:rPr>
          <w:t xml:space="preserve">to </w:t>
        </w:r>
      </w:ins>
      <w:r w:rsidR="004833E1" w:rsidRPr="00794D8C">
        <w:rPr>
          <w:rFonts w:ascii="Times New Roman" w:hAnsi="Times New Roman" w:cs="Times New Roman"/>
          <w:sz w:val="24"/>
          <w:szCs w:val="24"/>
        </w:rPr>
        <w:t xml:space="preserve">simulate the </w:t>
      </w:r>
      <w:r w:rsidR="00735036" w:rsidRPr="00794D8C">
        <w:rPr>
          <w:rFonts w:ascii="Times New Roman" w:hAnsi="Times New Roman" w:cs="Times New Roman"/>
          <w:sz w:val="24"/>
          <w:szCs w:val="24"/>
        </w:rPr>
        <w:t xml:space="preserve">impacts of infrastructure development on environmental outcomes, including water </w:t>
      </w:r>
      <w:r w:rsidR="00227863">
        <w:rPr>
          <w:rFonts w:ascii="Times New Roman" w:hAnsi="Times New Roman" w:cs="Times New Roman"/>
          <w:sz w:val="24"/>
          <w:szCs w:val="24"/>
        </w:rPr>
        <w:t xml:space="preserve">quantity and </w:t>
      </w:r>
      <w:r w:rsidR="00735036" w:rsidRPr="00794D8C">
        <w:rPr>
          <w:rFonts w:ascii="Times New Roman" w:hAnsi="Times New Roman" w:cs="Times New Roman"/>
          <w:sz w:val="24"/>
          <w:szCs w:val="24"/>
        </w:rPr>
        <w:t xml:space="preserve">quality. </w:t>
      </w:r>
      <w:r w:rsidR="00676BB4" w:rsidRPr="00794D8C">
        <w:rPr>
          <w:rFonts w:ascii="Times New Roman" w:hAnsi="Times New Roman" w:cs="Times New Roman"/>
          <w:sz w:val="24"/>
          <w:szCs w:val="24"/>
        </w:rPr>
        <w:t>In this study, w</w:t>
      </w:r>
      <w:r w:rsidR="001C362B" w:rsidRPr="00794D8C">
        <w:rPr>
          <w:rFonts w:ascii="Times New Roman" w:hAnsi="Times New Roman" w:cs="Times New Roman"/>
          <w:sz w:val="24"/>
          <w:szCs w:val="24"/>
        </w:rPr>
        <w:t xml:space="preserve">e utilize a spatially explicit (i.e., gridded) ecohydrological watershed model called </w:t>
      </w:r>
      <w:r w:rsidR="00843484" w:rsidRPr="00794D8C">
        <w:rPr>
          <w:rFonts w:ascii="Times New Roman" w:hAnsi="Times New Roman" w:cs="Times New Roman"/>
          <w:sz w:val="24"/>
          <w:szCs w:val="24"/>
        </w:rPr>
        <w:t xml:space="preserve">Visualizing Ecosystem Land Management Assessments (VELMA) to simulate watershed-scale hydrologic discharge </w:t>
      </w:r>
      <w:r w:rsidR="001C362B" w:rsidRPr="00794D8C">
        <w:rPr>
          <w:rFonts w:ascii="Times New Roman" w:hAnsi="Times New Roman" w:cs="Times New Roman"/>
          <w:sz w:val="24"/>
          <w:szCs w:val="24"/>
        </w:rPr>
        <w:t xml:space="preserve">for four </w:t>
      </w:r>
      <w:r w:rsidR="00843484" w:rsidRPr="00794D8C">
        <w:rPr>
          <w:rFonts w:ascii="Times New Roman" w:hAnsi="Times New Roman" w:cs="Times New Roman"/>
          <w:sz w:val="24"/>
          <w:szCs w:val="24"/>
        </w:rPr>
        <w:t xml:space="preserve">urban </w:t>
      </w:r>
      <w:r w:rsidR="009958D3" w:rsidRPr="00794D8C">
        <w:rPr>
          <w:rFonts w:ascii="Times New Roman" w:hAnsi="Times New Roman" w:cs="Times New Roman"/>
          <w:sz w:val="24"/>
          <w:szCs w:val="24"/>
        </w:rPr>
        <w:t>watersheds</w:t>
      </w:r>
      <w:r w:rsidR="00843484" w:rsidRPr="00794D8C">
        <w:rPr>
          <w:rFonts w:ascii="Times New Roman" w:hAnsi="Times New Roman" w:cs="Times New Roman"/>
          <w:sz w:val="24"/>
          <w:szCs w:val="24"/>
        </w:rPr>
        <w:t xml:space="preserve"> in Seattle, Washington</w:t>
      </w:r>
      <w:r w:rsidR="004833E1"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for four </w:t>
      </w:r>
      <w:r w:rsidR="004833E1" w:rsidRPr="00794D8C">
        <w:rPr>
          <w:rFonts w:ascii="Times New Roman" w:hAnsi="Times New Roman" w:cs="Times New Roman"/>
          <w:sz w:val="24"/>
          <w:szCs w:val="24"/>
        </w:rPr>
        <w:t xml:space="preserve">scenarios of green roof </w:t>
      </w:r>
      <w:r w:rsidR="00F040A4" w:rsidRPr="00794D8C">
        <w:rPr>
          <w:rFonts w:ascii="Times New Roman" w:hAnsi="Times New Roman" w:cs="Times New Roman"/>
          <w:sz w:val="24"/>
          <w:szCs w:val="24"/>
        </w:rPr>
        <w:t xml:space="preserve">implementations where 25%, 50%, 75%, and 100% of existing buildings hypothetically adopt green roofs. </w:t>
      </w:r>
      <w:r w:rsidR="006B2D84" w:rsidRPr="00794D8C">
        <w:rPr>
          <w:rFonts w:ascii="Times New Roman" w:hAnsi="Times New Roman" w:cs="Times New Roman"/>
          <w:sz w:val="24"/>
          <w:szCs w:val="24"/>
        </w:rPr>
        <w:t>I</w:t>
      </w:r>
      <w:r w:rsidR="00BB0B43" w:rsidRPr="00794D8C">
        <w:rPr>
          <w:rFonts w:ascii="Times New Roman" w:hAnsi="Times New Roman" w:cs="Times New Roman"/>
          <w:sz w:val="24"/>
          <w:szCs w:val="24"/>
        </w:rPr>
        <w:t xml:space="preserve">ntensive and extensive green roof </w:t>
      </w:r>
      <w:r w:rsidR="00F040A4" w:rsidRPr="00794D8C">
        <w:rPr>
          <w:rFonts w:ascii="Times New Roman" w:hAnsi="Times New Roman" w:cs="Times New Roman"/>
          <w:sz w:val="24"/>
          <w:szCs w:val="24"/>
        </w:rPr>
        <w:t>types</w:t>
      </w:r>
      <w:r w:rsidR="00BB0B43" w:rsidRPr="00794D8C">
        <w:rPr>
          <w:rFonts w:ascii="Times New Roman" w:hAnsi="Times New Roman" w:cs="Times New Roman"/>
          <w:sz w:val="24"/>
          <w:szCs w:val="24"/>
        </w:rPr>
        <w:t xml:space="preserve"> were tested separately and </w:t>
      </w:r>
      <w:r w:rsidR="00735036" w:rsidRPr="00794D8C">
        <w:rPr>
          <w:rFonts w:ascii="Times New Roman" w:hAnsi="Times New Roman" w:cs="Times New Roman"/>
          <w:sz w:val="24"/>
          <w:szCs w:val="24"/>
        </w:rPr>
        <w:t>produced</w:t>
      </w:r>
      <w:r w:rsidR="00BB0B43" w:rsidRPr="00794D8C">
        <w:rPr>
          <w:rFonts w:ascii="Times New Roman" w:hAnsi="Times New Roman" w:cs="Times New Roman"/>
          <w:sz w:val="24"/>
          <w:szCs w:val="24"/>
        </w:rPr>
        <w:t xml:space="preserve"> approximately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and </w:t>
      </w:r>
      <w:r w:rsidR="00227863">
        <w:rPr>
          <w:rFonts w:ascii="Times New Roman" w:hAnsi="Times New Roman" w:cs="Times New Roman"/>
          <w:sz w:val="24"/>
          <w:szCs w:val="24"/>
        </w:rPr>
        <w:t>10-</w:t>
      </w:r>
      <w:r w:rsidR="00BB0B43" w:rsidRPr="00794D8C">
        <w:rPr>
          <w:rFonts w:ascii="Times New Roman" w:hAnsi="Times New Roman" w:cs="Times New Roman"/>
          <w:sz w:val="24"/>
          <w:szCs w:val="24"/>
        </w:rPr>
        <w:t xml:space="preserve">15%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 xml:space="preserve">. </w:t>
      </w:r>
      <w:r w:rsidR="006B2D84" w:rsidRPr="00794D8C">
        <w:rPr>
          <w:rFonts w:ascii="Times New Roman" w:hAnsi="Times New Roman" w:cs="Times New Roman"/>
          <w:sz w:val="24"/>
          <w:szCs w:val="24"/>
        </w:rPr>
        <w:t xml:space="preserve">We also show that stormwater runoff reductions are smaller at higher precipitation and flow regimes, likely due to the limited storage capacity of saturated green roofs. </w:t>
      </w:r>
      <w:r w:rsidR="00211DB0" w:rsidRPr="00794D8C">
        <w:rPr>
          <w:rFonts w:ascii="Times New Roman" w:hAnsi="Times New Roman" w:cs="Times New Roman"/>
          <w:sz w:val="24"/>
          <w:szCs w:val="24"/>
        </w:rPr>
        <w:t xml:space="preserve">In general, </w:t>
      </w:r>
      <w:r w:rsidR="00211DB0" w:rsidRPr="00794D8C">
        <w:rPr>
          <w:rFonts w:ascii="Times New Roman" w:hAnsi="Times New Roman" w:cs="Times New Roman"/>
          <w:sz w:val="24"/>
          <w:szCs w:val="24"/>
        </w:rPr>
        <w:lastRenderedPageBreak/>
        <w:t>the</w:t>
      </w:r>
      <w:r w:rsidR="00BB0B43" w:rsidRPr="00794D8C">
        <w:rPr>
          <w:rFonts w:ascii="Times New Roman" w:hAnsi="Times New Roman" w:cs="Times New Roman"/>
          <w:sz w:val="24"/>
          <w:szCs w:val="24"/>
        </w:rPr>
        <w:t xml:space="preserve"> results suggest that wide-scale implementation of green roofs can be effective at reducing s</w:t>
      </w:r>
      <w:r w:rsidR="00211DB0" w:rsidRPr="00794D8C">
        <w:rPr>
          <w:rFonts w:ascii="Times New Roman" w:hAnsi="Times New Roman" w:cs="Times New Roman"/>
          <w:sz w:val="24"/>
          <w:szCs w:val="24"/>
        </w:rPr>
        <w:t>tormwater runoff</w:t>
      </w:r>
      <w:r w:rsidR="00227863">
        <w:rPr>
          <w:rFonts w:ascii="Times New Roman" w:hAnsi="Times New Roman" w:cs="Times New Roman"/>
          <w:sz w:val="24"/>
          <w:szCs w:val="24"/>
        </w:rPr>
        <w:t xml:space="preserve"> but are limited by their areal extent and storage capacity</w:t>
      </w:r>
      <w:r w:rsidR="00211DB0" w:rsidRPr="00794D8C">
        <w:rPr>
          <w:rFonts w:ascii="Times New Roman" w:hAnsi="Times New Roman" w:cs="Times New Roman"/>
          <w:sz w:val="24"/>
          <w:szCs w:val="24"/>
        </w:rPr>
        <w:t xml:space="preserve">. </w:t>
      </w:r>
      <w:ins w:id="3" w:author="McKane, Bob" w:date="2020-03-01T10:05:00Z">
        <w:r w:rsidR="001A31B7">
          <w:rPr>
            <w:rFonts w:ascii="Times New Roman" w:hAnsi="Times New Roman" w:cs="Times New Roman"/>
            <w:sz w:val="24"/>
            <w:szCs w:val="24"/>
          </w:rPr>
          <w:t xml:space="preserve">This work also demonstrates the </w:t>
        </w:r>
      </w:ins>
      <w:ins w:id="4" w:author="McKane, Bob" w:date="2020-03-01T10:06:00Z">
        <w:r w:rsidR="001A31B7">
          <w:rPr>
            <w:rFonts w:ascii="Times New Roman" w:hAnsi="Times New Roman" w:cs="Times New Roman"/>
            <w:sz w:val="24"/>
            <w:szCs w:val="24"/>
          </w:rPr>
          <w:t>usefulness of</w:t>
        </w:r>
      </w:ins>
      <w:commentRangeStart w:id="5"/>
      <w:del w:id="6" w:author="McKane, Bob" w:date="2020-03-01T10:06:00Z">
        <w:r w:rsidR="00D02DD9" w:rsidRPr="00794D8C" w:rsidDel="001A31B7">
          <w:rPr>
            <w:rFonts w:ascii="Times New Roman" w:hAnsi="Times New Roman" w:cs="Times New Roman"/>
            <w:sz w:val="24"/>
            <w:szCs w:val="24"/>
          </w:rPr>
          <w:delText>Also,</w:delText>
        </w:r>
      </w:del>
      <w:r w:rsidR="003D6C15" w:rsidRPr="00794D8C">
        <w:rPr>
          <w:rFonts w:ascii="Times New Roman" w:hAnsi="Times New Roman" w:cs="Times New Roman"/>
          <w:sz w:val="24"/>
          <w:szCs w:val="24"/>
        </w:rPr>
        <w:t xml:space="preserve"> </w:t>
      </w:r>
      <w:r w:rsidR="00843484" w:rsidRPr="00794D8C">
        <w:rPr>
          <w:rFonts w:ascii="Times New Roman" w:hAnsi="Times New Roman" w:cs="Times New Roman"/>
          <w:sz w:val="24"/>
          <w:szCs w:val="24"/>
        </w:rPr>
        <w:t xml:space="preserve">grid-based watershed models </w:t>
      </w:r>
      <w:ins w:id="7" w:author="McKane, Bob" w:date="2020-03-01T10:06:00Z">
        <w:r w:rsidR="001A31B7">
          <w:rPr>
            <w:rFonts w:ascii="Times New Roman" w:hAnsi="Times New Roman" w:cs="Times New Roman"/>
            <w:sz w:val="24"/>
            <w:szCs w:val="24"/>
          </w:rPr>
          <w:t>for</w:t>
        </w:r>
      </w:ins>
      <w:del w:id="8" w:author="McKane, Bob" w:date="2020-03-01T10:06:00Z">
        <w:r w:rsidR="00843484" w:rsidRPr="00794D8C" w:rsidDel="001A31B7">
          <w:rPr>
            <w:rFonts w:ascii="Times New Roman" w:hAnsi="Times New Roman" w:cs="Times New Roman"/>
            <w:sz w:val="24"/>
            <w:szCs w:val="24"/>
          </w:rPr>
          <w:delText>can</w:delText>
        </w:r>
      </w:del>
      <w:r w:rsidR="00843484" w:rsidRPr="00794D8C">
        <w:rPr>
          <w:rFonts w:ascii="Times New Roman" w:hAnsi="Times New Roman" w:cs="Times New Roman"/>
          <w:sz w:val="24"/>
          <w:szCs w:val="24"/>
        </w:rPr>
        <w:t xml:space="preserve"> facilitat</w:t>
      </w:r>
      <w:ins w:id="9" w:author="McKane, Bob" w:date="2020-03-01T10:06:00Z">
        <w:r w:rsidR="001A31B7">
          <w:rPr>
            <w:rFonts w:ascii="Times New Roman" w:hAnsi="Times New Roman" w:cs="Times New Roman"/>
            <w:sz w:val="24"/>
            <w:szCs w:val="24"/>
          </w:rPr>
          <w:t>ing</w:t>
        </w:r>
      </w:ins>
      <w:del w:id="10" w:author="McKane, Bob" w:date="2020-03-01T10:06:00Z">
        <w:r w:rsidR="00843484" w:rsidRPr="00794D8C" w:rsidDel="001A31B7">
          <w:rPr>
            <w:rFonts w:ascii="Times New Roman" w:hAnsi="Times New Roman" w:cs="Times New Roman"/>
            <w:sz w:val="24"/>
            <w:szCs w:val="24"/>
          </w:rPr>
          <w:delText>e</w:delText>
        </w:r>
      </w:del>
      <w:r w:rsidR="00843484" w:rsidRPr="00794D8C">
        <w:rPr>
          <w:rFonts w:ascii="Times New Roman" w:hAnsi="Times New Roman" w:cs="Times New Roman"/>
          <w:sz w:val="24"/>
          <w:szCs w:val="24"/>
        </w:rPr>
        <w:t xml:space="preserve"> the prioritization of urban water infrastructure to improve </w:t>
      </w:r>
      <w:del w:id="11" w:author="McKane, Bob" w:date="2020-03-01T10:02:00Z">
        <w:r w:rsidR="00843484" w:rsidRPr="00794D8C" w:rsidDel="001A31B7">
          <w:rPr>
            <w:rFonts w:ascii="Times New Roman" w:hAnsi="Times New Roman" w:cs="Times New Roman"/>
            <w:sz w:val="24"/>
            <w:szCs w:val="24"/>
          </w:rPr>
          <w:delText>water quality</w:delText>
        </w:r>
      </w:del>
      <w:ins w:id="12" w:author="McKane, Bob" w:date="2020-03-01T10:02:00Z">
        <w:r w:rsidR="001A31B7">
          <w:rPr>
            <w:rFonts w:ascii="Times New Roman" w:hAnsi="Times New Roman" w:cs="Times New Roman"/>
            <w:sz w:val="24"/>
            <w:szCs w:val="24"/>
          </w:rPr>
          <w:t>runoff predictions for</w:t>
        </w:r>
      </w:ins>
      <w:del w:id="13" w:author="McKane, Bob" w:date="2020-03-01T10:03:00Z">
        <w:r w:rsidR="00843484" w:rsidRPr="00794D8C" w:rsidDel="001A31B7">
          <w:rPr>
            <w:rFonts w:ascii="Times New Roman" w:hAnsi="Times New Roman" w:cs="Times New Roman"/>
            <w:sz w:val="24"/>
            <w:szCs w:val="24"/>
          </w:rPr>
          <w:delText xml:space="preserve"> in</w:delText>
        </w:r>
      </w:del>
      <w:r w:rsidR="00843484" w:rsidRPr="00794D8C">
        <w:rPr>
          <w:rFonts w:ascii="Times New Roman" w:hAnsi="Times New Roman" w:cs="Times New Roman"/>
          <w:sz w:val="24"/>
          <w:szCs w:val="24"/>
        </w:rPr>
        <w:t xml:space="preserve"> urban streams</w:t>
      </w:r>
      <w:ins w:id="14" w:author="McKane, Bob" w:date="2020-03-01T10:07:00Z">
        <w:r w:rsidR="001A31B7">
          <w:rPr>
            <w:rFonts w:ascii="Times New Roman" w:hAnsi="Times New Roman" w:cs="Times New Roman"/>
            <w:sz w:val="24"/>
            <w:szCs w:val="24"/>
          </w:rPr>
          <w:t xml:space="preserve"> and receiving waters such as </w:t>
        </w:r>
      </w:ins>
      <w:del w:id="15" w:author="McKane, Bob" w:date="2020-03-01T10:07:00Z">
        <w:r w:rsidR="00843484" w:rsidRPr="00794D8C" w:rsidDel="001A31B7">
          <w:rPr>
            <w:rFonts w:ascii="Times New Roman" w:hAnsi="Times New Roman" w:cs="Times New Roman"/>
            <w:sz w:val="24"/>
            <w:szCs w:val="24"/>
          </w:rPr>
          <w:delText xml:space="preserve"> </w:delText>
        </w:r>
      </w:del>
      <w:del w:id="16" w:author="McKane, Bob" w:date="2020-03-01T10:03:00Z">
        <w:r w:rsidR="00843484" w:rsidRPr="00794D8C" w:rsidDel="001A31B7">
          <w:rPr>
            <w:rFonts w:ascii="Times New Roman" w:hAnsi="Times New Roman" w:cs="Times New Roman"/>
            <w:sz w:val="24"/>
            <w:szCs w:val="24"/>
          </w:rPr>
          <w:delText xml:space="preserve">leading </w:delText>
        </w:r>
      </w:del>
      <w:del w:id="17" w:author="McKane, Bob" w:date="2020-03-01T10:07:00Z">
        <w:r w:rsidR="00843484" w:rsidRPr="00794D8C" w:rsidDel="001A31B7">
          <w:rPr>
            <w:rFonts w:ascii="Times New Roman" w:hAnsi="Times New Roman" w:cs="Times New Roman"/>
            <w:sz w:val="24"/>
            <w:szCs w:val="24"/>
          </w:rPr>
          <w:delText xml:space="preserve">to </w:delText>
        </w:r>
      </w:del>
      <w:r w:rsidR="00843484" w:rsidRPr="00794D8C">
        <w:rPr>
          <w:rFonts w:ascii="Times New Roman" w:hAnsi="Times New Roman" w:cs="Times New Roman"/>
          <w:sz w:val="24"/>
          <w:szCs w:val="24"/>
        </w:rPr>
        <w:t xml:space="preserve">Puget Sound. </w:t>
      </w:r>
      <w:commentRangeEnd w:id="5"/>
      <w:r w:rsidR="00652127">
        <w:rPr>
          <w:rStyle w:val="CommentReference"/>
        </w:rPr>
        <w:commentReference w:id="5"/>
      </w: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7067DA39" w14:textId="14FDAC69" w:rsidR="00735036" w:rsidRPr="00794D8C" w:rsidRDefault="001202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Watershed models </w:t>
      </w:r>
      <w:r w:rsidR="00740EF9" w:rsidRPr="00794D8C">
        <w:rPr>
          <w:rFonts w:ascii="Times New Roman" w:hAnsi="Times New Roman" w:cs="Times New Roman"/>
          <w:sz w:val="24"/>
          <w:szCs w:val="24"/>
        </w:rPr>
        <w:t>have been</w:t>
      </w:r>
      <w:r w:rsidRPr="00794D8C">
        <w:rPr>
          <w:rFonts w:ascii="Times New Roman" w:hAnsi="Times New Roman" w:cs="Times New Roman"/>
          <w:sz w:val="24"/>
          <w:szCs w:val="24"/>
        </w:rPr>
        <w:t xml:space="preserve"> widely used to simulate </w:t>
      </w:r>
      <w:r w:rsidR="00C65E2C" w:rsidRPr="00794D8C">
        <w:rPr>
          <w:rFonts w:ascii="Times New Roman" w:hAnsi="Times New Roman" w:cs="Times New Roman"/>
          <w:sz w:val="24"/>
          <w:szCs w:val="24"/>
        </w:rPr>
        <w:t>the combined effects of topography, soil type, land use, and management on</w:t>
      </w:r>
      <w:r w:rsidR="003D6C15"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water quantity and quality</w:t>
      </w:r>
      <w:r w:rsidR="00234F4D"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(Aksoy and Kavvas, 2005; Borah and Bera, 2003)</w:t>
      </w:r>
      <w:r w:rsidR="00234F4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 xml:space="preserve"> and aid decision making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Software&lt;/full-title&gt;&lt;/periodical&gt;&lt;dates&gt;&lt;year&gt;2018&lt;/year&gt;&lt;/dates&gt;&lt;isbn&gt;1364-8152&lt;/isbn&gt;&lt;urls&gt;&lt;/urls&gt;&lt;/record&gt;&lt;/Cite&gt;&lt;/EndNote&gt;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(Barnhart et al., 2018)</w:t>
      </w:r>
      <w:r w:rsidR="00234F4D" w:rsidRPr="00794D8C">
        <w:rPr>
          <w:rFonts w:ascii="Times New Roman" w:hAnsi="Times New Roman" w:cs="Times New Roman"/>
          <w:sz w:val="24"/>
          <w:szCs w:val="24"/>
        </w:rPr>
        <w:fldChar w:fldCharType="end"/>
      </w:r>
      <w:r w:rsidR="00C65E2C" w:rsidRPr="00794D8C">
        <w:rPr>
          <w:rFonts w:ascii="Times New Roman" w:hAnsi="Times New Roman" w:cs="Times New Roman"/>
          <w:sz w:val="24"/>
          <w:szCs w:val="24"/>
        </w:rPr>
        <w:t xml:space="preserve">. In particular, numerous studies have examined </w:t>
      </w:r>
      <w:r w:rsidRPr="00794D8C">
        <w:rPr>
          <w:rFonts w:ascii="Times New Roman" w:hAnsi="Times New Roman" w:cs="Times New Roman"/>
          <w:sz w:val="24"/>
          <w:szCs w:val="24"/>
        </w:rPr>
        <w:t xml:space="preserve">the impacts of </w:t>
      </w:r>
      <w:r w:rsidR="00CD732F" w:rsidRPr="00794D8C">
        <w:rPr>
          <w:rFonts w:ascii="Times New Roman" w:hAnsi="Times New Roman" w:cs="Times New Roman"/>
          <w:sz w:val="24"/>
          <w:szCs w:val="24"/>
        </w:rPr>
        <w:t>alternative</w:t>
      </w:r>
      <w:r w:rsidR="00740EF9" w:rsidRPr="00794D8C">
        <w:rPr>
          <w:rFonts w:ascii="Times New Roman" w:hAnsi="Times New Roman" w:cs="Times New Roman"/>
          <w:sz w:val="24"/>
          <w:szCs w:val="24"/>
        </w:rPr>
        <w:t xml:space="preserve"> </w:t>
      </w:r>
      <w:r w:rsidR="00CD732F" w:rsidRPr="00794D8C">
        <w:rPr>
          <w:rFonts w:ascii="Times New Roman" w:hAnsi="Times New Roman" w:cs="Times New Roman"/>
          <w:sz w:val="24"/>
          <w:szCs w:val="24"/>
        </w:rPr>
        <w:t xml:space="preserve">land use </w:t>
      </w:r>
      <w:r w:rsidR="00740EF9" w:rsidRPr="00794D8C">
        <w:rPr>
          <w:rFonts w:ascii="Times New Roman" w:hAnsi="Times New Roman" w:cs="Times New Roman"/>
          <w:sz w:val="24"/>
          <w:szCs w:val="24"/>
        </w:rPr>
        <w:t xml:space="preserve">scenarios </w:t>
      </w:r>
      <w:r w:rsidR="00CD732F" w:rsidRPr="00794D8C">
        <w:rPr>
          <w:rFonts w:ascii="Times New Roman" w:hAnsi="Times New Roman" w:cs="Times New Roman"/>
          <w:sz w:val="24"/>
          <w:szCs w:val="24"/>
        </w:rPr>
        <w:t xml:space="preserve">on various hydrologic and biogeochemical components throughout urban, suburban, rural as well as mixed-use regions </w:t>
      </w:r>
      <w:commentRangeStart w:id="18"/>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234F4D" w:rsidRPr="00794D8C">
        <w:rPr>
          <w:rFonts w:ascii="Times New Roman" w:hAnsi="Times New Roman" w:cs="Times New Roman"/>
          <w:sz w:val="24"/>
          <w:szCs w:val="24"/>
        </w:rPr>
        <w:fldChar w:fldCharType="end"/>
      </w:r>
      <w:commentRangeEnd w:id="18"/>
      <w:r w:rsidR="00F235C0">
        <w:rPr>
          <w:rStyle w:val="CommentReference"/>
        </w:rPr>
        <w:commentReference w:id="18"/>
      </w:r>
      <w:r w:rsidR="00CD732F"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 xml:space="preserve">Mechanistic or processed-based watershed models typically represent the environmental system as a series of equations that replicates the dynamics of the system. </w:t>
      </w:r>
      <w:r w:rsidR="00735036" w:rsidRPr="00794D8C">
        <w:rPr>
          <w:rFonts w:ascii="Times New Roman" w:hAnsi="Times New Roman" w:cs="Times New Roman"/>
          <w:sz w:val="24"/>
          <w:szCs w:val="24"/>
        </w:rPr>
        <w:t>These models produce outputs that range temporally from</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minutes (e.g., </w:t>
      </w:r>
      <w:r w:rsidR="0095335C" w:rsidRPr="00794D8C">
        <w:rPr>
          <w:rFonts w:ascii="Times New Roman" w:hAnsi="Times New Roman" w:cs="Times New Roman"/>
          <w:sz w:val="24"/>
          <w:szCs w:val="24"/>
        </w:rPr>
        <w:t>Hydrologic Simulation Program in Fortran [HSPF</w:t>
      </w:r>
      <w:r w:rsidR="00C6167E"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&lt;EndNote&gt;&lt;Cite&gt;&lt;Author&gt;Bicknell&lt;/Author&gt;&lt;Year&gt;1996&lt;/Year&gt;&lt;RecNum&gt;9&lt;/RecNum&gt;&lt;DisplayText&gt;(Bicknell et al., 1996)&lt;/DisplayText&gt;&lt;record&gt;&lt;rec-number&gt;9&lt;/rec-number&gt;&lt;foreign-keys&gt;&lt;key app="EN" db-id="vxswrvz902xafmet90nv2wrlvesvv0zrsd99" timestamp="1546295779"&gt;9&lt;/key&gt;&lt;/foreign-keys&gt;&lt;ref-type name="Journal Article"&gt;17&lt;/ref-type&gt;&lt;contributors&gt;&lt;authors&gt;&lt;author&gt;Bicknell,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release 11&lt;/title&gt;&lt;secondary-title&gt;US EPA&lt;/secondary-title&gt;&lt;/titles&gt;&lt;periodical&gt;&lt;full-title&gt;US EPA&lt;/full-title&gt;&lt;/periodical&gt;&lt;dates&gt;&lt;year&gt;1996&lt;/year&gt;&lt;/dates&gt;&lt;urls&gt;&lt;/urls&gt;&lt;/record&gt;&lt;/Cite&gt;&lt;/EndNote&gt;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(Bicknell et al., 1996)</w:t>
      </w:r>
      <w:r w:rsidR="00F7038F" w:rsidRPr="00794D8C">
        <w:rPr>
          <w:rFonts w:ascii="Times New Roman" w:hAnsi="Times New Roman" w:cs="Times New Roman"/>
          <w:sz w:val="24"/>
          <w:szCs w:val="24"/>
        </w:rPr>
        <w:fldChar w:fldCharType="end"/>
      </w:r>
      <w:r w:rsidR="0095335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Stormwater Management Model [SWMM</w:t>
      </w:r>
      <w:r w:rsidR="00F7038F"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name="Book"&gt;6&lt;/ref-type&gt;&lt;contributors&gt;&lt;authors&gt;&lt;author&gt;Rossman, Lewis A&lt;/author&gt;&lt;/authors&gt;&lt;/contributors&gt;&lt;titles&gt;&lt;title&gt;Storm water management model user&amp;apos;s manual, version 5.0&lt;/title&gt;&lt;/titles&gt;&lt;dates&gt;&lt;year&gt;2010&lt;/year&gt;&lt;/dates&gt;&lt;publisher&gt;National Risk Management Research Laboratory, Office of Research and …&lt;/publisher&gt;&lt;urls&gt;&lt;/urls&gt;&lt;/record&gt;&lt;/Cite&gt;&lt;/EndNote&gt;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(Rossman, 2010)</w:t>
      </w:r>
      <w:r w:rsidR="00F7038F"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to</w:t>
      </w:r>
      <w:r w:rsidR="00234F4D" w:rsidRPr="00794D8C">
        <w:rPr>
          <w:rFonts w:ascii="Times New Roman" w:hAnsi="Times New Roman" w:cs="Times New Roman"/>
          <w:sz w:val="24"/>
          <w:szCs w:val="24"/>
        </w:rPr>
        <w:t xml:space="preserve"> hours</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e.g., Soil and Water Assessment Tool [SWAT;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(Gassman et al., 2007)</w:t>
      </w:r>
      <w:r w:rsidR="00DC479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C65E2C" w:rsidRPr="00794D8C">
        <w:rPr>
          <w:rFonts w:ascii="Times New Roman" w:hAnsi="Times New Roman" w:cs="Times New Roman"/>
          <w:sz w:val="24"/>
          <w:szCs w:val="24"/>
        </w:rPr>
        <w:t xml:space="preserve"> to</w:t>
      </w:r>
      <w:ins w:id="19" w:author="McKane, Bob" w:date="2020-02-29T12:00:00Z">
        <w:r w:rsidR="00475476">
          <w:rPr>
            <w:rFonts w:ascii="Times New Roman" w:hAnsi="Times New Roman" w:cs="Times New Roman"/>
            <w:sz w:val="24"/>
            <w:szCs w:val="24"/>
          </w:rPr>
          <w:t xml:space="preserve"> days and</w:t>
        </w:r>
      </w:ins>
      <w:r w:rsidR="00C65E2C" w:rsidRPr="00794D8C">
        <w:rPr>
          <w:rFonts w:ascii="Times New Roman" w:hAnsi="Times New Roman" w:cs="Times New Roman"/>
          <w:sz w:val="24"/>
          <w:szCs w:val="24"/>
        </w:rPr>
        <w:t xml:space="preserve"> decades </w:t>
      </w:r>
      <w:r w:rsidR="00234F4D" w:rsidRPr="00794D8C">
        <w:rPr>
          <w:rFonts w:ascii="Times New Roman" w:hAnsi="Times New Roman" w:cs="Times New Roman"/>
          <w:sz w:val="24"/>
          <w:szCs w:val="24"/>
        </w:rPr>
        <w:t xml:space="preserve">(e.g., </w:t>
      </w:r>
      <w:r w:rsidR="00DC479D" w:rsidRPr="00794D8C">
        <w:rPr>
          <w:rFonts w:ascii="Times New Roman" w:hAnsi="Times New Roman" w:cs="Times New Roman"/>
          <w:sz w:val="24"/>
          <w:szCs w:val="24"/>
        </w:rPr>
        <w:t xml:space="preserve">Visualizing Ecosystem Land Management Assessments [VELMA;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DC479D" w:rsidRPr="00794D8C">
        <w:rPr>
          <w:rFonts w:ascii="Times New Roman" w:hAnsi="Times New Roman" w:cs="Times New Roman"/>
          <w:sz w:val="24"/>
          <w:szCs w:val="24"/>
        </w:rPr>
        <w:fldChar w:fldCharType="end"/>
      </w:r>
      <w:r w:rsidR="00DC479D" w:rsidRPr="00794D8C">
        <w:rPr>
          <w:rFonts w:ascii="Times New Roman" w:hAnsi="Times New Roman" w:cs="Times New Roman"/>
          <w:sz w:val="24"/>
          <w:szCs w:val="24"/>
        </w:rPr>
        <w:t>]</w:t>
      </w:r>
      <w:r w:rsidR="00234F4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t>Regional Hydro-Ecological Simulation System [</w:t>
      </w:r>
      <w:proofErr w:type="spellStart"/>
      <w:r w:rsidR="002B647D" w:rsidRPr="00794D8C">
        <w:rPr>
          <w:rFonts w:ascii="Times New Roman" w:hAnsi="Times New Roman" w:cs="Times New Roman"/>
          <w:sz w:val="24"/>
          <w:szCs w:val="24"/>
        </w:rPr>
        <w:t>RHESSys</w:t>
      </w:r>
      <w:proofErr w:type="spellEnd"/>
      <w:r w:rsidR="002B647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(Tague and Band, 2004)</w:t>
      </w:r>
      <w:r w:rsidR="002B647D" w:rsidRPr="00794D8C">
        <w:rPr>
          <w:rFonts w:ascii="Times New Roman" w:hAnsi="Times New Roman" w:cs="Times New Roman"/>
          <w:sz w:val="24"/>
          <w:szCs w:val="24"/>
        </w:rPr>
        <w:fldChar w:fldCharType="end"/>
      </w:r>
      <w:r w:rsidR="002B647D" w:rsidRPr="00794D8C">
        <w:rPr>
          <w:rFonts w:ascii="Times New Roman" w:hAnsi="Times New Roman" w:cs="Times New Roman"/>
          <w:sz w:val="24"/>
          <w:szCs w:val="24"/>
        </w:rPr>
        <w:t>]</w:t>
      </w:r>
      <w:r w:rsidR="0095335C" w:rsidRPr="00794D8C">
        <w:rPr>
          <w:rFonts w:ascii="Times New Roman" w:hAnsi="Times New Roman" w:cs="Times New Roman"/>
          <w:sz w:val="24"/>
          <w:szCs w:val="24"/>
        </w:rPr>
        <w:t>)</w:t>
      </w:r>
      <w:r w:rsidR="00735036" w:rsidRPr="00794D8C">
        <w:rPr>
          <w:rFonts w:ascii="Times New Roman" w:hAnsi="Times New Roman" w:cs="Times New Roman"/>
          <w:sz w:val="24"/>
          <w:szCs w:val="24"/>
        </w:rPr>
        <w:t>. In addition, s</w:t>
      </w:r>
      <w:r w:rsidR="00C65E2C" w:rsidRPr="00794D8C">
        <w:rPr>
          <w:rFonts w:ascii="Times New Roman" w:hAnsi="Times New Roman" w:cs="Times New Roman"/>
          <w:sz w:val="24"/>
          <w:szCs w:val="24"/>
        </w:rPr>
        <w:t>patially, they are generally classified as either semi-distribute</w:t>
      </w:r>
      <w:r w:rsidR="007F6881" w:rsidRPr="00794D8C">
        <w:rPr>
          <w:rFonts w:ascii="Times New Roman" w:hAnsi="Times New Roman" w:cs="Times New Roman"/>
          <w:sz w:val="24"/>
          <w:szCs w:val="24"/>
        </w:rPr>
        <w:t xml:space="preserve">d—that is, models that utilize </w:t>
      </w:r>
      <w:proofErr w:type="spellStart"/>
      <w:r w:rsidR="007F6881" w:rsidRPr="00794D8C">
        <w:rPr>
          <w:rFonts w:ascii="Times New Roman" w:hAnsi="Times New Roman" w:cs="Times New Roman"/>
          <w:sz w:val="24"/>
          <w:szCs w:val="24"/>
        </w:rPr>
        <w:t>subbasins</w:t>
      </w:r>
      <w:proofErr w:type="spellEnd"/>
      <w:r w:rsidR="007F6881" w:rsidRPr="00794D8C">
        <w:rPr>
          <w:rFonts w:ascii="Times New Roman" w:hAnsi="Times New Roman" w:cs="Times New Roman"/>
          <w:sz w:val="24"/>
          <w:szCs w:val="24"/>
        </w:rPr>
        <w:t xml:space="preserve"> (e.g., HSPF, </w:t>
      </w:r>
      <w:r w:rsidR="007F6881" w:rsidRPr="00794D8C">
        <w:rPr>
          <w:rFonts w:ascii="Times New Roman" w:hAnsi="Times New Roman" w:cs="Times New Roman"/>
          <w:sz w:val="24"/>
          <w:szCs w:val="24"/>
        </w:rPr>
        <w:lastRenderedPageBreak/>
        <w:t xml:space="preserve">SWAT)—or </w:t>
      </w:r>
      <w:r w:rsidR="00C65E2C" w:rsidRPr="00794D8C">
        <w:rPr>
          <w:rFonts w:ascii="Times New Roman" w:hAnsi="Times New Roman" w:cs="Times New Roman"/>
          <w:sz w:val="24"/>
          <w:szCs w:val="24"/>
        </w:rPr>
        <w:t>spatially explicit</w:t>
      </w:r>
      <w:r w:rsidR="007F6881" w:rsidRPr="00794D8C">
        <w:rPr>
          <w:rFonts w:ascii="Times New Roman" w:hAnsi="Times New Roman" w:cs="Times New Roman"/>
          <w:sz w:val="24"/>
          <w:szCs w:val="24"/>
        </w:rPr>
        <w:t>, which simulate interrelated voxels within a gridded matrix (e.g., VELMA</w:t>
      </w:r>
      <w:r w:rsidR="00B90019" w:rsidRPr="00794D8C">
        <w:rPr>
          <w:rFonts w:ascii="Times New Roman" w:hAnsi="Times New Roman" w:cs="Times New Roman"/>
          <w:sz w:val="24"/>
          <w:szCs w:val="24"/>
        </w:rPr>
        <w:t>, RHESSYs</w:t>
      </w:r>
      <w:r w:rsidR="00A17BBD" w:rsidRPr="00794D8C">
        <w:rPr>
          <w:rFonts w:ascii="Times New Roman" w:hAnsi="Times New Roman" w:cs="Times New Roman"/>
          <w:sz w:val="24"/>
          <w:szCs w:val="24"/>
        </w:rPr>
        <w:t>)</w:t>
      </w:r>
      <w:r w:rsidR="007F6881"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p>
    <w:p w14:paraId="60C87000" w14:textId="0D57606C" w:rsidR="00C65E2C" w:rsidRPr="00794D8C" w:rsidRDefault="0095335C"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While each type of watershed model serves to aid decision making in different contexts, spatially explicit models are particularly advantageous because they </w:t>
      </w:r>
      <w:del w:id="20" w:author="McKane, Bob" w:date="2020-02-29T12:02:00Z">
        <w:r w:rsidRPr="00794D8C" w:rsidDel="00475476">
          <w:rPr>
            <w:rFonts w:ascii="Times New Roman" w:hAnsi="Times New Roman" w:cs="Times New Roman"/>
            <w:sz w:val="24"/>
            <w:szCs w:val="24"/>
          </w:rPr>
          <w:delText xml:space="preserve">allow </w:delText>
        </w:r>
      </w:del>
      <w:ins w:id="21" w:author="McKane, Bob" w:date="2020-02-29T12:02:00Z">
        <w:r w:rsidR="00475476">
          <w:rPr>
            <w:rFonts w:ascii="Times New Roman" w:hAnsi="Times New Roman" w:cs="Times New Roman"/>
            <w:sz w:val="24"/>
            <w:szCs w:val="24"/>
          </w:rPr>
          <w:t>inform</w:t>
        </w:r>
        <w:r w:rsidR="00475476" w:rsidRPr="00794D8C">
          <w:rPr>
            <w:rFonts w:ascii="Times New Roman" w:hAnsi="Times New Roman" w:cs="Times New Roman"/>
            <w:sz w:val="24"/>
            <w:szCs w:val="24"/>
          </w:rPr>
          <w:t xml:space="preserve"> </w:t>
        </w:r>
      </w:ins>
      <w:r w:rsidRPr="00794D8C">
        <w:rPr>
          <w:rFonts w:ascii="Times New Roman" w:hAnsi="Times New Roman" w:cs="Times New Roman"/>
          <w:sz w:val="24"/>
          <w:szCs w:val="24"/>
        </w:rPr>
        <w:t xml:space="preserve">explicit placement of management actions on the landscape and can simulate its environmental impacts. </w:t>
      </w:r>
    </w:p>
    <w:p w14:paraId="1DCEFBDC" w14:textId="59E99D65" w:rsidR="0048158E" w:rsidRPr="00794D8C" w:rsidRDefault="00B84117"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624E5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green infrastructure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 and others </w:t>
      </w:r>
      <w:r w:rsidR="0046717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&lt;EndNote&gt;&lt;Cite&gt;&lt;Author&gt;Berardi&lt;/Author&gt;&lt;Year&gt;2014&lt;/Year&gt;&lt;RecNum&gt;7&lt;/RecNum&gt;&lt;DisplayText&gt;(Berardi et al., 2014)&lt;/DisplayText&gt;&lt;record&gt;&lt;rec-number&gt;7&lt;/rec-number&gt;&lt;foreign-keys&gt;&lt;key app="EN" db-id="vxswrvz902xafmet90nv2wrlvesvv0zrsd99" timestamp="1546295545"&gt;7&lt;/key&gt;&lt;/foreign-keys&gt;&lt;ref-type name="Journal Article"&gt;17&lt;/ref-type&gt;&lt;contributors&gt;&lt;authors&gt;&lt;author&gt;Berardi, Umberto&lt;/author&gt;&lt;author&gt;GhaffarianHoseini, AmirHosein&lt;/author&gt;&lt;author&gt;GhaffarianHoseini, Ali&lt;/author&gt;&lt;/authors&gt;&lt;/contributors&gt;&lt;titles&gt;&lt;title&gt;State-of-the-art analysis of the environmental benefits of green roofs&lt;/title&gt;&lt;secondary-title&gt;Applied Energy&lt;/secondary-title&gt;&lt;/titles&gt;&lt;periodical&gt;&lt;full-title&gt;Applied Energy&lt;/full-title&gt;&lt;/periodical&gt;&lt;pages&gt;411-428&lt;/pages&gt;&lt;volume&gt;115&lt;/volume&gt;&lt;dates&gt;&lt;year&gt;2014&lt;/year&gt;&lt;/dates&gt;&lt;isbn&gt;0306-2619&lt;/isbn&gt;&lt;urls&gt;&lt;/urls&gt;&lt;/record&gt;&lt;/Cite&gt;&lt;/EndNote&gt;</w:instrText>
      </w:r>
      <w:r w:rsidR="0046717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(Berardi et al., 2014)</w:t>
      </w:r>
      <w:r w:rsidR="00467176" w:rsidRPr="00794D8C">
        <w:rPr>
          <w:rFonts w:ascii="Times New Roman" w:hAnsi="Times New Roman" w:cs="Times New Roman"/>
          <w:sz w:val="24"/>
          <w:szCs w:val="24"/>
        </w:rPr>
        <w:fldChar w:fldCharType="end"/>
      </w:r>
      <w:r w:rsidR="002B7CA6" w:rsidRPr="00794D8C">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D27EF" w:rsidRPr="00794D8C">
        <w:rPr>
          <w:rFonts w:ascii="Times New Roman" w:hAnsi="Times New Roman" w:cs="Times New Roman"/>
          <w:sz w:val="24"/>
          <w:szCs w:val="24"/>
        </w:rPr>
        <w:t xml:space="preserve">green infrastructure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S</w:t>
      </w:r>
      <w:r w:rsidR="00E22F01" w:rsidRPr="00794D8C">
        <w:rPr>
          <w:rFonts w:ascii="Times New Roman" w:hAnsi="Times New Roman" w:cs="Times New Roman"/>
          <w:sz w:val="24"/>
          <w:szCs w:val="24"/>
        </w:rPr>
        <w:t xml:space="preserve">tudies have investigated the water retention and delay impacts of green </w:t>
      </w:r>
      <w:r w:rsidR="00483403" w:rsidRPr="00794D8C">
        <w:rPr>
          <w:rFonts w:ascii="Times New Roman" w:hAnsi="Times New Roman" w:cs="Times New Roman"/>
          <w:sz w:val="24"/>
          <w:szCs w:val="24"/>
        </w:rPr>
        <w:t>roofs in urban watersheds</w:t>
      </w:r>
      <w:r w:rsidR="00737319" w:rsidRPr="00794D8C">
        <w:rPr>
          <w:rFonts w:ascii="Times New Roman" w:hAnsi="Times New Roman" w:cs="Times New Roman"/>
          <w:sz w:val="24"/>
          <w:szCs w:val="24"/>
        </w:rPr>
        <w:t xml:space="preserve">. For example, </w:t>
      </w:r>
      <w:r w:rsidR="00737319" w:rsidRPr="00794D8C">
        <w:rPr>
          <w:rFonts w:ascii="Times New Roman" w:hAnsi="Times New Roman" w:cs="Times New Roman"/>
          <w:sz w:val="24"/>
          <w:szCs w:val="24"/>
        </w:rPr>
        <w:fldChar w:fldCharType="begin"/>
      </w:r>
      <w:r w:rsidR="0067411D" w:rsidRPr="00794D8C">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737319"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Sarkar et al. (2018)</w:t>
      </w:r>
      <w:r w:rsidR="00737319" w:rsidRPr="00794D8C">
        <w:rPr>
          <w:rFonts w:ascii="Times New Roman" w:hAnsi="Times New Roman" w:cs="Times New Roman"/>
          <w:sz w:val="24"/>
          <w:szCs w:val="24"/>
        </w:rPr>
        <w:fldChar w:fldCharType="end"/>
      </w:r>
      <w:r w:rsidR="00EA32C2" w:rsidRPr="00794D8C">
        <w:rPr>
          <w:rFonts w:ascii="Times New Roman" w:hAnsi="Times New Roman" w:cs="Times New Roman"/>
          <w:sz w:val="24"/>
          <w:szCs w:val="24"/>
        </w:rPr>
        <w:t xml:space="preserve"> used the </w:t>
      </w:r>
      <w:proofErr w:type="spellStart"/>
      <w:r w:rsidR="00EA32C2" w:rsidRPr="00794D8C">
        <w:rPr>
          <w:rFonts w:ascii="Times New Roman" w:hAnsi="Times New Roman" w:cs="Times New Roman"/>
          <w:sz w:val="24"/>
          <w:szCs w:val="24"/>
        </w:rPr>
        <w:t>RHESSys</w:t>
      </w:r>
      <w:proofErr w:type="spellEnd"/>
      <w:r w:rsidR="00EA32C2" w:rsidRPr="00794D8C">
        <w:rPr>
          <w:rFonts w:ascii="Times New Roman" w:hAnsi="Times New Roman" w:cs="Times New Roman"/>
          <w:sz w:val="24"/>
          <w:szCs w:val="24"/>
        </w:rPr>
        <w:t xml:space="preserve"> model to simulate a variety of green infrastructure practices including 100% green roofs and showed that </w:t>
      </w:r>
      <w:r w:rsidR="00A74ACA" w:rsidRPr="00794D8C">
        <w:rPr>
          <w:rFonts w:ascii="Times New Roman" w:hAnsi="Times New Roman" w:cs="Times New Roman"/>
          <w:sz w:val="24"/>
          <w:szCs w:val="24"/>
        </w:rPr>
        <w:t xml:space="preserve">GI caused </w:t>
      </w:r>
      <w:r w:rsidR="00EA32C2" w:rsidRPr="00794D8C">
        <w:rPr>
          <w:rFonts w:ascii="Times New Roman" w:hAnsi="Times New Roman" w:cs="Times New Roman"/>
          <w:sz w:val="24"/>
          <w:szCs w:val="24"/>
        </w:rPr>
        <w:t xml:space="preserve">water yields </w:t>
      </w:r>
      <w:r w:rsidR="00A74ACA" w:rsidRPr="00794D8C">
        <w:rPr>
          <w:rFonts w:ascii="Times New Roman" w:hAnsi="Times New Roman" w:cs="Times New Roman"/>
          <w:sz w:val="24"/>
          <w:szCs w:val="24"/>
        </w:rPr>
        <w:t xml:space="preserve">to decrease and evapotranspiration to increase. Green roofs, in particular, provided a 33% (median) reduction in annual water yields. </w:t>
      </w:r>
      <w:r w:rsidR="00053EBB" w:rsidRPr="00794D8C">
        <w:rPr>
          <w:rFonts w:ascii="Times New Roman" w:hAnsi="Times New Roman" w:cs="Times New Roman"/>
          <w:sz w:val="24"/>
          <w:szCs w:val="24"/>
        </w:rPr>
        <w:t xml:space="preserve">In addition, </w:t>
      </w:r>
      <w:r w:rsidR="00A74ACA" w:rsidRPr="00794D8C">
        <w:rPr>
          <w:rFonts w:ascii="Times New Roman" w:hAnsi="Times New Roman" w:cs="Times New Roman"/>
          <w:sz w:val="24"/>
          <w:szCs w:val="24"/>
        </w:rPr>
        <w:t xml:space="preserve">experimental studies have shown that green roof </w:t>
      </w:r>
      <w:r w:rsidR="00053EBB" w:rsidRPr="00794D8C">
        <w:rPr>
          <w:rFonts w:ascii="Times New Roman" w:hAnsi="Times New Roman" w:cs="Times New Roman"/>
          <w:sz w:val="24"/>
          <w:szCs w:val="24"/>
        </w:rPr>
        <w:t>retention times are on the order of minutes to hours and can help to slow stormflow</w:t>
      </w:r>
      <w:r w:rsidR="00A74ACA" w:rsidRPr="00794D8C">
        <w:rPr>
          <w:rFonts w:ascii="Times New Roman" w:hAnsi="Times New Roman" w:cs="Times New Roman"/>
          <w:sz w:val="24"/>
          <w:szCs w:val="24"/>
        </w:rPr>
        <w:t xml:space="preserve"> </w:t>
      </w:r>
      <w:r w:rsidR="003525F3"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(Speak et al., 2013)</w:t>
      </w:r>
      <w:r w:rsidR="003525F3" w:rsidRPr="00794D8C">
        <w:rPr>
          <w:rFonts w:ascii="Times New Roman" w:hAnsi="Times New Roman" w:cs="Times New Roman"/>
          <w:sz w:val="24"/>
          <w:szCs w:val="24"/>
        </w:rPr>
        <w:fldChar w:fldCharType="end"/>
      </w:r>
      <w:r w:rsidR="00053EBB" w:rsidRPr="00794D8C">
        <w:rPr>
          <w:rFonts w:ascii="Times New Roman" w:hAnsi="Times New Roman" w:cs="Times New Roman"/>
          <w:sz w:val="24"/>
          <w:szCs w:val="24"/>
        </w:rPr>
        <w:t xml:space="preserve">. </w:t>
      </w:r>
    </w:p>
    <w:p w14:paraId="5EF98A6E" w14:textId="2AF46337" w:rsidR="00053EBB" w:rsidRPr="00794D8C" w:rsidRDefault="0048158E"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There remains a disconnect between experimental studies that provide green roof efficacy results in particular contexts and watershed modeling results that extrapolate these findings to </w:t>
      </w:r>
      <w:r w:rsidRPr="00794D8C">
        <w:rPr>
          <w:rFonts w:ascii="Times New Roman" w:hAnsi="Times New Roman" w:cs="Times New Roman"/>
          <w:sz w:val="24"/>
          <w:szCs w:val="24"/>
        </w:rPr>
        <w:lastRenderedPageBreak/>
        <w:t xml:space="preserve">large scales. </w:t>
      </w:r>
      <w:r w:rsidR="000B104A" w:rsidRPr="00794D8C">
        <w:rPr>
          <w:rFonts w:ascii="Times New Roman" w:hAnsi="Times New Roman" w:cs="Times New Roman"/>
          <w:sz w:val="24"/>
          <w:szCs w:val="24"/>
        </w:rPr>
        <w:t xml:space="preserve">In this paper, we model watershed-scale hydrologic discharge for four urban watersheds in Seattle, Washington. We use a spatially explicit (i.e., gridded) watershed model </w:t>
      </w:r>
      <w:r w:rsidRPr="00794D8C">
        <w:rPr>
          <w:rFonts w:ascii="Times New Roman" w:hAnsi="Times New Roman" w:cs="Times New Roman"/>
          <w:sz w:val="24"/>
          <w:szCs w:val="24"/>
        </w:rPr>
        <w:t xml:space="preserve">called VELMA </w:t>
      </w:r>
      <w:r w:rsidR="000B104A" w:rsidRPr="00794D8C">
        <w:rPr>
          <w:rFonts w:ascii="Times New Roman" w:hAnsi="Times New Roman" w:cs="Times New Roman"/>
          <w:sz w:val="24"/>
          <w:szCs w:val="24"/>
        </w:rPr>
        <w:t xml:space="preserve">to explicitly account for </w:t>
      </w:r>
      <w:r w:rsidR="00560D61" w:rsidRPr="00794D8C">
        <w:rPr>
          <w:rFonts w:ascii="Times New Roman" w:hAnsi="Times New Roman" w:cs="Times New Roman"/>
          <w:sz w:val="24"/>
          <w:szCs w:val="24"/>
        </w:rPr>
        <w:t xml:space="preserve">spatially distributed </w:t>
      </w:r>
      <w:r w:rsidR="000B104A" w:rsidRPr="00794D8C">
        <w:rPr>
          <w:rFonts w:ascii="Times New Roman" w:hAnsi="Times New Roman" w:cs="Times New Roman"/>
          <w:sz w:val="24"/>
          <w:szCs w:val="24"/>
        </w:rPr>
        <w:t>urbanized land cover</w:t>
      </w:r>
      <w:r w:rsidR="00535CBC" w:rsidRPr="00794D8C">
        <w:rPr>
          <w:rFonts w:ascii="Times New Roman" w:hAnsi="Times New Roman" w:cs="Times New Roman"/>
          <w:sz w:val="24"/>
          <w:szCs w:val="24"/>
        </w:rPr>
        <w:t>—in particular,</w:t>
      </w:r>
      <w:r w:rsidR="00560D61" w:rsidRPr="00794D8C">
        <w:rPr>
          <w:rFonts w:ascii="Times New Roman" w:hAnsi="Times New Roman" w:cs="Times New Roman"/>
          <w:sz w:val="24"/>
          <w:szCs w:val="24"/>
        </w:rPr>
        <w:t xml:space="preserve"> a 1-m land use/ land cover (LULC) data layer (resampled to 10 m) differentiates buildings, roads and other impermeable surfaces (e.g., parking lots, sidewalks), trees, and grass. After initial calibration and validation </w:t>
      </w:r>
      <w:r w:rsidR="00535CBC" w:rsidRPr="00794D8C">
        <w:rPr>
          <w:rFonts w:ascii="Times New Roman" w:hAnsi="Times New Roman" w:cs="Times New Roman"/>
          <w:sz w:val="24"/>
          <w:szCs w:val="24"/>
        </w:rPr>
        <w:t xml:space="preserve">with observed hydrologic discharge </w:t>
      </w:r>
      <w:r w:rsidRPr="00794D8C">
        <w:rPr>
          <w:rFonts w:ascii="Times New Roman" w:hAnsi="Times New Roman" w:cs="Times New Roman"/>
          <w:sz w:val="24"/>
          <w:szCs w:val="24"/>
        </w:rPr>
        <w:t>data,</w:t>
      </w:r>
      <w:r w:rsidR="00535CBC" w:rsidRPr="00794D8C">
        <w:rPr>
          <w:rFonts w:ascii="Times New Roman" w:hAnsi="Times New Roman" w:cs="Times New Roman"/>
          <w:sz w:val="24"/>
          <w:szCs w:val="24"/>
        </w:rPr>
        <w:t xml:space="preserve"> we construct four scenarios of varying levels of green roof implementations that randomly distribute green roof parameterizations to existing buildings in each of the watersheds (i.e., 25%, 50%, 75%, 100%). We run two sets of scenarios to test the effects of installing intensive vs. extensive green roofs</w:t>
      </w:r>
      <w:r w:rsidR="0054020D" w:rsidRPr="00794D8C">
        <w:rPr>
          <w:rFonts w:ascii="Times New Roman" w:hAnsi="Times New Roman" w:cs="Times New Roman"/>
          <w:sz w:val="24"/>
          <w:szCs w:val="24"/>
        </w:rPr>
        <w:t xml:space="preserve"> and compare the resulting hydrologic discharge with the baseline simulations. </w:t>
      </w:r>
    </w:p>
    <w:p w14:paraId="1331E1BE" w14:textId="04B784BE" w:rsidR="000B104A" w:rsidRPr="00794D8C" w:rsidRDefault="00053EBB"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Using this methodology, the study will provide two major contributions. First, </w:t>
      </w:r>
      <w:r w:rsidR="00112056" w:rsidRPr="00794D8C">
        <w:rPr>
          <w:rFonts w:ascii="Times New Roman" w:hAnsi="Times New Roman" w:cs="Times New Roman"/>
          <w:sz w:val="24"/>
          <w:szCs w:val="24"/>
        </w:rPr>
        <w:t xml:space="preserve">until now, green roofs have not been incorporated within the VELMA watershed model. Therefore, our </w:t>
      </w:r>
      <w:r w:rsidRPr="00794D8C">
        <w:rPr>
          <w:rFonts w:ascii="Times New Roman" w:hAnsi="Times New Roman" w:cs="Times New Roman"/>
          <w:sz w:val="24"/>
          <w:szCs w:val="24"/>
        </w:rPr>
        <w:t xml:space="preserve">parameterizations and model improvements </w:t>
      </w:r>
      <w:r w:rsidR="00112056" w:rsidRPr="00794D8C">
        <w:rPr>
          <w:rFonts w:ascii="Times New Roman" w:hAnsi="Times New Roman" w:cs="Times New Roman"/>
          <w:sz w:val="24"/>
          <w:szCs w:val="24"/>
        </w:rPr>
        <w:t>will</w:t>
      </w:r>
      <w:r w:rsidRPr="00794D8C">
        <w:rPr>
          <w:rFonts w:ascii="Times New Roman" w:hAnsi="Times New Roman" w:cs="Times New Roman"/>
          <w:sz w:val="24"/>
          <w:szCs w:val="24"/>
        </w:rPr>
        <w:t xml:space="preserve"> be useful for future studies that seek to use VELMA or similar watershed models to simulate the impacts of green roofs, perhaps among other green and traditional infrastructure development, </w:t>
      </w:r>
      <w:r w:rsidR="00112056" w:rsidRPr="00794D8C">
        <w:rPr>
          <w:rFonts w:ascii="Times New Roman" w:hAnsi="Times New Roman" w:cs="Times New Roman"/>
          <w:sz w:val="24"/>
          <w:szCs w:val="24"/>
        </w:rPr>
        <w:t xml:space="preserve">on discharge and peak stormflow </w:t>
      </w:r>
      <w:r w:rsidRPr="00794D8C">
        <w:rPr>
          <w:rFonts w:ascii="Times New Roman" w:hAnsi="Times New Roman" w:cs="Times New Roman"/>
          <w:sz w:val="24"/>
          <w:szCs w:val="24"/>
        </w:rPr>
        <w:t xml:space="preserve">in other watersheds. Second, by testing scenarios of green roof implementations in four urban watersheds in Seattle, Washington, our results will </w:t>
      </w:r>
      <w:r w:rsidR="00112056" w:rsidRPr="00794D8C">
        <w:rPr>
          <w:rFonts w:ascii="Times New Roman" w:hAnsi="Times New Roman" w:cs="Times New Roman"/>
          <w:sz w:val="24"/>
          <w:szCs w:val="24"/>
        </w:rPr>
        <w:t xml:space="preserve">provide </w:t>
      </w:r>
      <w:r w:rsidRPr="00794D8C">
        <w:rPr>
          <w:rFonts w:ascii="Times New Roman" w:hAnsi="Times New Roman" w:cs="Times New Roman"/>
          <w:sz w:val="24"/>
          <w:szCs w:val="24"/>
        </w:rPr>
        <w:t>estimates for the amount of green roof areal implementations that are needed to achieve various reductions in peak stormflow. By simulating the impacts of converting every roof in the watershed to a green roof</w:t>
      </w:r>
      <w:r w:rsidR="00112056" w:rsidRPr="00794D8C">
        <w:rPr>
          <w:rFonts w:ascii="Times New Roman" w:hAnsi="Times New Roman" w:cs="Times New Roman"/>
          <w:sz w:val="24"/>
          <w:szCs w:val="24"/>
        </w:rPr>
        <w:t xml:space="preserve"> (100% implementation)</w:t>
      </w:r>
      <w:r w:rsidRPr="00794D8C">
        <w:rPr>
          <w:rFonts w:ascii="Times New Roman" w:hAnsi="Times New Roman" w:cs="Times New Roman"/>
          <w:sz w:val="24"/>
          <w:szCs w:val="24"/>
        </w:rPr>
        <w:t xml:space="preserve">, we provide an upper limit on the possible peak stormflow reductions that can be expected for </w:t>
      </w:r>
      <w:r w:rsidR="00112056" w:rsidRPr="00794D8C">
        <w:rPr>
          <w:rFonts w:ascii="Times New Roman" w:hAnsi="Times New Roman" w:cs="Times New Roman"/>
          <w:sz w:val="24"/>
          <w:szCs w:val="24"/>
        </w:rPr>
        <w:t>these Seattle watersheds</w:t>
      </w:r>
      <w:r w:rsidRPr="00794D8C">
        <w:rPr>
          <w:rFonts w:ascii="Times New Roman" w:hAnsi="Times New Roman" w:cs="Times New Roman"/>
          <w:sz w:val="24"/>
          <w:szCs w:val="24"/>
        </w:rPr>
        <w:t xml:space="preserve">. </w:t>
      </w:r>
      <w:r w:rsidR="00220039" w:rsidRPr="00794D8C">
        <w:rPr>
          <w:rFonts w:ascii="Times New Roman" w:hAnsi="Times New Roman" w:cs="Times New Roman"/>
          <w:sz w:val="24"/>
          <w:szCs w:val="24"/>
        </w:rPr>
        <w:t>T</w:t>
      </w:r>
      <w:r w:rsidRPr="00794D8C">
        <w:rPr>
          <w:rFonts w:ascii="Times New Roman" w:hAnsi="Times New Roman" w:cs="Times New Roman"/>
          <w:sz w:val="24"/>
          <w:szCs w:val="24"/>
        </w:rPr>
        <w:t xml:space="preserve">hese results can inform decision makers </w:t>
      </w:r>
      <w:r w:rsidR="00F370AC" w:rsidRPr="00794D8C">
        <w:rPr>
          <w:rFonts w:ascii="Times New Roman" w:hAnsi="Times New Roman" w:cs="Times New Roman"/>
          <w:sz w:val="24"/>
          <w:szCs w:val="24"/>
        </w:rPr>
        <w:t xml:space="preserve">when crafting programs to support the adoption of urban green infrastructure including green roofs. </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1D28D6A7"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We focus on four watersheds in the four corners of the Seattle, Washington 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 xml:space="preserve">Pipers Creek. </w:t>
      </w:r>
      <w:commentRangeStart w:id="22"/>
      <w:r w:rsidRPr="00794D8C">
        <w:rPr>
          <w:rFonts w:ascii="Times New Roman" w:hAnsi="Times New Roman" w:cs="Times New Roman"/>
          <w:sz w:val="24"/>
          <w:szCs w:val="24"/>
        </w:rPr>
        <w:t>Figure 1</w:t>
      </w:r>
      <w:commentRangeEnd w:id="22"/>
      <w:r w:rsidR="001B7E0B">
        <w:rPr>
          <w:rStyle w:val="CommentReference"/>
        </w:rPr>
        <w:commentReference w:id="22"/>
      </w:r>
      <w:r w:rsidRPr="00794D8C">
        <w:rPr>
          <w:rFonts w:ascii="Times New Roman" w:hAnsi="Times New Roman" w:cs="Times New Roman"/>
          <w:sz w:val="24"/>
          <w:szCs w:val="24"/>
        </w:rPr>
        <w:t xml:space="preserve"> shows </w:t>
      </w:r>
      <w:r w:rsidR="00CD2AD7" w:rsidRPr="00794D8C">
        <w:rPr>
          <w:rFonts w:ascii="Times New Roman" w:hAnsi="Times New Roman" w:cs="Times New Roman"/>
          <w:sz w:val="24"/>
          <w:szCs w:val="24"/>
        </w:rPr>
        <w:t xml:space="preserve">Seattle, Washington and the four </w:t>
      </w:r>
      <w:r w:rsidRPr="00794D8C">
        <w:rPr>
          <w:rFonts w:ascii="Times New Roman" w:hAnsi="Times New Roman" w:cs="Times New Roman"/>
          <w:sz w:val="24"/>
          <w:szCs w:val="24"/>
        </w:rPr>
        <w:t>watershed</w:t>
      </w:r>
      <w:r w:rsidR="00135CA7" w:rsidRPr="00794D8C">
        <w:rPr>
          <w:rFonts w:ascii="Times New Roman" w:hAnsi="Times New Roman" w:cs="Times New Roman"/>
          <w:sz w:val="24"/>
          <w:szCs w:val="24"/>
        </w:rPr>
        <w:t xml:space="preserve"> areas</w:t>
      </w:r>
      <w:r w:rsidR="00CD2AD7" w:rsidRPr="00794D8C">
        <w:rPr>
          <w:rFonts w:ascii="Times New Roman" w:hAnsi="Times New Roman" w:cs="Times New Roman"/>
          <w:sz w:val="24"/>
          <w:szCs w:val="24"/>
        </w:rPr>
        <w:t xml:space="preserve"> along with their respective stream networks. 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Puget Sound to the west,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to the east.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66685772" w:rsidR="00A56DD5" w:rsidRPr="00794D8C" w:rsidRDefault="005C5D3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w:t>
      </w:r>
      <w:r w:rsidR="00A56DD5" w:rsidRPr="00794D8C">
        <w:rPr>
          <w:rFonts w:ascii="Times New Roman" w:hAnsi="Times New Roman" w:cs="Times New Roman"/>
          <w:sz w:val="24"/>
          <w:szCs w:val="24"/>
        </w:rPr>
        <w:t xml:space="preserve">able </w:t>
      </w:r>
      <w:r w:rsidR="004F15FA" w:rsidRPr="00794D8C">
        <w:rPr>
          <w:rFonts w:ascii="Times New Roman" w:hAnsi="Times New Roman" w:cs="Times New Roman"/>
          <w:sz w:val="24"/>
          <w:szCs w:val="24"/>
        </w:rPr>
        <w:t>1</w:t>
      </w:r>
      <w:r w:rsidR="00A56DD5" w:rsidRPr="00794D8C">
        <w:rPr>
          <w:rFonts w:ascii="Times New Roman" w:hAnsi="Times New Roman" w:cs="Times New Roman"/>
          <w:sz w:val="24"/>
          <w:szCs w:val="24"/>
        </w:rPr>
        <w:t xml:space="preserve"> shows the percentage distribution of</w:t>
      </w:r>
      <w:r w:rsidR="00084F49" w:rsidRPr="00794D8C">
        <w:rPr>
          <w:rFonts w:ascii="Times New Roman" w:hAnsi="Times New Roman" w:cs="Times New Roman"/>
          <w:sz w:val="24"/>
          <w:szCs w:val="24"/>
        </w:rPr>
        <w:t xml:space="preserve"> land use for each of the four watersheds, as derived from the 1-m land use/ land cover data obtained from </w:t>
      </w:r>
      <w:r w:rsidR="00100624" w:rsidRPr="00794D8C">
        <w:rPr>
          <w:rFonts w:ascii="Times New Roman" w:hAnsi="Times New Roman" w:cs="Times New Roman"/>
          <w:sz w:val="24"/>
          <w:szCs w:val="24"/>
        </w:rPr>
        <w:t>the University of Washington</w:t>
      </w:r>
      <w:r w:rsidR="00084F49"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Note that the 1-m data were resampled to 10 m to match the digital elevation data, as is further described in the Input Data section.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2CCECFA9" w:rsidR="00A56DD5" w:rsidRPr="00794D8C" w:rsidRDefault="004163D0"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According to Table 1, </w:t>
      </w:r>
      <w:r w:rsidR="00A65A7C" w:rsidRPr="00794D8C">
        <w:rPr>
          <w:rFonts w:ascii="Times New Roman" w:hAnsi="Times New Roman" w:cs="Times New Roman"/>
          <w:sz w:val="24"/>
          <w:szCs w:val="24"/>
        </w:rPr>
        <w:t>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yet the land use classification characteristics are remarkably similar. </w:t>
      </w:r>
      <w:r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Pr="00794D8C">
        <w:rPr>
          <w:rFonts w:ascii="Times New Roman" w:hAnsi="Times New Roman" w:cs="Times New Roman"/>
          <w:sz w:val="24"/>
          <w:szCs w:val="24"/>
        </w:rPr>
        <w:t xml:space="preserve"> Taylor</w:t>
      </w:r>
      <w:r w:rsidR="00220039" w:rsidRPr="00794D8C">
        <w:rPr>
          <w:rFonts w:ascii="Times New Roman" w:hAnsi="Times New Roman" w:cs="Times New Roman"/>
          <w:sz w:val="24"/>
          <w:szCs w:val="24"/>
        </w:rPr>
        <w:t>,</w:t>
      </w:r>
      <w:r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 and Pipers</w:t>
      </w:r>
      <w:r w:rsidRPr="00794D8C">
        <w:rPr>
          <w:rFonts w:ascii="Times New Roman" w:hAnsi="Times New Roman" w:cs="Times New Roman"/>
          <w:sz w:val="24"/>
          <w:szCs w:val="24"/>
        </w:rPr>
        <w:t xml:space="preserve"> watersheds, respectively. </w:t>
      </w:r>
      <w:r w:rsidR="00A65A7C" w:rsidRPr="00794D8C">
        <w:rPr>
          <w:rFonts w:ascii="Times New Roman" w:hAnsi="Times New Roman" w:cs="Times New Roman"/>
          <w:sz w:val="24"/>
          <w:szCs w:val="24"/>
        </w:rPr>
        <w:t xml:space="preserve">These data may be useful for comparison with other urbanized areas throughout the United States and the world. </w:t>
      </w:r>
    </w:p>
    <w:p w14:paraId="1F2319F0" w14:textId="53EE69C2"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represents the highest 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315DBC"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lastRenderedPageBreak/>
        <w:t>accounts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and this neighborhood 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18DFE45E"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Thornton Creek </w:t>
      </w:r>
      <w:r w:rsidR="0022531B" w:rsidRPr="00794D8C">
        <w:rPr>
          <w:rFonts w:ascii="Times New Roman" w:hAnsi="Times New Roman" w:cs="Times New Roman"/>
          <w:sz w:val="24"/>
          <w:szCs w:val="24"/>
        </w:rPr>
        <w:t>is located in the nort</w:t>
      </w:r>
      <w:r w:rsidR="00B07A7A" w:rsidRPr="00794D8C">
        <w:rPr>
          <w:rFonts w:ascii="Times New Roman" w:hAnsi="Times New Roman" w:cs="Times New Roman"/>
          <w:sz w:val="24"/>
          <w:szCs w:val="24"/>
        </w:rPr>
        <w:t>heastern</w:t>
      </w:r>
      <w:r w:rsidR="0022531B" w:rsidRPr="00794D8C">
        <w:rPr>
          <w:rFonts w:ascii="Times New Roman" w:hAnsi="Times New Roman" w:cs="Times New Roman"/>
          <w:sz w:val="24"/>
          <w:szCs w:val="24"/>
        </w:rPr>
        <w:t xml:space="preserve"> corner of Seattle, Washington and represents the largest </w:t>
      </w:r>
      <w:r w:rsidR="00220039" w:rsidRPr="00794D8C">
        <w:rPr>
          <w:rFonts w:ascii="Times New Roman" w:hAnsi="Times New Roman" w:cs="Times New Roman"/>
          <w:sz w:val="24"/>
          <w:szCs w:val="24"/>
        </w:rPr>
        <w:t xml:space="preserve">of the four watersheds </w:t>
      </w:r>
      <w:r w:rsidR="00AD1A98" w:rsidRPr="00794D8C">
        <w:rPr>
          <w:rFonts w:ascii="Times New Roman" w:hAnsi="Times New Roman" w:cs="Times New Roman"/>
          <w:sz w:val="24"/>
          <w:szCs w:val="24"/>
        </w:rPr>
        <w:t>(31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w:t>
      </w:r>
      <w:r w:rsidR="0022531B"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The watershed is heavily urbanized including the crossing of the N-S-bound Interstate 5, which cuts through the western portion of the watershed. Numerous green infrastructure and low-impact design studies have been implemented in Thornton Creek</w:t>
      </w:r>
      <w:r w:rsidR="00AD1A98" w:rsidRPr="00794D8C">
        <w:rPr>
          <w:rFonts w:ascii="Times New Roman" w:hAnsi="Times New Roman" w:cs="Times New Roman"/>
          <w:sz w:val="24"/>
          <w:szCs w:val="24"/>
        </w:rPr>
        <w:t>, including the widely known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502D97" w:rsidRPr="00502D97">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name="Manuscript"&gt;36&lt;/ref-type&gt;&lt;contributors&gt;&lt;authors&gt;&lt;author&gt;US EPA, &lt;/author&gt;&lt;/authors&gt;&lt;secondary-authors&gt;&lt;author&gt;EPA230R16001&lt;/author&gt;&lt;/secondary-authors&gt;&lt;/contributors&gt;&lt;titles&gt;&lt;title&gt;City green: Innovative green infrastructure solutions for downtowns and infill locations&lt;/title&gt;&lt;/titles&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r w:rsidR="00315DBC" w:rsidRPr="00502D97">
        <w:rPr>
          <w:rFonts w:ascii="Times New Roman" w:hAnsi="Times New Roman" w:cs="Times New Roman"/>
          <w:sz w:val="24"/>
          <w:szCs w:val="24"/>
        </w:rPr>
        <w:t xml:space="preserve"> </w:t>
      </w:r>
      <w:r w:rsidR="00AD1A98" w:rsidRPr="00502D97">
        <w:rPr>
          <w:rFonts w:ascii="Times New Roman" w:hAnsi="Times New Roman" w:cs="Times New Roman"/>
          <w:sz w:val="24"/>
          <w:szCs w:val="24"/>
        </w:rPr>
        <w:t>Approximately</w:t>
      </w:r>
      <w:r w:rsidR="00AD1A98" w:rsidRPr="00794D8C">
        <w:rPr>
          <w:rFonts w:ascii="Times New Roman" w:hAnsi="Times New Roman" w:cs="Times New Roman"/>
          <w:sz w:val="24"/>
          <w:szCs w:val="24"/>
        </w:rPr>
        <w:t xml:space="preserve"> 10% of the watershed’s area includes buildings that will be hypothetically converted to green roofs in this study. </w:t>
      </w:r>
    </w:p>
    <w:p w14:paraId="764D03E9" w14:textId="5AB8D5C1"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Pipers Creek </w:t>
      </w:r>
      <w:r w:rsidR="00B07A7A" w:rsidRPr="00794D8C">
        <w:rPr>
          <w:rFonts w:ascii="Times New Roman" w:hAnsi="Times New Roman" w:cs="Times New Roman"/>
          <w:sz w:val="24"/>
          <w:szCs w:val="24"/>
        </w:rPr>
        <w:t xml:space="preserve">is located on the western side of Seattle, Washington and flows directly into Puget Sound. The watershed holds the highest percentage of forests of all the watersheds </w:t>
      </w:r>
      <w:r w:rsidR="00AD1A98" w:rsidRPr="00794D8C">
        <w:rPr>
          <w:rFonts w:ascii="Times New Roman" w:hAnsi="Times New Roman" w:cs="Times New Roman"/>
          <w:sz w:val="24"/>
          <w:szCs w:val="24"/>
        </w:rPr>
        <w:t xml:space="preserve">(46%) </w:t>
      </w:r>
      <w:r w:rsidR="00B07A7A" w:rsidRPr="00794D8C">
        <w:rPr>
          <w:rFonts w:ascii="Times New Roman" w:hAnsi="Times New Roman" w:cs="Times New Roman"/>
          <w:sz w:val="24"/>
          <w:szCs w:val="24"/>
        </w:rPr>
        <w:t>in our sample.</w:t>
      </w:r>
      <w:r w:rsidR="00AD1A98" w:rsidRPr="00794D8C">
        <w:rPr>
          <w:rFonts w:ascii="Times New Roman" w:hAnsi="Times New Roman" w:cs="Times New Roman"/>
          <w:sz w:val="24"/>
          <w:szCs w:val="24"/>
        </w:rPr>
        <w:t xml:space="preserve"> </w:t>
      </w:r>
      <w:ins w:id="23" w:author="McKane, Bob" w:date="2020-02-28T14:49:00Z">
        <w:r w:rsidR="00093F88">
          <w:rPr>
            <w:rFonts w:ascii="Times New Roman" w:hAnsi="Times New Roman" w:cs="Times New Roman"/>
            <w:sz w:val="24"/>
            <w:szCs w:val="24"/>
          </w:rPr>
          <w:t>A</w:t>
        </w:r>
      </w:ins>
      <w:del w:id="24" w:author="McKane, Bob" w:date="2020-02-28T14:49:00Z">
        <w:r w:rsidR="00AD1A98" w:rsidRPr="00794D8C" w:rsidDel="00093F88">
          <w:rPr>
            <w:rFonts w:ascii="Times New Roman" w:hAnsi="Times New Roman" w:cs="Times New Roman"/>
            <w:sz w:val="24"/>
            <w:szCs w:val="24"/>
          </w:rPr>
          <w:delText>However, a</w:delText>
        </w:r>
      </w:del>
      <w:r w:rsidR="00AD1A98" w:rsidRPr="00794D8C">
        <w:rPr>
          <w:rFonts w:ascii="Times New Roman" w:hAnsi="Times New Roman" w:cs="Times New Roman"/>
          <w:sz w:val="24"/>
          <w:szCs w:val="24"/>
        </w:rPr>
        <w:t xml:space="preserve">pproximately 11% of the watershed area can be attributed to buildings. </w:t>
      </w:r>
    </w:p>
    <w:p w14:paraId="15589F05" w14:textId="7535332A" w:rsidR="008C7A5E"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Taylor Creek </w:t>
      </w:r>
      <w:r w:rsidR="00B07A7A" w:rsidRPr="00794D8C">
        <w:rPr>
          <w:rFonts w:ascii="Times New Roman" w:hAnsi="Times New Roman" w:cs="Times New Roman"/>
          <w:sz w:val="24"/>
          <w:szCs w:val="24"/>
        </w:rPr>
        <w:t xml:space="preserve">is located in the southeastern region of Seattle, Washington and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693339" w:rsidRPr="00794D8C">
        <w:rPr>
          <w:rFonts w:ascii="Times New Roman" w:hAnsi="Times New Roman" w:cs="Times New Roman"/>
          <w:sz w:val="24"/>
          <w:szCs w:val="24"/>
        </w:rPr>
        <w:t xml:space="preserve">While restoration efforts led by the Seattle Public Utilities have been conducted throughout the watershed since 1971, </w:t>
      </w:r>
      <w:r w:rsidR="00AE21FA" w:rsidRPr="00794D8C">
        <w:rPr>
          <w:rFonts w:ascii="Times New Roman" w:hAnsi="Times New Roman" w:cs="Times New Roman"/>
          <w:sz w:val="24"/>
          <w:szCs w:val="24"/>
        </w:rPr>
        <w:t xml:space="preserve">the large-scale potential of green roof implementations have not been investigated.  </w:t>
      </w:r>
    </w:p>
    <w:p w14:paraId="1328E399" w14:textId="635BA8D0" w:rsidR="00BD4DC1" w:rsidRPr="00794D8C" w:rsidRDefault="00BD4DC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These four watersheds were chosen </w:t>
      </w:r>
      <w:del w:id="25" w:author="McKane, Bob" w:date="2020-02-29T12:08:00Z">
        <w:r w:rsidR="00220039" w:rsidRPr="00794D8C" w:rsidDel="008644AE">
          <w:rPr>
            <w:rFonts w:ascii="Times New Roman" w:hAnsi="Times New Roman" w:cs="Times New Roman"/>
            <w:sz w:val="24"/>
            <w:szCs w:val="24"/>
          </w:rPr>
          <w:delText>to be included in</w:delText>
        </w:r>
      </w:del>
      <w:ins w:id="26" w:author="McKane, Bob" w:date="2020-02-29T12:08:00Z">
        <w:r w:rsidR="008644AE">
          <w:rPr>
            <w:rFonts w:ascii="Times New Roman" w:hAnsi="Times New Roman" w:cs="Times New Roman"/>
            <w:sz w:val="24"/>
            <w:szCs w:val="24"/>
          </w:rPr>
          <w:t>for</w:t>
        </w:r>
      </w:ins>
      <w:r w:rsidR="00220039" w:rsidRPr="00794D8C">
        <w:rPr>
          <w:rFonts w:ascii="Times New Roman" w:hAnsi="Times New Roman" w:cs="Times New Roman"/>
          <w:sz w:val="24"/>
          <w:szCs w:val="24"/>
        </w:rPr>
        <w:t xml:space="preserve"> this study </w:t>
      </w:r>
      <w:r w:rsidRPr="00794D8C">
        <w:rPr>
          <w:rFonts w:ascii="Times New Roman" w:hAnsi="Times New Roman" w:cs="Times New Roman"/>
          <w:sz w:val="24"/>
          <w:szCs w:val="24"/>
        </w:rPr>
        <w:t xml:space="preserve">because they represent varying sizes of watersheds in each of the four corners of Seattle, Washington. Also, the input data required to run the watershed model, which will be described in a subsequent section, were available for each of these watersheds.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2621A521"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varying green roof implementation scenarios on hydrologic discharge, we used the </w:t>
      </w:r>
      <w:r w:rsidR="00A56DD5" w:rsidRPr="00794D8C">
        <w:rPr>
          <w:rFonts w:ascii="Times New Roman" w:hAnsi="Times New Roman" w:cs="Times New Roman"/>
          <w:sz w:val="24"/>
          <w:szCs w:val="24"/>
        </w:rPr>
        <w:t>Visualizing Ecosystem and Land Management Assessments (</w:t>
      </w:r>
      <w:commentRangeStart w:id="27"/>
      <w:r w:rsidR="00A56DD5" w:rsidRPr="00794D8C">
        <w:rPr>
          <w:rFonts w:ascii="Times New Roman" w:hAnsi="Times New Roman" w:cs="Times New Roman"/>
          <w:sz w:val="24"/>
          <w:szCs w:val="24"/>
        </w:rPr>
        <w:t>VELMA</w:t>
      </w:r>
      <w:commentRangeEnd w:id="27"/>
      <w:r w:rsidR="005D4FBD">
        <w:rPr>
          <w:rStyle w:val="CommentReference"/>
        </w:rPr>
        <w:commentReference w:id="27"/>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commentRangeStart w:id="28"/>
      <w:r w:rsidR="00924427" w:rsidRPr="00794D8C">
        <w:rPr>
          <w:rFonts w:ascii="Times New Roman" w:hAnsi="Times New Roman" w:cs="Times New Roman"/>
          <w:sz w:val="24"/>
          <w:szCs w:val="24"/>
        </w:rPr>
        <w:fldChar w:fldCharType="begin"/>
      </w:r>
      <w:r w:rsidR="0067411D" w:rsidRPr="00794D8C">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commentRangeEnd w:id="28"/>
      <w:r w:rsidR="008644AE">
        <w:rPr>
          <w:rStyle w:val="CommentReference"/>
        </w:rPr>
        <w:commentReference w:id="28"/>
      </w:r>
      <w:r w:rsidR="00924427" w:rsidRPr="00794D8C">
        <w:rPr>
          <w:rFonts w:ascii="Times New Roman" w:hAnsi="Times New Roman" w:cs="Times New Roman"/>
          <w:sz w:val="24"/>
          <w:szCs w:val="24"/>
        </w:rPr>
        <w:t xml:space="preserve"> and 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 forests in the Pacific Northwest</w:t>
      </w:r>
      <w:r w:rsidR="00A826FD" w:rsidRPr="00794D8C">
        <w:rPr>
          <w:rFonts w:ascii="Times New Roman" w:hAnsi="Times New Roman" w:cs="Times New Roman"/>
          <w:sz w:val="24"/>
          <w:szCs w:val="24"/>
        </w:rPr>
        <w:t xml:space="preserve"> </w:t>
      </w:r>
      <w:commentRangeStart w:id="29"/>
      <w:r w:rsidR="00A826F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A826F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A826FD" w:rsidRPr="00794D8C">
        <w:rPr>
          <w:rFonts w:ascii="Times New Roman" w:hAnsi="Times New Roman" w:cs="Times New Roman"/>
          <w:sz w:val="24"/>
          <w:szCs w:val="24"/>
        </w:rPr>
        <w:fldChar w:fldCharType="end"/>
      </w:r>
      <w:commentRangeEnd w:id="29"/>
      <w:r w:rsidR="008644AE">
        <w:rPr>
          <w:rStyle w:val="CommentReference"/>
        </w:rPr>
        <w:commentReference w:id="29"/>
      </w:r>
      <w:r w:rsidR="00A826FD"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arctic tundra, </w:t>
      </w:r>
      <w:r w:rsidR="00A366F5" w:rsidRPr="00794D8C">
        <w:rPr>
          <w:rFonts w:ascii="Times New Roman" w:hAnsi="Times New Roman" w:cs="Times New Roman"/>
          <w:sz w:val="24"/>
          <w:szCs w:val="24"/>
        </w:rPr>
        <w:t>and 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6C1281B5"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VELMA has only recently been used to model semi-urbanized environments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various implementations of green infrastructure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5F51BE" w:rsidRPr="00794D8C">
        <w:rPr>
          <w:rFonts w:ascii="Times New Roman" w:hAnsi="Times New Roman" w:cs="Times New Roman"/>
          <w:sz w:val="24"/>
          <w:szCs w:val="24"/>
        </w:rPr>
        <w:t xml:space="preserve">. </w:t>
      </w:r>
      <w:r w:rsidRPr="00794D8C">
        <w:rPr>
          <w:rFonts w:ascii="Times New Roman" w:hAnsi="Times New Roman" w:cs="Times New Roman"/>
          <w:sz w:val="24"/>
          <w:szCs w:val="24"/>
        </w:rPr>
        <w:t>Also, until now, the model has not explicitly modeled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the environment. </w:t>
      </w:r>
      <w:r w:rsidRPr="00794D8C">
        <w:rPr>
          <w:rFonts w:ascii="Times New Roman" w:hAnsi="Times New Roman" w:cs="Times New Roman"/>
          <w:sz w:val="24"/>
          <w:szCs w:val="24"/>
        </w:rPr>
        <w:lastRenderedPageBreak/>
        <w:t xml:space="preserve">The left panel designates a traditional VELMA voxel (after Abdelnour 2011). </w:t>
      </w:r>
      <w:r w:rsidR="005F51BE" w:rsidRPr="00794D8C">
        <w:rPr>
          <w:rFonts w:ascii="Times New Roman" w:hAnsi="Times New Roman" w:cs="Times New Roman"/>
          <w:sz w:val="24"/>
          <w:szCs w:val="24"/>
        </w:rPr>
        <w:t xml:space="preserve">VELMA 2.0 </w:t>
      </w:r>
      <w:r w:rsidRPr="00794D8C">
        <w:rPr>
          <w:rFonts w:ascii="Times New Roman" w:hAnsi="Times New Roman" w:cs="Times New Roman"/>
          <w:sz w:val="24"/>
          <w:szCs w:val="24"/>
        </w:rPr>
        <w:t xml:space="preserve">introduced an impermeable layer that limited the percentage of water that could infiltrate from the surface to the first soil layer. This improvement allows VELMA to simulate increased surface runoff and less infiltration caused by the increased impermeability of urbanized surfaces (e.g., buildings, roads, parking lots, sidewalks). </w:t>
      </w:r>
    </w:p>
    <w:p w14:paraId="14FFC6E2" w14:textId="68642CEA" w:rsidR="00133954" w:rsidRPr="00794D8C" w:rsidRDefault="00F42C91" w:rsidP="00794D8C">
      <w:pPr>
        <w:spacing w:line="480" w:lineRule="auto"/>
        <w:ind w:firstLine="360"/>
        <w:rPr>
          <w:rFonts w:ascii="Times New Roman" w:hAnsi="Times New Roman" w:cs="Times New Roman"/>
          <w:b/>
          <w:bCs/>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 xml:space="preserve">this </w:t>
      </w:r>
      <w:r w:rsidR="009006EA" w:rsidRPr="00794D8C">
        <w:rPr>
          <w:rFonts w:ascii="Times New Roman" w:hAnsi="Times New Roman" w:cs="Times New Roman"/>
          <w:sz w:val="24"/>
          <w:szCs w:val="24"/>
        </w:rPr>
        <w:t xml:space="preserve">previous </w:t>
      </w:r>
      <w:r w:rsidRPr="00794D8C">
        <w:rPr>
          <w:rFonts w:ascii="Times New Roman" w:hAnsi="Times New Roman" w:cs="Times New Roman"/>
          <w:sz w:val="24"/>
          <w:szCs w:val="24"/>
        </w:rPr>
        <w:t xml:space="preserve">improvement to better represent urbanized </w:t>
      </w:r>
      <w:r w:rsidR="004E4CA3" w:rsidRPr="00794D8C">
        <w:rPr>
          <w:rFonts w:ascii="Times New Roman" w:hAnsi="Times New Roman" w:cs="Times New Roman"/>
          <w:sz w:val="24"/>
          <w:szCs w:val="24"/>
        </w:rPr>
        <w:t>surfaces</w:t>
      </w:r>
      <w:r w:rsidRPr="00794D8C">
        <w:rPr>
          <w:rFonts w:ascii="Times New Roman" w:hAnsi="Times New Roman" w:cs="Times New Roman"/>
          <w:sz w:val="24"/>
          <w:szCs w:val="24"/>
        </w:rPr>
        <w:t xml:space="preserve">, we </w:t>
      </w:r>
      <w:r w:rsidR="004E4CA3" w:rsidRPr="00794D8C">
        <w:rPr>
          <w:rFonts w:ascii="Times New Roman" w:hAnsi="Times New Roman" w:cs="Times New Roman"/>
          <w:sz w:val="24"/>
          <w:szCs w:val="24"/>
        </w:rPr>
        <w:t>made model</w:t>
      </w:r>
      <w:r w:rsidRPr="00794D8C">
        <w:rPr>
          <w:rFonts w:ascii="Times New Roman" w:hAnsi="Times New Roman" w:cs="Times New Roman"/>
          <w:sz w:val="24"/>
          <w:szCs w:val="24"/>
        </w:rPr>
        <w:t xml:space="preserve"> modifications for VELMA 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4E4CA3"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shows how the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right panel). First, a</w:t>
      </w:r>
      <w:r w:rsidR="000A12C9" w:rsidRPr="00794D8C">
        <w:rPr>
          <w:rFonts w:ascii="Times New Roman" w:hAnsi="Times New Roman" w:cs="Times New Roman"/>
          <w:sz w:val="24"/>
          <w:szCs w:val="24"/>
        </w:rPr>
        <w:t xml:space="preserve">n </w:t>
      </w:r>
      <w:r w:rsidR="004E4CA3" w:rsidRPr="00794D8C">
        <w:rPr>
          <w:rFonts w:ascii="Times New Roman" w:hAnsi="Times New Roman" w:cs="Times New Roman"/>
          <w:sz w:val="24"/>
          <w:szCs w:val="24"/>
        </w:rPr>
        <w:t xml:space="preserve">impermeable boundary is placed between the first layer and the second layer. Above this boundary, the first layer </w:t>
      </w:r>
      <w:r w:rsidR="009006EA" w:rsidRPr="00794D8C">
        <w:rPr>
          <w:rFonts w:ascii="Times New Roman" w:hAnsi="Times New Roman" w:cs="Times New Roman"/>
          <w:sz w:val="24"/>
          <w:szCs w:val="24"/>
        </w:rPr>
        <w:t>is characterized by the soil properties of the green roof</w:t>
      </w:r>
      <w:r w:rsidR="00102CE0" w:rsidRPr="00794D8C">
        <w:rPr>
          <w:rFonts w:ascii="Times New Roman" w:hAnsi="Times New Roman" w:cs="Times New Roman"/>
          <w:sz w:val="24"/>
          <w:szCs w:val="24"/>
        </w:rPr>
        <w:t xml:space="preserve">, and below the boundary, the remaining three soil layers are characterized by the soil properties of soil under the building. </w:t>
      </w:r>
      <w:r w:rsidR="009006EA" w:rsidRPr="00794D8C">
        <w:rPr>
          <w:rFonts w:ascii="Times New Roman" w:hAnsi="Times New Roman" w:cs="Times New Roman"/>
          <w:sz w:val="24"/>
          <w:szCs w:val="24"/>
        </w:rPr>
        <w:t>Lateral flow is allowed both out of the first soil layer (i.e., the green roof) and in and out of the lower soil layers.</w:t>
      </w:r>
      <w:r w:rsidR="009006EA" w:rsidRPr="00794D8C">
        <w:rPr>
          <w:rFonts w:ascii="Times New Roman" w:hAnsi="Times New Roman" w:cs="Times New Roman"/>
          <w:b/>
          <w:bCs/>
          <w:sz w:val="24"/>
          <w:szCs w:val="24"/>
        </w:rPr>
        <w:t xml:space="preserve"> </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781DF3C5" w14:textId="0DD60FAF" w:rsidR="004E4CA3" w:rsidRPr="00794D8C" w:rsidRDefault="009006EA"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Land cover and soil parameterizations for green roof voxel</w:t>
      </w:r>
      <w:r w:rsidR="000A12C9" w:rsidRPr="00794D8C">
        <w:rPr>
          <w:rFonts w:ascii="Times New Roman" w:hAnsi="Times New Roman" w:cs="Times New Roman"/>
          <w:sz w:val="24"/>
          <w:szCs w:val="24"/>
        </w:rPr>
        <w:t>s</w:t>
      </w:r>
      <w:r w:rsidR="005F51BE" w:rsidRPr="00794D8C">
        <w:rPr>
          <w:rFonts w:ascii="Times New Roman" w:hAnsi="Times New Roman" w:cs="Times New Roman"/>
          <w:sz w:val="24"/>
          <w:szCs w:val="24"/>
        </w:rPr>
        <w:t xml:space="preserve"> were changed for different implementation scenarios, which will be described in a subsequent section. </w:t>
      </w:r>
      <w:r w:rsidRPr="00794D8C">
        <w:rPr>
          <w:rFonts w:ascii="Times New Roman" w:hAnsi="Times New Roman" w:cs="Times New Roman"/>
          <w:sz w:val="24"/>
          <w:szCs w:val="24"/>
        </w:rPr>
        <w:t xml:space="preserve"> </w:t>
      </w:r>
    </w:p>
    <w:p w14:paraId="301DC713" w14:textId="77777777" w:rsidR="004E4CA3" w:rsidRPr="00794D8C" w:rsidRDefault="004E4CA3" w:rsidP="00794D8C">
      <w:pPr>
        <w:spacing w:line="480" w:lineRule="auto"/>
        <w:ind w:firstLine="360"/>
        <w:rPr>
          <w:rFonts w:ascii="Times New Roman" w:hAnsi="Times New Roman" w:cs="Times New Roman"/>
          <w:sz w:val="24"/>
          <w:szCs w:val="24"/>
        </w:rPr>
      </w:pPr>
    </w:p>
    <w:p w14:paraId="39B9EF43" w14:textId="3903D693" w:rsidR="0039159A"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2.3. </w:t>
      </w:r>
      <w:r w:rsidR="0039159A" w:rsidRPr="00794D8C">
        <w:rPr>
          <w:rFonts w:ascii="Times New Roman" w:hAnsi="Times New Roman" w:cs="Times New Roman"/>
          <w:b/>
          <w:sz w:val="24"/>
          <w:szCs w:val="24"/>
        </w:rPr>
        <w:t xml:space="preserve">Input Data </w:t>
      </w:r>
    </w:p>
    <w:p w14:paraId="48FA1B1F" w14:textId="259D08DC" w:rsidR="00A26CED" w:rsidRPr="00794D8C" w:rsidRDefault="009006E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number of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 xml:space="preserve">stream network, and weather drivers including daily temperature and precipitation, all of which </w:t>
      </w:r>
      <w:r w:rsidRPr="00794D8C">
        <w:rPr>
          <w:rFonts w:ascii="Times New Roman" w:hAnsi="Times New Roman" w:cs="Times New Roman"/>
          <w:sz w:val="24"/>
          <w:szCs w:val="24"/>
        </w:rPr>
        <w:t xml:space="preserve">are summarized in Table </w:t>
      </w:r>
      <w:r w:rsidR="00A26CED" w:rsidRPr="00794D8C">
        <w:rPr>
          <w:rFonts w:ascii="Times New Roman" w:hAnsi="Times New Roman" w:cs="Times New Roman"/>
          <w:sz w:val="24"/>
          <w:szCs w:val="24"/>
        </w:rPr>
        <w:t>2</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lastRenderedPageBreak/>
        <w:t>&lt;Insert Table 2 Here&gt;</w:t>
      </w:r>
    </w:p>
    <w:p w14:paraId="6A4F5335" w14:textId="5A81BE1E"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was acquired from the USGS (Table 2). This initial layer was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 xml:space="preserve">processed using the JPDEM processing tool </w:t>
      </w:r>
      <w:commentRangeStart w:id="30"/>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w:t>
      </w:r>
      <w:ins w:id="31" w:author="McKane, Bob" w:date="2020-02-29T16:26:00Z">
        <w:r w:rsidR="00EB401A">
          <w:rPr>
            <w:rFonts w:ascii="Times New Roman" w:hAnsi="Times New Roman" w:cs="Times New Roman"/>
            <w:noProof/>
            <w:sz w:val="24"/>
            <w:szCs w:val="24"/>
          </w:rPr>
          <w:t xml:space="preserve">Pan et al. 2012; </w:t>
        </w:r>
      </w:ins>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commentRangeEnd w:id="30"/>
      <w:r w:rsidR="00EB401A">
        <w:rPr>
          <w:rStyle w:val="CommentReference"/>
        </w:rPr>
        <w:commentReference w:id="30"/>
      </w:r>
      <w:r w:rsidRPr="00794D8C">
        <w:rPr>
          <w:rFonts w:ascii="Times New Roman" w:hAnsi="Times New Roman" w:cs="Times New Roman"/>
          <w:sz w:val="24"/>
          <w:szCs w:val="24"/>
        </w:rPr>
        <w:t xml:space="preserve">. A hand-digitized stream network obtained from the City of Seattle was used to aid the processing tool in order to correctly route flow in a pre-determined manner. </w:t>
      </w:r>
      <w:r w:rsidR="00D54DAF" w:rsidRPr="00794D8C">
        <w:rPr>
          <w:rFonts w:ascii="Times New Roman" w:hAnsi="Times New Roman" w:cs="Times New Roman"/>
          <w:sz w:val="24"/>
          <w:szCs w:val="24"/>
        </w:rPr>
        <w:t>Municipal sewers and pipes were ignored and may be incorporated in further studies.</w:t>
      </w:r>
    </w:p>
    <w:p w14:paraId="2BA65A6A" w14:textId="4964E5EE"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A single soil type was used for all of the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This layer was changed for cells that implemented green roofs and were characterized by intensive and extensive green roof media characteristics, as described in a subsequent section. </w:t>
      </w:r>
    </w:p>
    <w:p w14:paraId="1D47C6EA" w14:textId="37D271CB" w:rsidR="00A26CED" w:rsidRPr="00794D8C" w:rsidRDefault="00CF31B8"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L</w:t>
      </w:r>
      <w:r w:rsidR="00A26CED" w:rsidRPr="00794D8C">
        <w:rPr>
          <w:rFonts w:ascii="Times New Roman" w:hAnsi="Times New Roman" w:cs="Times New Roman"/>
          <w:sz w:val="24"/>
          <w:szCs w:val="24"/>
        </w:rPr>
        <w:t xml:space="preserve">and use data were acquired from the </w:t>
      </w:r>
      <w:r w:rsidRPr="00794D8C">
        <w:rPr>
          <w:rFonts w:ascii="Times New Roman" w:hAnsi="Times New Roman" w:cs="Times New Roman"/>
          <w:sz w:val="24"/>
          <w:szCs w:val="24"/>
        </w:rPr>
        <w:t>University of Washington</w:t>
      </w:r>
      <w:r w:rsidR="00D54DAF" w:rsidRPr="00794D8C">
        <w:rPr>
          <w:rFonts w:ascii="Times New Roman" w:hAnsi="Times New Roman" w:cs="Times New Roman"/>
          <w:sz w:val="24"/>
          <w:szCs w:val="24"/>
        </w:rPr>
        <w:t>’s Remote Sensing &amp; Geospatial Analysis Laboratory</w:t>
      </w:r>
      <w:r w:rsidR="00A26CED" w:rsidRPr="00794D8C">
        <w:rPr>
          <w:rFonts w:ascii="Times New Roman" w:hAnsi="Times New Roman" w:cs="Times New Roman"/>
          <w:sz w:val="24"/>
          <w:szCs w:val="24"/>
        </w:rPr>
        <w:t xml:space="preserve"> (Table 2)</w:t>
      </w:r>
      <w:r w:rsidR="00D54DAF" w:rsidRPr="00794D8C">
        <w:rPr>
          <w:rFonts w:ascii="Times New Roman" w:hAnsi="Times New Roman" w:cs="Times New Roman"/>
          <w:sz w:val="24"/>
          <w:szCs w:val="24"/>
        </w:rPr>
        <w:t xml:space="preserve"> and consisted of 1</w:t>
      </w:r>
      <w:r w:rsidR="00D06476" w:rsidRPr="00794D8C">
        <w:rPr>
          <w:rFonts w:ascii="Times New Roman" w:hAnsi="Times New Roman" w:cs="Times New Roman"/>
          <w:sz w:val="24"/>
          <w:szCs w:val="24"/>
        </w:rPr>
        <w:t>-</w:t>
      </w:r>
      <w:r w:rsidR="00A26CED" w:rsidRPr="00794D8C">
        <w:rPr>
          <w:rFonts w:ascii="Times New Roman" w:hAnsi="Times New Roman" w:cs="Times New Roman"/>
          <w:sz w:val="24"/>
          <w:szCs w:val="24"/>
        </w:rPr>
        <w:t>m land use land cover dat</w:t>
      </w:r>
      <w:r w:rsidR="00D54DAF" w:rsidRPr="00794D8C">
        <w:rPr>
          <w:rFonts w:ascii="Times New Roman" w:hAnsi="Times New Roman" w:cs="Times New Roman"/>
          <w:sz w:val="24"/>
          <w:szCs w:val="24"/>
        </w:rPr>
        <w:t>a across the Seattle metropolitan area (</w:t>
      </w:r>
      <w:r w:rsidR="00A26CED" w:rsidRPr="00794D8C">
        <w:rPr>
          <w:rFonts w:ascii="Times New Roman" w:hAnsi="Times New Roman" w:cs="Times New Roman"/>
          <w:sz w:val="24"/>
          <w:szCs w:val="24"/>
        </w:rPr>
        <w:t>Table</w:t>
      </w:r>
      <w:r w:rsidR="00D06476"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1</w:t>
      </w:r>
      <w:r w:rsidR="00D06476" w:rsidRPr="00794D8C">
        <w:rPr>
          <w:rFonts w:ascii="Times New Roman" w:hAnsi="Times New Roman" w:cs="Times New Roman"/>
          <w:sz w:val="24"/>
          <w:szCs w:val="24"/>
        </w:rPr>
        <w:t>-2</w:t>
      </w:r>
      <w:r w:rsidR="00A26CED" w:rsidRPr="00794D8C">
        <w:rPr>
          <w:rFonts w:ascii="Times New Roman" w:hAnsi="Times New Roman" w:cs="Times New Roman"/>
          <w:sz w:val="24"/>
          <w:szCs w:val="24"/>
        </w:rPr>
        <w:t>)</w:t>
      </w:r>
      <w:r w:rsidR="00D54DAF" w:rsidRPr="00794D8C">
        <w:rPr>
          <w:rFonts w:ascii="Times New Roman" w:hAnsi="Times New Roman" w:cs="Times New Roman"/>
          <w:sz w:val="24"/>
          <w:szCs w:val="24"/>
        </w:rPr>
        <w:t>. These maps</w:t>
      </w:r>
      <w:r w:rsidR="00A26CED" w:rsidRPr="00794D8C">
        <w:rPr>
          <w:rFonts w:ascii="Times New Roman" w:hAnsi="Times New Roman" w:cs="Times New Roman"/>
          <w:sz w:val="24"/>
          <w:szCs w:val="24"/>
        </w:rPr>
        <w:t xml:space="preserve"> were then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p>
    <w:p w14:paraId="7EA73942" w14:textId="4141B0EC" w:rsidR="00D06476"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(i.e.,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All three stations were within the Seattle city limits</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w:t>
      </w:r>
      <w:r w:rsidRPr="00794D8C">
        <w:rPr>
          <w:rFonts w:ascii="Times New Roman" w:hAnsi="Times New Roman" w:cs="Times New Roman"/>
          <w:sz w:val="24"/>
          <w:szCs w:val="24"/>
        </w:rPr>
        <w:lastRenderedPageBreak/>
        <w:t xml:space="preserve">observations between </w:t>
      </w:r>
      <w:r w:rsidR="00F847B7" w:rsidRPr="00794D8C">
        <w:rPr>
          <w:rFonts w:ascii="Times New Roman" w:hAnsi="Times New Roman" w:cs="Times New Roman"/>
          <w:sz w:val="24"/>
          <w:szCs w:val="24"/>
        </w:rPr>
        <w:t xml:space="preserve">1986 and 2015, which included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ins w:id="32" w:author="McKane, Bob" w:date="2020-02-29T16:05:00Z">
        <w:r w:rsidR="005D4FBD">
          <w:rPr>
            <w:rFonts w:ascii="Times New Roman" w:hAnsi="Times New Roman" w:cs="Times New Roman"/>
            <w:sz w:val="24"/>
            <w:szCs w:val="24"/>
          </w:rPr>
          <w:t xml:space="preserve"> </w:t>
        </w:r>
      </w:ins>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E1D9B21" w14:textId="6C84B775" w:rsidR="00D07FEE"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simulated discharge with observed streamflow for a single watershed: Taylor Creek </w:t>
      </w:r>
      <w:commentRangeStart w:id="33"/>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commentRangeEnd w:id="33"/>
      <w:r w:rsidR="00E408E0">
        <w:rPr>
          <w:rStyle w:val="CommentReference"/>
        </w:rPr>
        <w:commentReference w:id="33"/>
      </w:r>
      <w:r w:rsidRPr="00794D8C">
        <w:rPr>
          <w:rFonts w:ascii="Times New Roman" w:hAnsi="Times New Roman" w:cs="Times New Roman"/>
          <w:sz w:val="24"/>
          <w:szCs w:val="24"/>
        </w:rPr>
        <w:t>. Taylor Creek was chosen because it was the smallest watershed and had the longest period of observed hydrologic data available.</w:t>
      </w:r>
    </w:p>
    <w:p w14:paraId="747C9B38" w14:textId="75ABFCEE"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 The goal of calibration was to adequately represent the hydrologic storage throughout the watershed without overfitting the model. MOEA-VELMA utilizes the MOEA Framework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00C214B1"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to 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 xml:space="preserve">(Deb et al., </w:t>
      </w:r>
      <w:r w:rsidR="00502D97">
        <w:rPr>
          <w:rFonts w:ascii="Times New Roman" w:hAnsi="Times New Roman" w:cs="Times New Roman"/>
          <w:noProof/>
          <w:sz w:val="24"/>
          <w:szCs w:val="24"/>
        </w:rPr>
        <w:lastRenderedPageBreak/>
        <w:t>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sole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1ECF4F1D"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one where one represents a perfect fit with the observed data. </w:t>
      </w:r>
    </w:p>
    <w:p w14:paraId="3D0AB782" w14:textId="4800DDAC"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Observed 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which consisted of daily discharge data between January 2004 and July 2016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D07FEE" w:rsidRPr="00794D8C">
        <w:rPr>
          <w:rFonts w:ascii="Times New Roman" w:hAnsi="Times New Roman" w:cs="Times New Roman"/>
          <w:sz w:val="24"/>
          <w:szCs w:val="24"/>
        </w:rPr>
        <w:t>Calibration was performed with daily data from 2004-2009</w:t>
      </w:r>
      <w:r w:rsidR="00D66478" w:rsidRPr="00794D8C">
        <w:rPr>
          <w:rFonts w:ascii="Times New Roman" w:hAnsi="Times New Roman" w:cs="Times New Roman"/>
          <w:sz w:val="24"/>
          <w:szCs w:val="24"/>
        </w:rPr>
        <w:t xml:space="preserve"> and tuned the parameters shown in Table 3</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6606A58E"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proofErr w:type="spellStart"/>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w:t>
      </w:r>
      <w:proofErr w:type="spellEnd"/>
      <w:r w:rsidRPr="00794D8C">
        <w:rPr>
          <w:rFonts w:ascii="Times New Roman" w:hAnsi="Times New Roman" w:cs="Times New Roman"/>
          <w:i/>
          <w:iCs/>
          <w:sz w:val="24"/>
          <w:szCs w:val="24"/>
        </w:rPr>
        <w:t xml:space="preserve"> 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571BB340" w:rsidR="005F7391" w:rsidRPr="00794D8C"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D07FEE" w:rsidRPr="00794D8C">
        <w:rPr>
          <w:rFonts w:ascii="Times New Roman" w:hAnsi="Times New Roman" w:cs="Times New Roman"/>
          <w:sz w:val="24"/>
          <w:szCs w:val="24"/>
        </w:rPr>
        <w:t xml:space="preserve">By visual inspection, all parameter sets that produced simulations with NSE &gt; 0.6 were retained, from which a </w:t>
      </w:r>
      <w:r w:rsidRPr="00794D8C">
        <w:rPr>
          <w:rFonts w:ascii="Times New Roman" w:hAnsi="Times New Roman" w:cs="Times New Roman"/>
          <w:sz w:val="24"/>
          <w:szCs w:val="24"/>
        </w:rPr>
        <w:t xml:space="preserve">single </w:t>
      </w:r>
      <w:r w:rsidRPr="00794D8C">
        <w:rPr>
          <w:rFonts w:ascii="Times New Roman" w:hAnsi="Times New Roman" w:cs="Times New Roman"/>
          <w:sz w:val="24"/>
          <w:szCs w:val="24"/>
        </w:rPr>
        <w:lastRenderedPageBreak/>
        <w:t xml:space="preserve">parameter set was chosen and applied to each of the four watersheds to serve as baseline models. These baseline models will then be compared with the scenarios, as described below. </w:t>
      </w: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46283E00"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thicker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&gt;6 inches</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larger vegetation 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larger,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Pr="00794D8C">
        <w:rPr>
          <w:rFonts w:ascii="Times New Roman" w:hAnsi="Times New Roman" w:cs="Times New Roman"/>
          <w:sz w:val="24"/>
          <w:szCs w:val="24"/>
        </w:rPr>
        <w:t>2-6</w:t>
      </w:r>
      <w:r w:rsidR="001C516D" w:rsidRPr="00794D8C">
        <w:rPr>
          <w:rFonts w:ascii="Times New Roman" w:hAnsi="Times New Roman" w:cs="Times New Roman"/>
          <w:sz w:val="24"/>
          <w:szCs w:val="24"/>
        </w:rPr>
        <w:t xml:space="preserve"> inches</w:t>
      </w:r>
      <w:r w:rsidRPr="00794D8C">
        <w:rPr>
          <w:rFonts w:ascii="Times New Roman" w:hAnsi="Times New Roman" w:cs="Times New Roman"/>
          <w:sz w:val="24"/>
          <w:szCs w:val="24"/>
        </w:rPr>
        <w:t>) and low-level vegetation that typically covers a large proportion of the roof. EGRs can be implemented on buildings with less structural support than IGRs, and they typically do not require maintenance such as irrigation, 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6633F0DC"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parameterize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8469F5" w:rsidRPr="00794D8C">
        <w:rPr>
          <w:rFonts w:ascii="Times New Roman" w:hAnsi="Times New Roman" w:cs="Times New Roman"/>
          <w:sz w:val="24"/>
          <w:szCs w:val="24"/>
        </w:rPr>
        <w:t>are 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 Table </w:t>
      </w:r>
      <w:r w:rsidR="00D66478" w:rsidRPr="00794D8C">
        <w:rPr>
          <w:rFonts w:ascii="Times New Roman" w:hAnsi="Times New Roman" w:cs="Times New Roman"/>
          <w:sz w:val="24"/>
          <w:szCs w:val="24"/>
        </w:rPr>
        <w:t>4</w:t>
      </w:r>
      <w:r w:rsidR="00E937E2" w:rsidRPr="00794D8C">
        <w:rPr>
          <w:rFonts w:ascii="Times New Roman" w:hAnsi="Times New Roman" w:cs="Times New Roman"/>
          <w:sz w:val="24"/>
          <w:szCs w:val="24"/>
        </w:rPr>
        <w:t xml:space="preserve"> shows the soil characteristic parameterizations for green roofs</w:t>
      </w:r>
      <w:r w:rsidR="008469F5" w:rsidRPr="00794D8C">
        <w:rPr>
          <w:rFonts w:ascii="Times New Roman" w:hAnsi="Times New Roman" w:cs="Times New Roman"/>
          <w:sz w:val="24"/>
          <w:szCs w:val="24"/>
        </w:rPr>
        <w:t xml:space="preserve"> in VELMA.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31414021"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name="Report"&gt;27&lt;/ref-type&gt;&lt;contributors&gt;&lt;authors&gt;&lt;author&gt;Magnusson Klemencic Associates,&lt;/author&gt;&lt;author&gt;Seattle Public Utilities,&lt;/author&gt;&lt;/authors&gt;&lt;/contributors&gt;&lt;titles&gt;&lt;title&gt;Draft - Green Roof Media Recommended Specifications&lt;/title&gt;&lt;/titles&gt;&lt;dates&gt;&lt;year&gt;2008&lt;/year&gt;&lt;/dates&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5E2741C6" w:rsidR="009006EA"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lastRenderedPageBreak/>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ins w:id="34" w:author="McKane, Bob" w:date="2020-02-29T16:51:00Z">
        <w:r w:rsidR="00623D01">
          <w:rPr>
            <w:rFonts w:ascii="Times New Roman" w:hAnsi="Times New Roman" w:cs="Times New Roman"/>
            <w:sz w:val="24"/>
            <w:szCs w:val="24"/>
          </w:rPr>
          <w:t xml:space="preserve">vegetation </w:t>
        </w:r>
      </w:ins>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 gCm</w:t>
      </w:r>
      <w:r w:rsidR="002B11E4" w:rsidRPr="00794D8C">
        <w:rPr>
          <w:rFonts w:ascii="Times New Roman" w:hAnsi="Times New Roman" w:cs="Times New Roman"/>
          <w:sz w:val="24"/>
          <w:szCs w:val="24"/>
          <w:vertAlign w:val="superscript"/>
        </w:rPr>
        <w:t>2</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 Getter et al. (2009). </w:t>
      </w:r>
    </w:p>
    <w:p w14:paraId="643A8D67" w14:textId="77343EBA" w:rsidR="00C06E07" w:rsidRPr="00794D8C" w:rsidRDefault="006B4AAC"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35"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35"/>
    <w:p w14:paraId="294AB140" w14:textId="77777777" w:rsidR="005D2275" w:rsidRPr="00794D8C" w:rsidRDefault="00814FC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rsidRPr="00794D8C">
        <w:rPr>
          <w:rFonts w:ascii="Times New Roman" w:hAnsi="Times New Roman" w:cs="Times New Roman"/>
          <w:sz w:val="24"/>
          <w:szCs w:val="24"/>
        </w:rPr>
        <w:t xml:space="preserve">. The spatial designations of green roofs were performed randomly. </w:t>
      </w:r>
    </w:p>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46B0377C"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 xml:space="preserve">Results </w:t>
      </w:r>
      <w:r w:rsidR="00C85E3C" w:rsidRPr="00794D8C">
        <w:rPr>
          <w:rFonts w:ascii="Times New Roman" w:hAnsi="Times New Roman" w:cs="Times New Roman"/>
          <w:b/>
          <w:sz w:val="24"/>
          <w:szCs w:val="24"/>
        </w:rPr>
        <w:t>and Discussion</w:t>
      </w:r>
    </w:p>
    <w:p w14:paraId="72EB90EC" w14:textId="6DBF56C9" w:rsidR="00CE4120"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3.1. </w:t>
      </w:r>
      <w:r w:rsidR="00CE4120" w:rsidRPr="00794D8C">
        <w:rPr>
          <w:rFonts w:ascii="Times New Roman" w:hAnsi="Times New Roman" w:cs="Times New Roman"/>
          <w:b/>
          <w:sz w:val="24"/>
          <w:szCs w:val="24"/>
        </w:rPr>
        <w:t xml:space="preserve">Calibration and Validation Results </w:t>
      </w:r>
    </w:p>
    <w:p w14:paraId="3A7F9864" w14:textId="5681BBDB" w:rsidR="00F65354" w:rsidRPr="00794D8C" w:rsidRDefault="003918E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As described above, we used the automatic calibration algorithm MOEA-VELMA to calibrate VELMA for the Taylor Creek watershed</w:t>
      </w:r>
      <w:r w:rsidR="005F7391" w:rsidRPr="00794D8C">
        <w:rPr>
          <w:rFonts w:ascii="Times New Roman" w:hAnsi="Times New Roman" w:cs="Times New Roman"/>
          <w:sz w:val="24"/>
          <w:szCs w:val="24"/>
        </w:rPr>
        <w:t xml:space="preserve">. The algorithm resulted in </w:t>
      </w:r>
      <w:r w:rsidRPr="00794D8C">
        <w:rPr>
          <w:rFonts w:ascii="Times New Roman" w:hAnsi="Times New Roman" w:cs="Times New Roman"/>
          <w:sz w:val="24"/>
          <w:szCs w:val="24"/>
        </w:rPr>
        <w:t xml:space="preserve">848 </w:t>
      </w:r>
      <w:r w:rsidR="00D44C5E" w:rsidRPr="00794D8C">
        <w:rPr>
          <w:rFonts w:ascii="Times New Roman" w:hAnsi="Times New Roman" w:cs="Times New Roman"/>
          <w:sz w:val="24"/>
          <w:szCs w:val="24"/>
        </w:rPr>
        <w:t xml:space="preserve">out of 3,500 </w:t>
      </w:r>
      <w:r w:rsidRPr="00794D8C">
        <w:rPr>
          <w:rFonts w:ascii="Times New Roman" w:hAnsi="Times New Roman" w:cs="Times New Roman"/>
          <w:sz w:val="24"/>
          <w:szCs w:val="24"/>
        </w:rPr>
        <w:t>parameter sets that gave NSE values &gt;0.6</w:t>
      </w:r>
      <w:r w:rsidR="005F7391" w:rsidRPr="00794D8C">
        <w:rPr>
          <w:rFonts w:ascii="Times New Roman" w:hAnsi="Times New Roman" w:cs="Times New Roman"/>
          <w:sz w:val="24"/>
          <w:szCs w:val="24"/>
        </w:rPr>
        <w:t xml:space="preserve"> (see </w:t>
      </w:r>
      <w:r w:rsidR="00F06387" w:rsidRPr="00794D8C">
        <w:rPr>
          <w:rFonts w:ascii="Times New Roman" w:hAnsi="Times New Roman" w:cs="Times New Roman"/>
          <w:sz w:val="24"/>
          <w:szCs w:val="24"/>
        </w:rPr>
        <w:t>Table 3</w:t>
      </w:r>
      <w:r w:rsidR="005F7391" w:rsidRPr="00794D8C">
        <w:rPr>
          <w:rFonts w:ascii="Times New Roman" w:hAnsi="Times New Roman" w:cs="Times New Roman"/>
          <w:sz w:val="24"/>
          <w:szCs w:val="24"/>
        </w:rPr>
        <w:t xml:space="preserve">). </w:t>
      </w:r>
    </w:p>
    <w:p w14:paraId="1D9FAD36" w14:textId="0226EC09" w:rsidR="00F65354" w:rsidRPr="00794D8C" w:rsidRDefault="00F65354"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 xml:space="preserve">&lt;Insert Table 4 Here&gt; </w:t>
      </w:r>
    </w:p>
    <w:p w14:paraId="21FF8114" w14:textId="5D36DD92" w:rsidR="003918E8" w:rsidRPr="00794D8C" w:rsidRDefault="00D10716"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As shown in Table </w:t>
      </w:r>
      <w:r w:rsidR="00F06387" w:rsidRPr="00794D8C">
        <w:rPr>
          <w:rFonts w:ascii="Times New Roman" w:hAnsi="Times New Roman" w:cs="Times New Roman"/>
          <w:sz w:val="24"/>
          <w:szCs w:val="24"/>
        </w:rPr>
        <w:t>3</w:t>
      </w:r>
      <w:r w:rsidRPr="00794D8C">
        <w:rPr>
          <w:rFonts w:ascii="Times New Roman" w:hAnsi="Times New Roman" w:cs="Times New Roman"/>
          <w:sz w:val="24"/>
          <w:szCs w:val="24"/>
        </w:rPr>
        <w:t xml:space="preserve">, the automatic calibration procedure found solutions with a wide range of parameter values. This is because different combinations of parameters (e.g., a high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low </w:t>
      </w:r>
      <w:commentRangeStart w:id="36"/>
      <w:proofErr w:type="spellStart"/>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w:t>
      </w:r>
      <w:proofErr w:type="spellEnd"/>
      <w:r w:rsidR="00F06387" w:rsidRPr="00794D8C">
        <w:rPr>
          <w:rFonts w:ascii="Times New Roman" w:hAnsi="Times New Roman" w:cs="Times New Roman"/>
          <w:i/>
          <w:iCs/>
          <w:sz w:val="24"/>
          <w:szCs w:val="24"/>
        </w:rPr>
        <w:t xml:space="preserve"> </w:t>
      </w:r>
      <w:r w:rsidRPr="00794D8C">
        <w:rPr>
          <w:rFonts w:ascii="Times New Roman" w:hAnsi="Times New Roman" w:cs="Times New Roman"/>
          <w:i/>
          <w:iCs/>
          <w:sz w:val="24"/>
          <w:szCs w:val="24"/>
        </w:rPr>
        <w:t>1</w:t>
      </w:r>
      <w:r w:rsidRPr="00794D8C">
        <w:rPr>
          <w:rFonts w:ascii="Times New Roman" w:hAnsi="Times New Roman" w:cs="Times New Roman"/>
          <w:sz w:val="24"/>
          <w:szCs w:val="24"/>
        </w:rPr>
        <w:t xml:space="preserve"> value compared with a low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w:t>
      </w:r>
      <w:commentRangeEnd w:id="36"/>
      <w:r w:rsidR="00863D0B">
        <w:rPr>
          <w:rStyle w:val="CommentReference"/>
        </w:rPr>
        <w:commentReference w:id="36"/>
      </w:r>
      <w:r w:rsidRPr="00794D8C">
        <w:rPr>
          <w:rFonts w:ascii="Times New Roman" w:hAnsi="Times New Roman" w:cs="Times New Roman"/>
          <w:sz w:val="24"/>
          <w:szCs w:val="24"/>
        </w:rPr>
        <w:t xml:space="preserve">value combined with a high </w:t>
      </w:r>
      <w:proofErr w:type="spellStart"/>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w:t>
      </w:r>
      <w:proofErr w:type="spellEnd"/>
      <w:r w:rsidR="00F06387" w:rsidRPr="00794D8C">
        <w:rPr>
          <w:rFonts w:ascii="Times New Roman" w:hAnsi="Times New Roman" w:cs="Times New Roman"/>
          <w:i/>
          <w:iCs/>
          <w:sz w:val="24"/>
          <w:szCs w:val="24"/>
        </w:rPr>
        <w:t xml:space="preserve"> </w:t>
      </w:r>
      <w:r w:rsidRPr="00794D8C">
        <w:rPr>
          <w:rFonts w:ascii="Times New Roman" w:hAnsi="Times New Roman" w:cs="Times New Roman"/>
          <w:i/>
          <w:iCs/>
          <w:sz w:val="24"/>
          <w:szCs w:val="24"/>
        </w:rPr>
        <w:t>1</w:t>
      </w:r>
      <w:r w:rsidRPr="00794D8C">
        <w:rPr>
          <w:rFonts w:ascii="Times New Roman" w:hAnsi="Times New Roman" w:cs="Times New Roman"/>
          <w:sz w:val="24"/>
          <w:szCs w:val="24"/>
        </w:rPr>
        <w:t xml:space="preserve"> value) can produce similar </w:t>
      </w:r>
      <w:r w:rsidR="00F06387" w:rsidRPr="00794D8C">
        <w:rPr>
          <w:rFonts w:ascii="Times New Roman" w:hAnsi="Times New Roman" w:cs="Times New Roman"/>
          <w:sz w:val="24"/>
          <w:szCs w:val="24"/>
        </w:rPr>
        <w:t>discharge simulations</w:t>
      </w:r>
      <w:r w:rsidRPr="00794D8C">
        <w:rPr>
          <w:rFonts w:ascii="Times New Roman" w:hAnsi="Times New Roman" w:cs="Times New Roman"/>
          <w:sz w:val="24"/>
          <w:szCs w:val="24"/>
        </w:rPr>
        <w:t xml:space="preserve">. </w:t>
      </w:r>
      <w:commentRangeStart w:id="37"/>
      <w:r w:rsidR="00D66478" w:rsidRPr="00794D8C">
        <w:rPr>
          <w:rFonts w:ascii="Times New Roman" w:hAnsi="Times New Roman" w:cs="Times New Roman"/>
          <w:sz w:val="24"/>
          <w:szCs w:val="24"/>
        </w:rPr>
        <w:t>F</w:t>
      </w:r>
      <w:r w:rsidRPr="00794D8C">
        <w:rPr>
          <w:rFonts w:ascii="Times New Roman" w:hAnsi="Times New Roman" w:cs="Times New Roman"/>
          <w:sz w:val="24"/>
          <w:szCs w:val="24"/>
        </w:rPr>
        <w:t>ully addressing parameter redundancy is beyond the scope of this investigation; therefore, we chose one parameter set and</w:t>
      </w:r>
      <w:r w:rsidR="005F7391" w:rsidRPr="00794D8C">
        <w:rPr>
          <w:rFonts w:ascii="Times New Roman" w:hAnsi="Times New Roman" w:cs="Times New Roman"/>
          <w:sz w:val="24"/>
          <w:szCs w:val="24"/>
        </w:rPr>
        <w:t xml:space="preserve"> applied </w:t>
      </w:r>
      <w:r w:rsidRPr="00794D8C">
        <w:rPr>
          <w:rFonts w:ascii="Times New Roman" w:hAnsi="Times New Roman" w:cs="Times New Roman"/>
          <w:sz w:val="24"/>
          <w:szCs w:val="24"/>
        </w:rPr>
        <w:t xml:space="preserve">that set </w:t>
      </w:r>
      <w:r w:rsidR="005F7391" w:rsidRPr="00794D8C">
        <w:rPr>
          <w:rFonts w:ascii="Times New Roman" w:hAnsi="Times New Roman" w:cs="Times New Roman"/>
          <w:sz w:val="24"/>
          <w:szCs w:val="24"/>
        </w:rPr>
        <w:t xml:space="preserve">to each of the four watersheds to serve as the baseline models, which will then be compared with the scenario results. </w:t>
      </w:r>
      <w:r w:rsidR="00F65354" w:rsidRPr="00794D8C">
        <w:rPr>
          <w:rFonts w:ascii="Times New Roman" w:hAnsi="Times New Roman" w:cs="Times New Roman"/>
          <w:sz w:val="24"/>
          <w:szCs w:val="24"/>
        </w:rPr>
        <w:t xml:space="preserve"> </w:t>
      </w:r>
      <w:commentRangeEnd w:id="37"/>
      <w:r w:rsidR="00863D0B">
        <w:rPr>
          <w:rStyle w:val="CommentReference"/>
        </w:rPr>
        <w:commentReference w:id="37"/>
      </w:r>
    </w:p>
    <w:p w14:paraId="13EEA863" w14:textId="77777777" w:rsidR="005F7391" w:rsidRPr="00794D8C" w:rsidRDefault="005F7391" w:rsidP="00794D8C">
      <w:pPr>
        <w:spacing w:line="480" w:lineRule="auto"/>
        <w:rPr>
          <w:rFonts w:ascii="Times New Roman" w:hAnsi="Times New Roman" w:cs="Times New Roman"/>
          <w:b/>
          <w:sz w:val="24"/>
          <w:szCs w:val="24"/>
        </w:rPr>
      </w:pPr>
    </w:p>
    <w:p w14:paraId="5EC5407C" w14:textId="4926063C" w:rsidR="00C40FD7"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3.2. </w:t>
      </w:r>
      <w:r w:rsidR="00B1189F" w:rsidRPr="00794D8C">
        <w:rPr>
          <w:rFonts w:ascii="Times New Roman" w:hAnsi="Times New Roman" w:cs="Times New Roman"/>
          <w:b/>
          <w:sz w:val="24"/>
          <w:szCs w:val="24"/>
        </w:rPr>
        <w:t>Scenario Result</w:t>
      </w:r>
      <w:r w:rsidR="00C40FD7" w:rsidRPr="00794D8C">
        <w:rPr>
          <w:rFonts w:ascii="Times New Roman" w:hAnsi="Times New Roman" w:cs="Times New Roman"/>
          <w:b/>
          <w:sz w:val="24"/>
          <w:szCs w:val="24"/>
        </w:rPr>
        <w:t>s</w:t>
      </w:r>
    </w:p>
    <w:p w14:paraId="0B70428B" w14:textId="446539BF" w:rsidR="008210C1" w:rsidRPr="00794D8C" w:rsidRDefault="00D07FEE"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Four </w:t>
      </w:r>
      <w:r w:rsidR="00F06387" w:rsidRPr="00794D8C">
        <w:rPr>
          <w:rFonts w:ascii="Times New Roman" w:hAnsi="Times New Roman" w:cs="Times New Roman"/>
          <w:bCs/>
          <w:sz w:val="24"/>
          <w:szCs w:val="24"/>
        </w:rPr>
        <w:t xml:space="preserve">green roof </w:t>
      </w:r>
      <w:r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sidRPr="00794D8C">
        <w:rPr>
          <w:rFonts w:ascii="Times New Roman" w:hAnsi="Times New Roman" w:cs="Times New Roman"/>
          <w:bCs/>
          <w:sz w:val="24"/>
          <w:szCs w:val="24"/>
        </w:rPr>
        <w:t>were run for each of the four watersheds</w:t>
      </w:r>
      <w:r w:rsidR="00F06387" w:rsidRPr="00794D8C">
        <w:rPr>
          <w:rFonts w:ascii="Times New Roman" w:hAnsi="Times New Roman" w:cs="Times New Roman"/>
          <w:bCs/>
          <w:sz w:val="24"/>
          <w:szCs w:val="24"/>
        </w:rPr>
        <w:t xml:space="preserve"> and for extensive and intensive green roof types</w:t>
      </w:r>
      <w:r w:rsidRPr="00794D8C">
        <w:rPr>
          <w:rFonts w:ascii="Times New Roman" w:hAnsi="Times New Roman" w:cs="Times New Roman"/>
          <w:bCs/>
          <w:sz w:val="24"/>
          <w:szCs w:val="24"/>
        </w:rPr>
        <w:t xml:space="preserve">, and the results are shown in Figure 7. </w:t>
      </w:r>
      <w:r w:rsidR="00F06387" w:rsidRPr="00794D8C">
        <w:rPr>
          <w:rFonts w:ascii="Times New Roman" w:hAnsi="Times New Roman" w:cs="Times New Roman"/>
          <w:bCs/>
          <w:sz w:val="24"/>
          <w:szCs w:val="24"/>
        </w:rPr>
        <w:t xml:space="preserve">Figure 7 shows the percentage change in total annual runoff between each of the scenarios and the baseline simulations. The gray and white boxplots denote the extensive and intensive green roof simulation results, respectively, and the variations are caused by annual variations across the 28-year simulation (1988-2015). </w:t>
      </w:r>
    </w:p>
    <w:p w14:paraId="4FC4AC21" w14:textId="516C892A" w:rsidR="005029A2" w:rsidRPr="00794D8C" w:rsidRDefault="00F06387"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As the total percentage of buildings that are converted to green roofs increases, the total runoff</w:t>
      </w:r>
      <w:r w:rsidR="005029A2" w:rsidRPr="00794D8C">
        <w:rPr>
          <w:rFonts w:ascii="Times New Roman" w:hAnsi="Times New Roman" w:cs="Times New Roman"/>
          <w:bCs/>
          <w:sz w:val="24"/>
          <w:szCs w:val="24"/>
        </w:rPr>
        <w:t xml:space="preserve"> reductions increase among the sce</w:t>
      </w:r>
      <w:r w:rsidRPr="00794D8C">
        <w:rPr>
          <w:rFonts w:ascii="Times New Roman" w:hAnsi="Times New Roman" w:cs="Times New Roman"/>
          <w:bCs/>
          <w:sz w:val="24"/>
          <w:szCs w:val="24"/>
        </w:rPr>
        <w:t xml:space="preserve">narios. Also, it is apparent that the intensive green roof </w:t>
      </w:r>
      <w:r w:rsidRPr="00794D8C">
        <w:rPr>
          <w:rFonts w:ascii="Times New Roman" w:hAnsi="Times New Roman" w:cs="Times New Roman"/>
          <w:bCs/>
          <w:sz w:val="24"/>
          <w:szCs w:val="24"/>
        </w:rPr>
        <w:lastRenderedPageBreak/>
        <w:t>scenarios have higher storage capacity</w:t>
      </w:r>
      <w:r w:rsidR="005029A2" w:rsidRPr="00794D8C">
        <w:rPr>
          <w:rFonts w:ascii="Times New Roman" w:hAnsi="Times New Roman" w:cs="Times New Roman"/>
          <w:bCs/>
          <w:sz w:val="24"/>
          <w:szCs w:val="24"/>
        </w:rPr>
        <w:t xml:space="preserve"> and</w:t>
      </w:r>
      <w:r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183F24" w:rsidRPr="00794D8C">
        <w:rPr>
          <w:rFonts w:ascii="Times New Roman" w:hAnsi="Times New Roman" w:cs="Times New Roman"/>
          <w:bCs/>
          <w:sz w:val="24"/>
          <w:szCs w:val="24"/>
        </w:rPr>
        <w:t>. T</w:t>
      </w:r>
      <w:r w:rsidR="005029A2" w:rsidRPr="00794D8C">
        <w:rPr>
          <w:rFonts w:ascii="Times New Roman" w:hAnsi="Times New Roman" w:cs="Times New Roman"/>
          <w:bCs/>
          <w:sz w:val="24"/>
          <w:szCs w:val="24"/>
        </w:rPr>
        <w:t xml:space="preserve">he simulated runoff reductions appear to be near 10-15% for extensive green roofs and 20-25% for intensive green roofs. While these reductions may appear moderate, note that only approximately 10% of the watershed areas were converted from building rooftops to green roofs in the 100% scenarios. </w:t>
      </w:r>
      <w:r w:rsidR="00183F24" w:rsidRPr="00794D8C">
        <w:rPr>
          <w:rFonts w:ascii="Times New Roman" w:hAnsi="Times New Roman" w:cs="Times New Roman"/>
          <w:bCs/>
          <w:sz w:val="24"/>
          <w:szCs w:val="24"/>
        </w:rPr>
        <w:t xml:space="preserve">This forms a realistic upper bound on the runoff reductions that would be feasible within these four watersheds. </w:t>
      </w:r>
    </w:p>
    <w:p w14:paraId="7A651FE9" w14:textId="535985A6" w:rsidR="00F06387" w:rsidRPr="00794D8C"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 xml:space="preserve">Note that the 75% and 100% extensive green roof simulations for Pipers Creek appear to be anomalous outliers. These simulations give 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Therefore, this particular model and model results should be viewed with caution.  </w:t>
      </w:r>
    </w:p>
    <w:p w14:paraId="08599560" w14:textId="77777777" w:rsidR="008210C1" w:rsidRPr="00794D8C" w:rsidRDefault="008210C1" w:rsidP="00794D8C">
      <w:pPr>
        <w:spacing w:line="480" w:lineRule="auto"/>
        <w:rPr>
          <w:rFonts w:ascii="Times New Roman" w:hAnsi="Times New Roman" w:cs="Times New Roman"/>
          <w:b/>
          <w:sz w:val="24"/>
          <w:szCs w:val="24"/>
        </w:rPr>
      </w:pPr>
    </w:p>
    <w:p w14:paraId="76E6A9E3" w14:textId="77777777" w:rsidR="00183F24"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3.3. </w:t>
      </w:r>
      <w:r w:rsidR="0051005B" w:rsidRPr="00794D8C">
        <w:rPr>
          <w:rFonts w:ascii="Times New Roman" w:hAnsi="Times New Roman" w:cs="Times New Roman"/>
          <w:b/>
          <w:sz w:val="24"/>
          <w:szCs w:val="24"/>
        </w:rPr>
        <w:t xml:space="preserve"> </w:t>
      </w:r>
      <w:r w:rsidR="00B23DE1" w:rsidRPr="00794D8C">
        <w:rPr>
          <w:rFonts w:ascii="Times New Roman" w:hAnsi="Times New Roman" w:cs="Times New Roman"/>
          <w:b/>
          <w:sz w:val="24"/>
          <w:szCs w:val="24"/>
        </w:rPr>
        <w:t>H</w:t>
      </w:r>
      <w:r w:rsidR="0051005B" w:rsidRPr="00794D8C">
        <w:rPr>
          <w:rFonts w:ascii="Times New Roman" w:hAnsi="Times New Roman" w:cs="Times New Roman"/>
          <w:b/>
          <w:sz w:val="24"/>
          <w:szCs w:val="24"/>
        </w:rPr>
        <w:t>ydrologic discharge reductions</w:t>
      </w:r>
      <w:r w:rsidR="00B23DE1" w:rsidRPr="00794D8C">
        <w:rPr>
          <w:rFonts w:ascii="Times New Roman" w:hAnsi="Times New Roman" w:cs="Times New Roman"/>
          <w:b/>
          <w:sz w:val="24"/>
          <w:szCs w:val="24"/>
        </w:rPr>
        <w:t xml:space="preserve"> impacted by rainfall amounts </w:t>
      </w:r>
    </w:p>
    <w:p w14:paraId="262416CA" w14:textId="77777777" w:rsidR="00183F24" w:rsidRPr="00794D8C" w:rsidRDefault="00183F24"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Figure 8 shows the annual runoff reductions achieved by the 100% green roof scenarios for all four watersheds and for extensive (filled circles) and intensive (unfilled circles) green roofs plotted against total annual precipitation (mm). It is again apparent that the intensive green roofs have larger storage capacity and therefore cause greater annual runoff reductions compared with extensive green roofs. Also, all runoff reductions exhibit an increasing trend with annual precipitation, as shown by the linear regression lines in Figure 7. These trends are slightly more pronounced in the extensive green roof scenarios compared with the intensive green roofs, but overall they indicate that wetter years </w:t>
      </w:r>
      <w:r w:rsidR="008E03E8" w:rsidRPr="00794D8C">
        <w:rPr>
          <w:rFonts w:ascii="Times New Roman" w:hAnsi="Times New Roman" w:cs="Times New Roman"/>
          <w:bCs/>
          <w:sz w:val="24"/>
          <w:szCs w:val="24"/>
        </w:rPr>
        <w:t xml:space="preserve">decrease the annual effectiveness of green roofs. The green </w:t>
      </w:r>
      <w:r w:rsidR="008E03E8" w:rsidRPr="00794D8C">
        <w:rPr>
          <w:rFonts w:ascii="Times New Roman" w:hAnsi="Times New Roman" w:cs="Times New Roman"/>
          <w:bCs/>
          <w:sz w:val="24"/>
          <w:szCs w:val="24"/>
        </w:rPr>
        <w:lastRenderedPageBreak/>
        <w:t xml:space="preserve">roofs simply become saturated more often throughout the year, and their ability to retain stormwater is reduced. </w:t>
      </w:r>
    </w:p>
    <w:p w14:paraId="60406D23" w14:textId="77777777" w:rsidR="008E03E8" w:rsidRPr="00794D8C" w:rsidRDefault="008E03E8" w:rsidP="00794D8C">
      <w:pPr>
        <w:spacing w:line="480" w:lineRule="auto"/>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41489E2D" w14:textId="6F34ECC9" w:rsidR="00D3033E" w:rsidRPr="00794D8C" w:rsidRDefault="00F76B0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We examined the hydrologic impacts of large-scale green roof implementations in four heavily urbanized watersheds in Seattle, Washington.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all of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the four corners of the Seattle metropolitan area. For all watersheds, approximately 10% of the watershed area </w:t>
      </w:r>
      <w:ins w:id="38" w:author="McKane, Bob" w:date="2020-03-01T09:29:00Z">
        <w:r w:rsidR="00D27346">
          <w:rPr>
            <w:rFonts w:ascii="Times New Roman" w:hAnsi="Times New Roman" w:cs="Times New Roman"/>
            <w:sz w:val="24"/>
            <w:szCs w:val="24"/>
          </w:rPr>
          <w:t xml:space="preserve">were </w:t>
        </w:r>
      </w:ins>
      <w:r w:rsidRPr="00794D8C">
        <w:rPr>
          <w:rFonts w:ascii="Times New Roman" w:hAnsi="Times New Roman" w:cs="Times New Roman"/>
          <w:sz w:val="24"/>
          <w:szCs w:val="24"/>
        </w:rPr>
        <w:t xml:space="preserve">comprised of buildings on which we ran our hypothetical green roof simulations. Therefore, by implementing green roofs in only 10% of the watershed area, we were able to obtain </w:t>
      </w:r>
      <w:ins w:id="39" w:author="McKane, Bob" w:date="2020-03-01T09:29:00Z">
        <w:r w:rsidR="00D27346">
          <w:rPr>
            <w:rFonts w:ascii="Times New Roman" w:hAnsi="Times New Roman" w:cs="Times New Roman"/>
            <w:sz w:val="24"/>
            <w:szCs w:val="24"/>
          </w:rPr>
          <w:t xml:space="preserve">up to </w:t>
        </w:r>
      </w:ins>
      <w:r w:rsidR="008E03E8" w:rsidRPr="00794D8C">
        <w:rPr>
          <w:rFonts w:ascii="Times New Roman" w:hAnsi="Times New Roman" w:cs="Times New Roman"/>
          <w:sz w:val="24"/>
          <w:szCs w:val="24"/>
        </w:rPr>
        <w:t>25</w:t>
      </w:r>
      <w:r w:rsidRPr="00794D8C">
        <w:rPr>
          <w:rFonts w:ascii="Times New Roman" w:hAnsi="Times New Roman" w:cs="Times New Roman"/>
          <w:sz w:val="24"/>
          <w:szCs w:val="24"/>
        </w:rPr>
        <w:t xml:space="preserve">% reductions in the annual flow volume </w:t>
      </w:r>
      <w:ins w:id="40" w:author="McKane, Bob" w:date="2020-03-01T09:31:00Z">
        <w:r w:rsidR="00D27346">
          <w:rPr>
            <w:rFonts w:ascii="Times New Roman" w:hAnsi="Times New Roman" w:cs="Times New Roman"/>
            <w:sz w:val="24"/>
            <w:szCs w:val="24"/>
          </w:rPr>
          <w:t>at 100% implementation of</w:t>
        </w:r>
      </w:ins>
      <w:del w:id="41" w:author="McKane, Bob" w:date="2020-03-01T09:31:00Z">
        <w:r w:rsidRPr="00794D8C" w:rsidDel="00D27346">
          <w:rPr>
            <w:rFonts w:ascii="Times New Roman" w:hAnsi="Times New Roman" w:cs="Times New Roman"/>
            <w:sz w:val="24"/>
            <w:szCs w:val="24"/>
          </w:rPr>
          <w:delText>using</w:delText>
        </w:r>
      </w:del>
      <w:r w:rsidRPr="00794D8C">
        <w:rPr>
          <w:rFonts w:ascii="Times New Roman" w:hAnsi="Times New Roman" w:cs="Times New Roman"/>
          <w:sz w:val="24"/>
          <w:szCs w:val="24"/>
        </w:rPr>
        <w:t xml:space="preserve"> extensive green roofs. This result should be encouraging for city planners who seek to mitigate excessive stormwater runoff in highly urbanized watersheds. </w:t>
      </w:r>
    </w:p>
    <w:p w14:paraId="2774218C" w14:textId="77777777" w:rsidR="00C53E92" w:rsidRPr="00794D8C" w:rsidRDefault="005E6830"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While we investigated a number of interesting scenarios using our gridded watershed model, we randomly distributed the green roofs throughout the watershed. One of the advantages of using spatially explicit (i.e., gridded) watershed models is the ability to test spatially precise implementations of green infrastructure and management. Therefore, future research should investigate the impacts of different spatial configurations of green roofs to determine whether prioritizing particular watershed areas can </w:t>
      </w:r>
      <w:r w:rsidR="00AB6FE1" w:rsidRPr="00794D8C">
        <w:rPr>
          <w:rFonts w:ascii="Times New Roman" w:hAnsi="Times New Roman" w:cs="Times New Roman"/>
          <w:sz w:val="24"/>
          <w:szCs w:val="24"/>
        </w:rPr>
        <w:t>increase their effectiveness.</w:t>
      </w:r>
      <w:r w:rsidR="00C53E92" w:rsidRPr="00794D8C">
        <w:rPr>
          <w:rFonts w:ascii="Times New Roman" w:hAnsi="Times New Roman" w:cs="Times New Roman"/>
          <w:sz w:val="24"/>
          <w:szCs w:val="24"/>
        </w:rPr>
        <w:t xml:space="preserve"> </w:t>
      </w:r>
    </w:p>
    <w:p w14:paraId="437EBC21" w14:textId="66384EBE" w:rsidR="009958D3" w:rsidRPr="00794D8C" w:rsidRDefault="00C53E92"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Further work could also compare the results of these scenarios to other hydrologic and watershed models (e.g., SWMM or WWHM).</w:t>
      </w:r>
      <w:r w:rsidR="00DC63FC" w:rsidRPr="00794D8C">
        <w:rPr>
          <w:rFonts w:ascii="Times New Roman" w:hAnsi="Times New Roman" w:cs="Times New Roman"/>
          <w:sz w:val="24"/>
          <w:szCs w:val="24"/>
        </w:rPr>
        <w:t xml:space="preserve"> Also, these could be coupled with an instream model such as the Water Assessment Simulation Program (WASP) to simulate the upland contributions to instream water quality. </w:t>
      </w:r>
    </w:p>
    <w:p w14:paraId="3B2EBEFE" w14:textId="0B61F0DE" w:rsidR="00C53E92" w:rsidRPr="00794D8C" w:rsidRDefault="00C53E9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commentRangeStart w:id="42"/>
      <w:r w:rsidRPr="00794D8C">
        <w:rPr>
          <w:rFonts w:ascii="Times New Roman" w:hAnsi="Times New Roman" w:cs="Times New Roman"/>
          <w:b/>
          <w:sz w:val="24"/>
          <w:szCs w:val="24"/>
        </w:rPr>
        <w:t xml:space="preserve">References </w:t>
      </w:r>
      <w:commentRangeEnd w:id="42"/>
      <w:r w:rsidR="0040608C">
        <w:rPr>
          <w:rStyle w:val="CommentReference"/>
        </w:rPr>
        <w:commentReference w:id="42"/>
      </w:r>
    </w:p>
    <w:p w14:paraId="479D70AB" w14:textId="77777777" w:rsidR="00502D97" w:rsidRPr="00502D97" w:rsidRDefault="00234F4D" w:rsidP="00502D97">
      <w:pPr>
        <w:pStyle w:val="EndNoteBibliography"/>
        <w:spacing w:after="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502D97" w:rsidRPr="00502D97">
        <w:t>Abdelnour, A., Stieglitz, M., Pan, F., McKane, R., 2011. Catchment hydrological responses to forest harvest amount and spatial pattern. Water Resources Research 47.</w:t>
      </w:r>
    </w:p>
    <w:p w14:paraId="6381CDFE" w14:textId="77777777" w:rsidR="00502D97" w:rsidRPr="00502D97" w:rsidRDefault="00502D97" w:rsidP="00502D97">
      <w:pPr>
        <w:pStyle w:val="EndNoteBibliography"/>
        <w:spacing w:after="0"/>
      </w:pPr>
      <w:r w:rsidRPr="00502D97">
        <w:t>Aksoy, H., Kavvas, M.L., 2005. A review of hillslope and watershed scale erosion and sediment transport models. Catena 64, 247-271.</w:t>
      </w:r>
    </w:p>
    <w:p w14:paraId="31677E52" w14:textId="77777777" w:rsidR="00502D97" w:rsidRPr="00502D97" w:rsidRDefault="00502D97" w:rsidP="00502D97">
      <w:pPr>
        <w:pStyle w:val="EndNoteBibliography"/>
        <w:spacing w:after="0"/>
      </w:pPr>
      <w:r w:rsidRPr="00502D97">
        <w:t>Barnhart, B.L., Golden, H.E., Kasprzyk, J.R., Pauer, J.J., Jones, C.E., Sawicz, K.A., Hoghooghi, N., Simon, M., McKane, R.B., Mayer, P.M., 2018. Embedding co-production and addressing uncertainty in watershed modeling decision-support tools: Successes and challenges. Environmental Modelling &amp; Software.</w:t>
      </w:r>
    </w:p>
    <w:p w14:paraId="0E228596" w14:textId="77777777" w:rsidR="00502D97" w:rsidRPr="00502D97" w:rsidRDefault="00502D97" w:rsidP="00502D97">
      <w:pPr>
        <w:pStyle w:val="EndNoteBibliography"/>
        <w:spacing w:after="0"/>
      </w:pPr>
      <w:r w:rsidRPr="00502D97">
        <w:t>Berardi, U., GhaffarianHoseini, A., GhaffarianHoseini, A., 2014. State-of-the-art analysis of the environmental benefits of green roofs. Applied Energy 115, 411-428.</w:t>
      </w:r>
    </w:p>
    <w:p w14:paraId="029083A3" w14:textId="77777777" w:rsidR="00502D97" w:rsidRPr="00502D97" w:rsidRDefault="00502D97" w:rsidP="00502D97">
      <w:pPr>
        <w:pStyle w:val="EndNoteBibliography"/>
        <w:spacing w:after="0"/>
      </w:pPr>
      <w:r w:rsidRPr="00502D97">
        <w:t>Bicknell, B.R., Imhoff, J.C., Kittle Jr, J.L., Donigian Jr, A.S., Johanson, R.C., 1996. Hydrological simulation program-FORTRAN. user's manual for release 11. US EPA.</w:t>
      </w:r>
    </w:p>
    <w:p w14:paraId="4890DB25" w14:textId="77777777" w:rsidR="00502D97" w:rsidRPr="00502D97" w:rsidRDefault="00502D97" w:rsidP="00502D97">
      <w:pPr>
        <w:pStyle w:val="EndNoteBibliography"/>
        <w:spacing w:after="0"/>
      </w:pPr>
      <w:r w:rsidRPr="00502D97">
        <w:t>Borah, D.K., Bera, M., 2003. Watershed-scale hydrologic and nonpoint-source pollution models: Review of mathematical bases. Transactions of the ASAE 46, 1553.</w:t>
      </w:r>
    </w:p>
    <w:p w14:paraId="7DAAAEC1" w14:textId="77777777" w:rsidR="00502D97" w:rsidRPr="00502D97" w:rsidRDefault="00502D97" w:rsidP="00502D97">
      <w:pPr>
        <w:pStyle w:val="EndNoteBibliography"/>
        <w:spacing w:after="0"/>
      </w:pPr>
      <w:r w:rsidRPr="00502D97">
        <w:t>Carter, T., Jackson, C.R., 2007. Vegetated roofs for stormwater management at multiple spatial scales. Landscape and urban planning 80, 84-94.</w:t>
      </w:r>
    </w:p>
    <w:p w14:paraId="5E8675D6" w14:textId="77777777" w:rsidR="00502D97" w:rsidRPr="00502D97" w:rsidRDefault="00502D97" w:rsidP="00502D97">
      <w:pPr>
        <w:pStyle w:val="EndNoteBibliography"/>
        <w:spacing w:after="0"/>
      </w:pPr>
      <w:r w:rsidRPr="00502D97">
        <w:t>Deb, K., Pratap, A., Agarwal, S., Meyarivan, T., 2002. A fast and elitist multiobjective genetic algorithm: NSGA-II. IEEE transactions on evolutionary computation 6, 182-197.</w:t>
      </w:r>
    </w:p>
    <w:p w14:paraId="7009769A" w14:textId="77777777" w:rsidR="00502D97" w:rsidRPr="00502D97" w:rsidRDefault="00502D97" w:rsidP="00502D97">
      <w:pPr>
        <w:pStyle w:val="EndNoteBibliography"/>
        <w:spacing w:after="0"/>
      </w:pPr>
      <w:r w:rsidRPr="00502D97">
        <w:t>ESRI, 2014. ArcGIS Desktop: Release 10.3. Environmental Systems Research Institute, Redlands, CA.</w:t>
      </w:r>
    </w:p>
    <w:p w14:paraId="042BC476" w14:textId="77777777" w:rsidR="00502D97" w:rsidRPr="00502D97" w:rsidRDefault="00502D97" w:rsidP="00502D97">
      <w:pPr>
        <w:pStyle w:val="EndNoteBibliography"/>
        <w:spacing w:after="0"/>
      </w:pPr>
      <w:r w:rsidRPr="00502D97">
        <w:t>Gassman, P.W., Reyes, M.R., Green, C.H., Arnold, J.G., 2007. The soil and water assessment tool: historical development, applications, and future research directions. Transactions of the ASABE 50, 1211-1250.</w:t>
      </w:r>
    </w:p>
    <w:p w14:paraId="202E8451" w14:textId="77777777" w:rsidR="00502D97" w:rsidRPr="00502D97" w:rsidRDefault="00502D97" w:rsidP="00502D97">
      <w:pPr>
        <w:pStyle w:val="EndNoteBibliography"/>
        <w:spacing w:after="0"/>
      </w:pPr>
      <w:r w:rsidRPr="00502D97">
        <w:t>Hamon, W.R., 1960. Estimating potential evapotranspiration. Massachusetts Institute of Technology.</w:t>
      </w:r>
    </w:p>
    <w:p w14:paraId="10020FED" w14:textId="77777777" w:rsidR="00502D97" w:rsidRPr="00502D97" w:rsidRDefault="00502D97" w:rsidP="00502D97">
      <w:pPr>
        <w:pStyle w:val="EndNoteBibliography"/>
        <w:spacing w:after="0"/>
      </w:pPr>
      <w:r w:rsidRPr="00502D97">
        <w:t>Hoghooghi, N., Golden, H., Bledsoe, B., Barnhart, B., Brookes, A., Djang, K., Halama, J., McKane, R., Nietch, C., Pettus, P., 2018. Cumulative Effects of Low Impact Development on Watershed Hydrology in a Mixed Land-Cover System. Water 10, 991.</w:t>
      </w:r>
    </w:p>
    <w:p w14:paraId="6EF6F33D" w14:textId="77777777" w:rsidR="00502D97" w:rsidRPr="00502D97" w:rsidRDefault="00502D97" w:rsidP="00502D97">
      <w:pPr>
        <w:pStyle w:val="EndNoteBibliography"/>
        <w:spacing w:after="0"/>
      </w:pPr>
      <w:r w:rsidRPr="00502D97">
        <w:t>Hufkens, K., Basler, D., Milliman, T., Melaas, E.K., Richardson, A.D., 2018. An integrated phenology modelling framework in R. Methods in Ecology and Evolution 9, 1276-1285.</w:t>
      </w:r>
    </w:p>
    <w:p w14:paraId="3D5FB33B" w14:textId="77777777" w:rsidR="00502D97" w:rsidRPr="00502D97" w:rsidRDefault="00502D97" w:rsidP="00502D97">
      <w:pPr>
        <w:pStyle w:val="EndNoteBibliography"/>
        <w:spacing w:after="0"/>
      </w:pPr>
      <w:r w:rsidRPr="00502D97">
        <w:t>Magnusson Klemencic Associates, Seattle Public Utilities, 2008. Draft - Green Roof Media Recommended Specifications.</w:t>
      </w:r>
    </w:p>
    <w:p w14:paraId="0F1EA061" w14:textId="77777777" w:rsidR="00502D97" w:rsidRPr="00502D97" w:rsidRDefault="00502D97" w:rsidP="00502D97">
      <w:pPr>
        <w:pStyle w:val="EndNoteBibliography"/>
        <w:spacing w:after="0"/>
      </w:pPr>
      <w:r w:rsidRPr="00502D97">
        <w:t>McIntosh, A., 2010. Green roofs in Seattle: A survey of vegetated roofs and rooftop gardens, in: Seattle, C.o., Utilities, S.P., Lab, U.o.W.G.F. (Eds.).</w:t>
      </w:r>
    </w:p>
    <w:p w14:paraId="6ED5A908" w14:textId="77777777" w:rsidR="00502D97" w:rsidRPr="00502D97" w:rsidRDefault="00502D97" w:rsidP="00502D97">
      <w:pPr>
        <w:pStyle w:val="EndNoteBibliography"/>
        <w:spacing w:after="0"/>
      </w:pPr>
      <w:r w:rsidRPr="00502D97">
        <w:t>McKane, R., Brookes, A., Djang, K., Stieglitz, M., Abdelnour, A., Pan, F., Halama, J., Pettus, P., Phillips, D., 2014. Velma User Manual and Technical Documentation, in: Laboratory, E.P.A.O.o.R.a.D.N.H.a.E.E.R. (Ed.), Corvallis, OR, USA.</w:t>
      </w:r>
    </w:p>
    <w:p w14:paraId="63A5EF43" w14:textId="77777777" w:rsidR="00502D97" w:rsidRPr="00502D97" w:rsidRDefault="00502D97" w:rsidP="00502D97">
      <w:pPr>
        <w:pStyle w:val="EndNoteBibliography"/>
        <w:spacing w:after="0"/>
      </w:pPr>
      <w:r w:rsidRPr="00502D97">
        <w:lastRenderedPageBreak/>
        <w:t>NOAA, 2016. Global Historical Climatology Network.</w:t>
      </w:r>
    </w:p>
    <w:p w14:paraId="0BE10810" w14:textId="77777777" w:rsidR="00502D97" w:rsidRPr="00502D97" w:rsidRDefault="00502D97" w:rsidP="00502D97">
      <w:pPr>
        <w:pStyle w:val="EndNoteBibliography"/>
        <w:spacing w:after="0"/>
      </w:pPr>
      <w:r w:rsidRPr="00502D97">
        <w:t>Python Software Foundation, 2016. Python Language Reference.</w:t>
      </w:r>
    </w:p>
    <w:p w14:paraId="19F5BBAC" w14:textId="77777777" w:rsidR="00502D97" w:rsidRPr="00502D97" w:rsidRDefault="00502D97" w:rsidP="00502D97">
      <w:pPr>
        <w:pStyle w:val="EndNoteBibliography"/>
        <w:spacing w:after="0"/>
      </w:pPr>
      <w:r w:rsidRPr="00502D97">
        <w:t>R Core Team, 2013. R: A language and environment for statistical computing.</w:t>
      </w:r>
    </w:p>
    <w:p w14:paraId="022E7F60" w14:textId="77777777" w:rsidR="00502D97" w:rsidRPr="00502D97" w:rsidRDefault="00502D97" w:rsidP="00502D97">
      <w:pPr>
        <w:pStyle w:val="EndNoteBibliography"/>
        <w:spacing w:after="0"/>
      </w:pPr>
      <w:r w:rsidRPr="00502D97">
        <w:t>Rooflite, 2020. Certified Green Roof Media.</w:t>
      </w:r>
    </w:p>
    <w:p w14:paraId="67CE3859" w14:textId="77777777" w:rsidR="00502D97" w:rsidRPr="00502D97" w:rsidRDefault="00502D97" w:rsidP="00502D97">
      <w:pPr>
        <w:pStyle w:val="EndNoteBibliography"/>
        <w:spacing w:after="0"/>
      </w:pPr>
      <w:r w:rsidRPr="00502D97">
        <w:t>Rossman, L.A., 2010. Storm water management model user's manual, version 5.0. National Risk Management Research Laboratory, Office of Research and ….</w:t>
      </w:r>
    </w:p>
    <w:p w14:paraId="63CFB9EA" w14:textId="77777777" w:rsidR="00502D97" w:rsidRPr="00502D97" w:rsidRDefault="00502D97" w:rsidP="00502D97">
      <w:pPr>
        <w:pStyle w:val="EndNoteBibliography"/>
        <w:spacing w:after="0"/>
      </w:pPr>
      <w:r w:rsidRPr="00502D97">
        <w:t>Sarkar, S., Butcher, J.B., Johnson, T.E., Clark, C.M., 2018. Simulated Sensitivity of Urban Green Infrastructure Practices to Climate Change. Earth Interactions.</w:t>
      </w:r>
    </w:p>
    <w:p w14:paraId="37B2308C" w14:textId="77777777" w:rsidR="00502D97" w:rsidRPr="00502D97" w:rsidRDefault="00502D97" w:rsidP="00502D97">
      <w:pPr>
        <w:pStyle w:val="EndNoteBibliography"/>
        <w:spacing w:after="0"/>
      </w:pPr>
      <w:r w:rsidRPr="00502D97">
        <w:t>Seattle Public Utilities, 2016.</w:t>
      </w:r>
    </w:p>
    <w:p w14:paraId="15246E7C" w14:textId="77777777" w:rsidR="00502D97" w:rsidRPr="00502D97" w:rsidRDefault="00502D97" w:rsidP="00502D97">
      <w:pPr>
        <w:pStyle w:val="EndNoteBibliography"/>
        <w:spacing w:after="0"/>
      </w:pPr>
      <w:r w:rsidRPr="00502D97">
        <w:t>Speak, A., Rothwell, J., Lindley, S., Smith, C., 2013. Rainwater runoff retention on an aged intensive green roof. Science of the Total Environment 461, 28-38.</w:t>
      </w:r>
    </w:p>
    <w:p w14:paraId="323FDFFD" w14:textId="77777777" w:rsidR="00502D97" w:rsidRPr="00502D97" w:rsidRDefault="00502D97" w:rsidP="00502D97">
      <w:pPr>
        <w:pStyle w:val="EndNoteBibliography"/>
        <w:spacing w:after="0"/>
      </w:pPr>
      <w:r w:rsidRPr="00502D97">
        <w:t>Tague, C., Band, L., 2004. RHESSys: Regional Hydro-Ecologic Simulation System—An object-oriented approach to spatially distributed modeling of carbon, water, and nutrient cycling. Earth interactions 8, 1-42.</w:t>
      </w:r>
    </w:p>
    <w:p w14:paraId="42406A04" w14:textId="77777777" w:rsidR="00502D97" w:rsidRPr="00502D97" w:rsidRDefault="00502D97" w:rsidP="00502D97">
      <w:pPr>
        <w:pStyle w:val="EndNoteBibliography"/>
        <w:spacing w:after="0"/>
      </w:pPr>
      <w:r w:rsidRPr="00502D97">
        <w:t>Thornton, M., Thornton, P., Wei, Y., Vose, R., Boyer, A., 2017. Daymet: Station-Level Inputs and Model Predicted Values for North America, Version 3. ORNL DAAC, Oak Ridge, Tennessee, USA.</w:t>
      </w:r>
    </w:p>
    <w:p w14:paraId="642142A1" w14:textId="77777777" w:rsidR="00502D97" w:rsidRPr="00502D97" w:rsidRDefault="00502D97" w:rsidP="00502D97">
      <w:pPr>
        <w:pStyle w:val="EndNoteBibliography"/>
        <w:spacing w:after="0"/>
      </w:pPr>
      <w:r w:rsidRPr="00502D97">
        <w:t>Tzoulas, K., Korpela, K., Venn, S., Yli-Pelkonen, V., Kaźmierczak, A., Niemela, J., James, P., 2007. Promoting ecosystem and human health in urban areas using Green Infrastructure: A literature review. Landscape and urban planning 81, 167-178.</w:t>
      </w:r>
    </w:p>
    <w:p w14:paraId="609A53BE" w14:textId="77777777" w:rsidR="00502D97" w:rsidRPr="00502D97" w:rsidRDefault="00502D97" w:rsidP="00502D97">
      <w:pPr>
        <w:pStyle w:val="EndNoteBibliography"/>
      </w:pPr>
      <w:r w:rsidRPr="00502D97">
        <w:t>US EPA, 2016. City green: Innovative green infrastructure solutions for downtowns and infill locations, in: EPA230R16001 (Ed.).</w:t>
      </w:r>
    </w:p>
    <w:p w14:paraId="4BD4956F" w14:textId="6B06027D" w:rsidR="006B6D42" w:rsidRPr="00794D8C" w:rsidRDefault="00234F4D"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p>
    <w:p w14:paraId="25BFF7E9" w14:textId="50967345" w:rsidR="008E03E8" w:rsidRPr="00794D8C" w:rsidRDefault="008E03E8" w:rsidP="00794D8C">
      <w:pPr>
        <w:spacing w:line="480" w:lineRule="auto"/>
        <w:rPr>
          <w:rFonts w:ascii="Times New Roman" w:hAnsi="Times New Roman" w:cs="Times New Roman"/>
          <w:sz w:val="24"/>
          <w:szCs w:val="24"/>
        </w:rPr>
      </w:pPr>
    </w:p>
    <w:p w14:paraId="36D0FECD" w14:textId="0E2795CE" w:rsidR="008E03E8" w:rsidRPr="00C32402" w:rsidRDefault="008E03E8" w:rsidP="00794D8C">
      <w:pPr>
        <w:spacing w:line="480" w:lineRule="auto"/>
        <w:rPr>
          <w:rFonts w:ascii="Times New Roman" w:hAnsi="Times New Roman" w:cs="Times New Roman"/>
          <w:b/>
          <w:bCs/>
          <w:sz w:val="24"/>
          <w:szCs w:val="24"/>
        </w:rPr>
      </w:pPr>
      <w:r w:rsidRPr="00C32402">
        <w:rPr>
          <w:rFonts w:ascii="Times New Roman" w:hAnsi="Times New Roman" w:cs="Times New Roman"/>
          <w:b/>
          <w:bCs/>
          <w:sz w:val="24"/>
          <w:szCs w:val="24"/>
        </w:rPr>
        <w:t>Others that I may</w:t>
      </w:r>
      <w:r w:rsidR="00B51693">
        <w:rPr>
          <w:rFonts w:ascii="Times New Roman" w:hAnsi="Times New Roman" w:cs="Times New Roman"/>
          <w:b/>
          <w:bCs/>
          <w:sz w:val="24"/>
          <w:szCs w:val="24"/>
        </w:rPr>
        <w:t xml:space="preserve"> need to be added. </w:t>
      </w:r>
    </w:p>
    <w:p w14:paraId="1200B747" w14:textId="77777777" w:rsidR="008E03E8" w:rsidRPr="00794D8C" w:rsidRDefault="008E03E8" w:rsidP="00794D8C">
      <w:pPr>
        <w:spacing w:line="480" w:lineRule="auto"/>
        <w:rPr>
          <w:rFonts w:ascii="Times New Roman" w:hAnsi="Times New Roman" w:cs="Times New Roman"/>
          <w:sz w:val="24"/>
          <w:szCs w:val="24"/>
        </w:rPr>
      </w:pPr>
      <w:commentRangeStart w:id="43"/>
      <w:r w:rsidRPr="00794D8C">
        <w:rPr>
          <w:rFonts w:ascii="Times New Roman" w:hAnsi="Times New Roman" w:cs="Times New Roman"/>
          <w:sz w:val="24"/>
          <w:szCs w:val="24"/>
        </w:rPr>
        <w:t>Soil Survey Staff. Gridded Soil Survey Geographic (</w:t>
      </w:r>
      <w:proofErr w:type="spellStart"/>
      <w:r w:rsidRPr="00794D8C">
        <w:rPr>
          <w:rFonts w:ascii="Times New Roman" w:hAnsi="Times New Roman" w:cs="Times New Roman"/>
          <w:sz w:val="24"/>
          <w:szCs w:val="24"/>
        </w:rPr>
        <w:t>gSSURGO</w:t>
      </w:r>
      <w:proofErr w:type="spellEnd"/>
      <w:r w:rsidRPr="00794D8C">
        <w:rPr>
          <w:rFonts w:ascii="Times New Roman" w:hAnsi="Times New Roman" w:cs="Times New Roman"/>
          <w:sz w:val="24"/>
          <w:szCs w:val="24"/>
        </w:rPr>
        <w:t>) Database for Washington state (2018). United States Department of Agriculture, Natural Resources Conservation Service. Available online at https://gdg.sc.egov.usda.gov/</w:t>
      </w:r>
      <w:commentRangeEnd w:id="43"/>
      <w:r w:rsidR="0040608C">
        <w:rPr>
          <w:rStyle w:val="CommentReference"/>
        </w:rPr>
        <w:commentReference w:id="43"/>
      </w:r>
    </w:p>
    <w:p w14:paraId="14696D33" w14:textId="77777777" w:rsidR="008E03E8" w:rsidRPr="00794D8C" w:rsidRDefault="008E03E8" w:rsidP="00794D8C">
      <w:pPr>
        <w:spacing w:line="480" w:lineRule="auto"/>
        <w:rPr>
          <w:rFonts w:ascii="Times New Roman" w:hAnsi="Times New Roman" w:cs="Times New Roman"/>
          <w:sz w:val="24"/>
          <w:szCs w:val="24"/>
        </w:rPr>
      </w:pPr>
    </w:p>
    <w:p w14:paraId="1D424293" w14:textId="7D50C425" w:rsidR="008E03E8" w:rsidRPr="00794D8C" w:rsidRDefault="008E03E8" w:rsidP="00794D8C">
      <w:pPr>
        <w:spacing w:line="480" w:lineRule="auto"/>
        <w:rPr>
          <w:rFonts w:ascii="Times New Roman" w:hAnsi="Times New Roman" w:cs="Times New Roman"/>
          <w:sz w:val="24"/>
          <w:szCs w:val="24"/>
        </w:rPr>
      </w:pP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Kane, Bob" w:date="2020-03-01T09:45:00Z" w:initials="MB">
    <w:p w14:paraId="44D1BE90" w14:textId="08E78231" w:rsidR="0040608C" w:rsidRDefault="0040608C">
      <w:pPr>
        <w:pStyle w:val="CommentText"/>
      </w:pPr>
      <w:r>
        <w:rPr>
          <w:rStyle w:val="CommentReference"/>
        </w:rPr>
        <w:annotationRef/>
      </w:r>
      <w:r>
        <w:t>Excellent paper, Brad! I’ve made very few edits. Comments are mostly suggestions for clarity.</w:t>
      </w:r>
    </w:p>
  </w:comment>
  <w:comment w:id="5" w:author="McKane, Bob" w:date="2020-03-01T09:54:00Z" w:initials="MB">
    <w:p w14:paraId="5BE781D2" w14:textId="1F429DD3" w:rsidR="00652127" w:rsidRDefault="00652127">
      <w:pPr>
        <w:pStyle w:val="CommentText"/>
      </w:pPr>
      <w:r>
        <w:rPr>
          <w:rStyle w:val="CommentReference"/>
        </w:rPr>
        <w:annotationRef/>
      </w:r>
      <w:r>
        <w:t>I</w:t>
      </w:r>
      <w:r w:rsidR="001A31B7">
        <w:t xml:space="preserve"> substituted “runoff predictions” for “water quality” to be consistent with the focus of this manuscript. </w:t>
      </w:r>
    </w:p>
  </w:comment>
  <w:comment w:id="18" w:author="McKane, Bob" w:date="2020-02-28T14:30:00Z" w:initials="MB">
    <w:p w14:paraId="244DC47F" w14:textId="032323C2" w:rsidR="00D27346" w:rsidRDefault="00D27346">
      <w:pPr>
        <w:pStyle w:val="CommentText"/>
      </w:pPr>
      <w:r>
        <w:rPr>
          <w:rStyle w:val="CommentReference"/>
        </w:rPr>
        <w:annotationRef/>
      </w:r>
      <w:r>
        <w:t xml:space="preserve">Additional refs for other such GI model apps? SWMM for example: </w:t>
      </w:r>
      <w:hyperlink r:id="rId1" w:history="1">
        <w:r w:rsidRPr="008516FC">
          <w:rPr>
            <w:rStyle w:val="Hyperlink"/>
          </w:rPr>
          <w:t>https://www.ncbi.nlm.nih.gov/pmc/articles/PMC6605769/</w:t>
        </w:r>
      </w:hyperlink>
    </w:p>
  </w:comment>
  <w:comment w:id="22" w:author="McKane, Bob" w:date="2020-02-28T14:39:00Z" w:initials="MB">
    <w:p w14:paraId="3B0634C4" w14:textId="79153202" w:rsidR="00D27346" w:rsidRDefault="00D27346">
      <w:pPr>
        <w:pStyle w:val="CommentText"/>
      </w:pPr>
      <w:r>
        <w:rPr>
          <w:rStyle w:val="CommentReference"/>
        </w:rPr>
        <w:annotationRef/>
      </w:r>
      <w:r>
        <w:t>Great figure but I found it difficult to see the study watersheds. Perhaps a red watershed boundary would help. Also consider stating in the Figure 1 legend that “Interior details of the study watersheds are shown in figures 3 – 6.”</w:t>
      </w:r>
    </w:p>
  </w:comment>
  <w:comment w:id="27" w:author="McKane, Bob" w:date="2020-02-29T16:11:00Z" w:initials="MB">
    <w:p w14:paraId="3C559032" w14:textId="468FCA43" w:rsidR="00D27346" w:rsidRDefault="00D27346">
      <w:pPr>
        <w:pStyle w:val="CommentText"/>
      </w:pPr>
      <w:r>
        <w:rPr>
          <w:rStyle w:val="CommentReference"/>
        </w:rPr>
        <w:annotationRef/>
      </w:r>
      <w:r>
        <w:t>Brad, please reference the version (date) of VELMA used, so that other researchers can more easily build upon on your work, e.g., team members, stormwater managers or others. The addition of a new surface layer and some other changes to the new version of VELMA (v2019-12-5) has made the transition from older versions a bit more complicated.</w:t>
      </w:r>
    </w:p>
  </w:comment>
  <w:comment w:id="28" w:author="McKane, Bob" w:date="2020-02-29T12:11:00Z" w:initials="MB">
    <w:p w14:paraId="35C433A0" w14:textId="58B0AF9A" w:rsidR="00D27346" w:rsidRDefault="00D27346" w:rsidP="008644AE">
      <w:pPr>
        <w:pStyle w:val="CommentText"/>
      </w:pPr>
      <w:r>
        <w:rPr>
          <w:rStyle w:val="CommentReference"/>
        </w:rPr>
        <w:annotationRef/>
      </w:r>
      <w:r>
        <w:t xml:space="preserve">Also include here: </w:t>
      </w:r>
    </w:p>
    <w:p w14:paraId="7A725493" w14:textId="677833B7" w:rsidR="00D27346" w:rsidRDefault="00D27346">
      <w:pPr>
        <w:pStyle w:val="CommentText"/>
      </w:pPr>
      <w:r>
        <w:rPr>
          <w:rFonts w:ascii="Arial" w:hAnsi="Arial" w:cs="Arial"/>
          <w:color w:val="222222"/>
          <w:shd w:val="clear" w:color="auto" w:fill="FFFFFF"/>
        </w:rPr>
        <w:t>Abdelnour, A., B. McKane, R., Stieglitz, M., Pan, F. and Cheng, Y., 2013. Effects of harvest on carbon and nitrogen dynamics in a Pacific Northwest forest catchment. </w:t>
      </w:r>
      <w:r>
        <w:rPr>
          <w:rFonts w:ascii="Arial" w:hAnsi="Arial" w:cs="Arial"/>
          <w:i/>
          <w:iCs/>
          <w:color w:val="222222"/>
          <w:shd w:val="clear" w:color="auto" w:fill="FFFFFF"/>
        </w:rPr>
        <w:t>Water Resources Research</w:t>
      </w:r>
      <w:r>
        <w:rPr>
          <w:rFonts w:ascii="Arial" w:hAnsi="Arial" w:cs="Arial"/>
          <w:color w:val="222222"/>
          <w:shd w:val="clear" w:color="auto" w:fill="FFFFFF"/>
        </w:rPr>
        <w:t>, </w:t>
      </w:r>
      <w:r>
        <w:rPr>
          <w:rFonts w:ascii="Arial" w:hAnsi="Arial" w:cs="Arial"/>
          <w:i/>
          <w:iCs/>
          <w:color w:val="222222"/>
          <w:shd w:val="clear" w:color="auto" w:fill="FFFFFF"/>
        </w:rPr>
        <w:t>49</w:t>
      </w:r>
      <w:r>
        <w:rPr>
          <w:rFonts w:ascii="Arial" w:hAnsi="Arial" w:cs="Arial"/>
          <w:color w:val="222222"/>
          <w:shd w:val="clear" w:color="auto" w:fill="FFFFFF"/>
        </w:rPr>
        <w:t>(3), pp.1292-1313.</w:t>
      </w:r>
    </w:p>
  </w:comment>
  <w:comment w:id="29" w:author="McKane, Bob" w:date="2020-02-29T12:15:00Z" w:initials="MB">
    <w:p w14:paraId="4913837B" w14:textId="77777777" w:rsidR="00D27346" w:rsidRDefault="00D27346">
      <w:pPr>
        <w:pStyle w:val="CommentText"/>
      </w:pPr>
      <w:r>
        <w:rPr>
          <w:rStyle w:val="CommentReference"/>
        </w:rPr>
        <w:annotationRef/>
      </w:r>
      <w:r>
        <w:t>Also:</w:t>
      </w:r>
    </w:p>
    <w:p w14:paraId="114C2ABC" w14:textId="1E4270F9" w:rsidR="00D27346" w:rsidRDefault="00D27346">
      <w:pPr>
        <w:pStyle w:val="CommentText"/>
      </w:pPr>
      <w:r w:rsidRPr="00B50EC6">
        <w:t>Mc</w:t>
      </w:r>
      <w:r>
        <w:t>K</w:t>
      </w:r>
      <w:r w:rsidRPr="00B50EC6">
        <w:t xml:space="preserve">ane, </w:t>
      </w:r>
      <w:r>
        <w:t>R.B.</w:t>
      </w:r>
      <w:r w:rsidRPr="00B50EC6">
        <w:t xml:space="preserve">, A. Brookes, K. Djang, J. Halama, P. Pettus, M. Papenfus, D. Phillips, Ted DeWitt, C. Brown, J. </w:t>
      </w:r>
      <w:proofErr w:type="spellStart"/>
      <w:r w:rsidRPr="00B50EC6">
        <w:t>Stecher</w:t>
      </w:r>
      <w:proofErr w:type="spellEnd"/>
      <w:r w:rsidRPr="00B50EC6">
        <w:t>, Walt Nelson, AND L. Benson. Quantifying ecosystem service tradeoffs in response to alternative land use and climate scenarios: Pacific Northwest applications of the VELMA ecohydrological model. Presented at Salish Sea Ecosystem Conference, Seattle, WA, April 30 - May 02, 2014</w:t>
      </w:r>
      <w:r>
        <w:t>.</w:t>
      </w:r>
    </w:p>
  </w:comment>
  <w:comment w:id="30" w:author="McKane, Bob" w:date="2020-02-29T16:29:00Z" w:initials="MB">
    <w:p w14:paraId="32C01205" w14:textId="2E0B3B4E" w:rsidR="00D27346" w:rsidRDefault="00D27346">
      <w:pPr>
        <w:pStyle w:val="CommentText"/>
      </w:pPr>
      <w:r>
        <w:rPr>
          <w:rStyle w:val="CommentReference"/>
        </w:rPr>
        <w:annotationRef/>
      </w:r>
      <w:r>
        <w:rPr>
          <w:rFonts w:ascii="Arial" w:hAnsi="Arial" w:cs="Arial"/>
          <w:color w:val="222222"/>
          <w:shd w:val="clear" w:color="auto" w:fill="FFFFFF"/>
        </w:rPr>
        <w:t>Pan, F., Stieglitz, M. and McKane, R.B., 2012. An algorithm for treating flat areas and depressions in digital elevation models using linear interpolation. </w:t>
      </w:r>
      <w:r>
        <w:rPr>
          <w:rFonts w:ascii="Arial" w:hAnsi="Arial" w:cs="Arial"/>
          <w:i/>
          <w:iCs/>
          <w:color w:val="222222"/>
          <w:shd w:val="clear" w:color="auto" w:fill="FFFFFF"/>
        </w:rPr>
        <w:t>Water Resources Research</w:t>
      </w:r>
      <w:r>
        <w:rPr>
          <w:rFonts w:ascii="Arial" w:hAnsi="Arial" w:cs="Arial"/>
          <w:color w:val="222222"/>
          <w:shd w:val="clear" w:color="auto" w:fill="FFFFFF"/>
        </w:rPr>
        <w:t>, </w:t>
      </w:r>
      <w:r>
        <w:rPr>
          <w:rFonts w:ascii="Arial" w:hAnsi="Arial" w:cs="Arial"/>
          <w:i/>
          <w:iCs/>
          <w:color w:val="222222"/>
          <w:shd w:val="clear" w:color="auto" w:fill="FFFFFF"/>
        </w:rPr>
        <w:t>48</w:t>
      </w:r>
      <w:r>
        <w:rPr>
          <w:rFonts w:ascii="Arial" w:hAnsi="Arial" w:cs="Arial"/>
          <w:color w:val="222222"/>
          <w:shd w:val="clear" w:color="auto" w:fill="FFFFFF"/>
        </w:rPr>
        <w:t>(6).</w:t>
      </w:r>
    </w:p>
  </w:comment>
  <w:comment w:id="33" w:author="McKane, Bob" w:date="2020-02-29T16:40:00Z" w:initials="MB">
    <w:p w14:paraId="61DFC618" w14:textId="13994EE4" w:rsidR="00D27346" w:rsidRDefault="00D27346">
      <w:pPr>
        <w:pStyle w:val="CommentText"/>
      </w:pPr>
      <w:r>
        <w:rPr>
          <w:rStyle w:val="CommentReference"/>
        </w:rPr>
        <w:annotationRef/>
      </w:r>
      <w:r>
        <w:t>Brad, though we have your MOEA how to document, it has not yet been integrated with the 2014 user manual. The next iteration of the manual (2.1) will do that but we are not there yet. That being the case, I recommend inserting an additional reference: (McKane et al. in preparation). The full reference would be the same as the 2014 version, but with to VELMA version 2.1 in the title, and with the following additional authors: Bradley Barnhart and Vivian Phan.</w:t>
      </w:r>
    </w:p>
  </w:comment>
  <w:comment w:id="36" w:author="McKane, Bob" w:date="2020-02-29T16:53:00Z" w:initials="MB">
    <w:p w14:paraId="7A70E678" w14:textId="531AEFEE" w:rsidR="00D27346" w:rsidRDefault="00D27346">
      <w:pPr>
        <w:pStyle w:val="CommentText"/>
      </w:pPr>
      <w:r>
        <w:rPr>
          <w:rStyle w:val="CommentReference"/>
        </w:rPr>
        <w:annotationRef/>
      </w:r>
      <w:r>
        <w:t>For FYI purposes only (not this paper), I will send a couple of pubs that can help inform/constrain calibration of these Hamon variables for future applications. Happy to discuss how we are using this info for ongoing applications.</w:t>
      </w:r>
    </w:p>
  </w:comment>
  <w:comment w:id="37" w:author="McKane, Bob" w:date="2020-02-29T16:56:00Z" w:initials="MB">
    <w:p w14:paraId="6AD146D0" w14:textId="600C7997" w:rsidR="00D27346" w:rsidRDefault="00D27346">
      <w:pPr>
        <w:pStyle w:val="CommentText"/>
      </w:pPr>
      <w:r>
        <w:rPr>
          <w:rStyle w:val="CommentReference"/>
        </w:rPr>
        <w:annotationRef/>
      </w:r>
      <w:r>
        <w:t xml:space="preserve">Well said! My previous comment re </w:t>
      </w:r>
      <w:r w:rsidRPr="00806673">
        <w:rPr>
          <w:i/>
          <w:iCs/>
        </w:rPr>
        <w:t xml:space="preserve">Petparam1 </w:t>
      </w:r>
      <w:r>
        <w:t xml:space="preserve">and </w:t>
      </w:r>
      <w:r w:rsidRPr="00806673">
        <w:rPr>
          <w:i/>
          <w:iCs/>
        </w:rPr>
        <w:t>be</w:t>
      </w:r>
      <w:r>
        <w:t xml:space="preserve"> can significantly narrow the range of possible solutions for future applications.</w:t>
      </w:r>
    </w:p>
  </w:comment>
  <w:comment w:id="42" w:author="McKane, Bob" w:date="2020-03-01T09:39:00Z" w:initials="MB">
    <w:p w14:paraId="028F5BD6" w14:textId="7009814E" w:rsidR="0040608C" w:rsidRDefault="0040608C">
      <w:pPr>
        <w:pStyle w:val="CommentText"/>
      </w:pPr>
      <w:r>
        <w:rPr>
          <w:rStyle w:val="CommentReference"/>
        </w:rPr>
        <w:annotationRef/>
      </w:r>
      <w:r>
        <w:t>Double check your references. For example, the 2014 VELMA user manual ref has typo issues. Ditto for some others.</w:t>
      </w:r>
    </w:p>
  </w:comment>
  <w:comment w:id="43" w:author="McKane, Bob" w:date="2020-03-01T09:41:00Z" w:initials="MB">
    <w:p w14:paraId="1D8D5BA7" w14:textId="3687EA46" w:rsidR="0040608C" w:rsidRDefault="0040608C">
      <w:pPr>
        <w:pStyle w:val="CommentText"/>
      </w:pPr>
      <w:r>
        <w:rPr>
          <w:rStyle w:val="CommentReference"/>
        </w:rPr>
        <w:annotationRef/>
      </w:r>
      <w:r>
        <w:t xml:space="preserve">Good idea to add this. The regional (King County) soil maps I could find were very old and omitted Seattle and other urban areas. Urban soils are a mess, having been heavily reworked or removed (such as Denny Hill). A conversation with a Seattle-area NRCS person would be a good idea.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D1BE90" w15:done="0"/>
  <w15:commentEx w15:paraId="5BE781D2" w15:done="0"/>
  <w15:commentEx w15:paraId="244DC47F" w15:done="0"/>
  <w15:commentEx w15:paraId="3B0634C4" w15:done="0"/>
  <w15:commentEx w15:paraId="3C559032" w15:done="0"/>
  <w15:commentEx w15:paraId="7A725493" w15:done="0"/>
  <w15:commentEx w15:paraId="114C2ABC" w15:done="0"/>
  <w15:commentEx w15:paraId="32C01205" w15:done="0"/>
  <w15:commentEx w15:paraId="61DFC618" w15:done="0"/>
  <w15:commentEx w15:paraId="7A70E678" w15:done="0"/>
  <w15:commentEx w15:paraId="6AD146D0" w15:done="0"/>
  <w15:commentEx w15:paraId="028F5BD6" w15:done="0"/>
  <w15:commentEx w15:paraId="1D8D5B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D1BE90" w16cid:durableId="220602CF"/>
  <w16cid:commentId w16cid:paraId="5BE781D2" w16cid:durableId="220604D3"/>
  <w16cid:commentId w16cid:paraId="244DC47F" w16cid:durableId="2203A294"/>
  <w16cid:commentId w16cid:paraId="3B0634C4" w16cid:durableId="2203A49A"/>
  <w16cid:commentId w16cid:paraId="3C559032" w16cid:durableId="22050B9F"/>
  <w16cid:commentId w16cid:paraId="7A725493" w16cid:durableId="2204D383"/>
  <w16cid:commentId w16cid:paraId="114C2ABC" w16cid:durableId="2204D47C"/>
  <w16cid:commentId w16cid:paraId="32C01205" w16cid:durableId="22050FD8"/>
  <w16cid:commentId w16cid:paraId="61DFC618" w16cid:durableId="2205129B"/>
  <w16cid:commentId w16cid:paraId="7A70E678" w16cid:durableId="22051593"/>
  <w16cid:commentId w16cid:paraId="6AD146D0" w16cid:durableId="22051650"/>
  <w16cid:commentId w16cid:paraId="028F5BD6" w16cid:durableId="2206014A"/>
  <w16cid:commentId w16cid:paraId="1D8D5BA7" w16cid:durableId="220601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2"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ane, Bob">
    <w15:presenceInfo w15:providerId="AD" w15:userId="S::Mckane.Bob@epa.gov::e8200654-20ea-4386-85f6-6aab93efb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record-ids&gt;&lt;/item&gt;&lt;/Libraries&gt;"/>
  </w:docVars>
  <w:rsids>
    <w:rsidRoot w:val="00AF67E0"/>
    <w:rsid w:val="00014F85"/>
    <w:rsid w:val="00053EBB"/>
    <w:rsid w:val="00066457"/>
    <w:rsid w:val="000741FA"/>
    <w:rsid w:val="00084F49"/>
    <w:rsid w:val="00093F88"/>
    <w:rsid w:val="0009424D"/>
    <w:rsid w:val="00097439"/>
    <w:rsid w:val="000A03E8"/>
    <w:rsid w:val="000A12C9"/>
    <w:rsid w:val="000A3B25"/>
    <w:rsid w:val="000B104A"/>
    <w:rsid w:val="000B429C"/>
    <w:rsid w:val="000C08A1"/>
    <w:rsid w:val="000C3249"/>
    <w:rsid w:val="000D00EF"/>
    <w:rsid w:val="000D4BFB"/>
    <w:rsid w:val="000D6274"/>
    <w:rsid w:val="000F061D"/>
    <w:rsid w:val="00100624"/>
    <w:rsid w:val="00102CE0"/>
    <w:rsid w:val="00112056"/>
    <w:rsid w:val="00120134"/>
    <w:rsid w:val="001202D5"/>
    <w:rsid w:val="0012317D"/>
    <w:rsid w:val="001302ED"/>
    <w:rsid w:val="00133954"/>
    <w:rsid w:val="00135CA7"/>
    <w:rsid w:val="001360B6"/>
    <w:rsid w:val="00145084"/>
    <w:rsid w:val="001672FC"/>
    <w:rsid w:val="00183F24"/>
    <w:rsid w:val="001A31B7"/>
    <w:rsid w:val="001A448D"/>
    <w:rsid w:val="001B7E0B"/>
    <w:rsid w:val="001C08EF"/>
    <w:rsid w:val="001C0FEF"/>
    <w:rsid w:val="001C362B"/>
    <w:rsid w:val="001C516D"/>
    <w:rsid w:val="001D3621"/>
    <w:rsid w:val="001E5DEA"/>
    <w:rsid w:val="001E75FD"/>
    <w:rsid w:val="0020024A"/>
    <w:rsid w:val="002076EF"/>
    <w:rsid w:val="00211DB0"/>
    <w:rsid w:val="00212A96"/>
    <w:rsid w:val="002170E7"/>
    <w:rsid w:val="00220039"/>
    <w:rsid w:val="0022531B"/>
    <w:rsid w:val="00227863"/>
    <w:rsid w:val="00234F4D"/>
    <w:rsid w:val="00264D12"/>
    <w:rsid w:val="00265797"/>
    <w:rsid w:val="00281083"/>
    <w:rsid w:val="00283EEE"/>
    <w:rsid w:val="00284E35"/>
    <w:rsid w:val="002B11E4"/>
    <w:rsid w:val="002B647D"/>
    <w:rsid w:val="002B7CA6"/>
    <w:rsid w:val="002C1442"/>
    <w:rsid w:val="00315DBC"/>
    <w:rsid w:val="00347F16"/>
    <w:rsid w:val="003525F3"/>
    <w:rsid w:val="003721CE"/>
    <w:rsid w:val="003736EA"/>
    <w:rsid w:val="0039159A"/>
    <w:rsid w:val="003918E8"/>
    <w:rsid w:val="003A769C"/>
    <w:rsid w:val="003C156F"/>
    <w:rsid w:val="003C23C4"/>
    <w:rsid w:val="003D4D00"/>
    <w:rsid w:val="003D6C15"/>
    <w:rsid w:val="0040608C"/>
    <w:rsid w:val="004163D0"/>
    <w:rsid w:val="0043111A"/>
    <w:rsid w:val="00433D99"/>
    <w:rsid w:val="00441A03"/>
    <w:rsid w:val="004502E4"/>
    <w:rsid w:val="004505F0"/>
    <w:rsid w:val="00467176"/>
    <w:rsid w:val="004724F2"/>
    <w:rsid w:val="00472FC9"/>
    <w:rsid w:val="00475476"/>
    <w:rsid w:val="004812D2"/>
    <w:rsid w:val="0048158E"/>
    <w:rsid w:val="004833E1"/>
    <w:rsid w:val="00483403"/>
    <w:rsid w:val="00483F9D"/>
    <w:rsid w:val="004906C2"/>
    <w:rsid w:val="004A26CC"/>
    <w:rsid w:val="004D4D58"/>
    <w:rsid w:val="004E4CA3"/>
    <w:rsid w:val="004F02C9"/>
    <w:rsid w:val="004F15FA"/>
    <w:rsid w:val="004F7756"/>
    <w:rsid w:val="005029A2"/>
    <w:rsid w:val="00502D97"/>
    <w:rsid w:val="005078B7"/>
    <w:rsid w:val="0051005B"/>
    <w:rsid w:val="00534335"/>
    <w:rsid w:val="00535CBC"/>
    <w:rsid w:val="0054020D"/>
    <w:rsid w:val="00544AFA"/>
    <w:rsid w:val="005554AB"/>
    <w:rsid w:val="00560D61"/>
    <w:rsid w:val="00571B2E"/>
    <w:rsid w:val="005905B2"/>
    <w:rsid w:val="0059262C"/>
    <w:rsid w:val="00594D94"/>
    <w:rsid w:val="005A08EC"/>
    <w:rsid w:val="005C09E9"/>
    <w:rsid w:val="005C5D3A"/>
    <w:rsid w:val="005D1311"/>
    <w:rsid w:val="005D2275"/>
    <w:rsid w:val="005D4FBD"/>
    <w:rsid w:val="005E6830"/>
    <w:rsid w:val="005F51BE"/>
    <w:rsid w:val="005F7391"/>
    <w:rsid w:val="00605E60"/>
    <w:rsid w:val="00623D01"/>
    <w:rsid w:val="00624E56"/>
    <w:rsid w:val="0062680F"/>
    <w:rsid w:val="006409B0"/>
    <w:rsid w:val="00652127"/>
    <w:rsid w:val="00664FDF"/>
    <w:rsid w:val="0067411D"/>
    <w:rsid w:val="00676BB4"/>
    <w:rsid w:val="0068050D"/>
    <w:rsid w:val="00685CA5"/>
    <w:rsid w:val="006912B3"/>
    <w:rsid w:val="00693339"/>
    <w:rsid w:val="006B03AE"/>
    <w:rsid w:val="006B2D84"/>
    <w:rsid w:val="006B4AAC"/>
    <w:rsid w:val="006B6D42"/>
    <w:rsid w:val="007044B4"/>
    <w:rsid w:val="0072400F"/>
    <w:rsid w:val="00735036"/>
    <w:rsid w:val="00737121"/>
    <w:rsid w:val="00737319"/>
    <w:rsid w:val="0074055E"/>
    <w:rsid w:val="00740EF9"/>
    <w:rsid w:val="00761DD0"/>
    <w:rsid w:val="007630C6"/>
    <w:rsid w:val="00764E14"/>
    <w:rsid w:val="00774B55"/>
    <w:rsid w:val="00794D8C"/>
    <w:rsid w:val="007E15F8"/>
    <w:rsid w:val="007F6881"/>
    <w:rsid w:val="00806673"/>
    <w:rsid w:val="00814197"/>
    <w:rsid w:val="00814FC1"/>
    <w:rsid w:val="008210C1"/>
    <w:rsid w:val="008220FA"/>
    <w:rsid w:val="008300BF"/>
    <w:rsid w:val="00840A67"/>
    <w:rsid w:val="00843484"/>
    <w:rsid w:val="008469F5"/>
    <w:rsid w:val="00863D0B"/>
    <w:rsid w:val="008644AE"/>
    <w:rsid w:val="00884AF7"/>
    <w:rsid w:val="008B3E67"/>
    <w:rsid w:val="008B7E8A"/>
    <w:rsid w:val="008C7A5E"/>
    <w:rsid w:val="008D1AD1"/>
    <w:rsid w:val="008D2F95"/>
    <w:rsid w:val="008E03E8"/>
    <w:rsid w:val="008E0F34"/>
    <w:rsid w:val="008F64FB"/>
    <w:rsid w:val="009006EA"/>
    <w:rsid w:val="00902118"/>
    <w:rsid w:val="00902ECA"/>
    <w:rsid w:val="00924427"/>
    <w:rsid w:val="00932C6B"/>
    <w:rsid w:val="0093355E"/>
    <w:rsid w:val="0095335C"/>
    <w:rsid w:val="0096784C"/>
    <w:rsid w:val="009958D3"/>
    <w:rsid w:val="009A5487"/>
    <w:rsid w:val="009C0A5B"/>
    <w:rsid w:val="009F642A"/>
    <w:rsid w:val="009F7EBA"/>
    <w:rsid w:val="00A022FC"/>
    <w:rsid w:val="00A03D9B"/>
    <w:rsid w:val="00A17BBD"/>
    <w:rsid w:val="00A26CED"/>
    <w:rsid w:val="00A366F5"/>
    <w:rsid w:val="00A44D77"/>
    <w:rsid w:val="00A56DD5"/>
    <w:rsid w:val="00A60427"/>
    <w:rsid w:val="00A6420D"/>
    <w:rsid w:val="00A65A7C"/>
    <w:rsid w:val="00A740EA"/>
    <w:rsid w:val="00A74ACA"/>
    <w:rsid w:val="00A826FD"/>
    <w:rsid w:val="00A8302B"/>
    <w:rsid w:val="00A94935"/>
    <w:rsid w:val="00A96300"/>
    <w:rsid w:val="00AB4ADC"/>
    <w:rsid w:val="00AB6F74"/>
    <w:rsid w:val="00AB6FE1"/>
    <w:rsid w:val="00AD1A98"/>
    <w:rsid w:val="00AD27EF"/>
    <w:rsid w:val="00AD669B"/>
    <w:rsid w:val="00AD6F89"/>
    <w:rsid w:val="00AD78EE"/>
    <w:rsid w:val="00AE21FA"/>
    <w:rsid w:val="00AF67E0"/>
    <w:rsid w:val="00B00B64"/>
    <w:rsid w:val="00B07A7A"/>
    <w:rsid w:val="00B106C1"/>
    <w:rsid w:val="00B1189F"/>
    <w:rsid w:val="00B14A9C"/>
    <w:rsid w:val="00B23DE1"/>
    <w:rsid w:val="00B3711D"/>
    <w:rsid w:val="00B50EC6"/>
    <w:rsid w:val="00B51693"/>
    <w:rsid w:val="00B5343B"/>
    <w:rsid w:val="00B577FC"/>
    <w:rsid w:val="00B7766D"/>
    <w:rsid w:val="00B84117"/>
    <w:rsid w:val="00B90019"/>
    <w:rsid w:val="00BA4DC8"/>
    <w:rsid w:val="00BA5C6B"/>
    <w:rsid w:val="00BB0B43"/>
    <w:rsid w:val="00BC2591"/>
    <w:rsid w:val="00BC78FE"/>
    <w:rsid w:val="00BD4DC1"/>
    <w:rsid w:val="00BE23CF"/>
    <w:rsid w:val="00BE6C63"/>
    <w:rsid w:val="00BF68BA"/>
    <w:rsid w:val="00C00DA2"/>
    <w:rsid w:val="00C06E07"/>
    <w:rsid w:val="00C12536"/>
    <w:rsid w:val="00C214B1"/>
    <w:rsid w:val="00C32402"/>
    <w:rsid w:val="00C40FD7"/>
    <w:rsid w:val="00C41A93"/>
    <w:rsid w:val="00C45CE5"/>
    <w:rsid w:val="00C50246"/>
    <w:rsid w:val="00C52D52"/>
    <w:rsid w:val="00C530EC"/>
    <w:rsid w:val="00C53E92"/>
    <w:rsid w:val="00C54987"/>
    <w:rsid w:val="00C55400"/>
    <w:rsid w:val="00C6167E"/>
    <w:rsid w:val="00C64A88"/>
    <w:rsid w:val="00C65E2C"/>
    <w:rsid w:val="00C6604F"/>
    <w:rsid w:val="00C77D35"/>
    <w:rsid w:val="00C85E3C"/>
    <w:rsid w:val="00C8700B"/>
    <w:rsid w:val="00CB1EB0"/>
    <w:rsid w:val="00CB6768"/>
    <w:rsid w:val="00CD2AD7"/>
    <w:rsid w:val="00CD5801"/>
    <w:rsid w:val="00CD732F"/>
    <w:rsid w:val="00CE2F86"/>
    <w:rsid w:val="00CE4120"/>
    <w:rsid w:val="00CF31B8"/>
    <w:rsid w:val="00D02DD9"/>
    <w:rsid w:val="00D06476"/>
    <w:rsid w:val="00D07FEE"/>
    <w:rsid w:val="00D10716"/>
    <w:rsid w:val="00D27346"/>
    <w:rsid w:val="00D3033E"/>
    <w:rsid w:val="00D30D2B"/>
    <w:rsid w:val="00D44C5E"/>
    <w:rsid w:val="00D53CAA"/>
    <w:rsid w:val="00D540C6"/>
    <w:rsid w:val="00D54DAF"/>
    <w:rsid w:val="00D66478"/>
    <w:rsid w:val="00DB3627"/>
    <w:rsid w:val="00DC0063"/>
    <w:rsid w:val="00DC479D"/>
    <w:rsid w:val="00DC63FC"/>
    <w:rsid w:val="00DD5C6D"/>
    <w:rsid w:val="00E04822"/>
    <w:rsid w:val="00E14265"/>
    <w:rsid w:val="00E21996"/>
    <w:rsid w:val="00E22A31"/>
    <w:rsid w:val="00E22F01"/>
    <w:rsid w:val="00E408E0"/>
    <w:rsid w:val="00E565B5"/>
    <w:rsid w:val="00E77219"/>
    <w:rsid w:val="00E937E2"/>
    <w:rsid w:val="00EA32C2"/>
    <w:rsid w:val="00EB14E4"/>
    <w:rsid w:val="00EB38FB"/>
    <w:rsid w:val="00EB401A"/>
    <w:rsid w:val="00ED11AC"/>
    <w:rsid w:val="00EE1113"/>
    <w:rsid w:val="00F040A4"/>
    <w:rsid w:val="00F05AEE"/>
    <w:rsid w:val="00F06387"/>
    <w:rsid w:val="00F12C5B"/>
    <w:rsid w:val="00F141FF"/>
    <w:rsid w:val="00F235C0"/>
    <w:rsid w:val="00F360CA"/>
    <w:rsid w:val="00F370AC"/>
    <w:rsid w:val="00F426D4"/>
    <w:rsid w:val="00F42C91"/>
    <w:rsid w:val="00F65354"/>
    <w:rsid w:val="00F7038F"/>
    <w:rsid w:val="00F72102"/>
    <w:rsid w:val="00F76B04"/>
    <w:rsid w:val="00F847B7"/>
    <w:rsid w:val="00FD1B0A"/>
    <w:rsid w:val="00FD69BB"/>
    <w:rsid w:val="00FF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660576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9C2A3-09FC-4D40-8621-0719A7AD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9956</Words>
  <Characters>56754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2</cp:revision>
  <dcterms:created xsi:type="dcterms:W3CDTF">2020-03-02T17:20:00Z</dcterms:created>
  <dcterms:modified xsi:type="dcterms:W3CDTF">2020-03-02T17:20:00Z</dcterms:modified>
</cp:coreProperties>
</file>