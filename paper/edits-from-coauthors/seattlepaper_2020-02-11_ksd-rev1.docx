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58991" w14:textId="77777777" w:rsidR="00A530D8" w:rsidRDefault="004D7A49">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hydrologic effects of large-scale green roof implementations in four urban watersheds in Seattle, Washington using a spatially explicit ecohydrological watershed model</w:t>
      </w:r>
    </w:p>
    <w:p w14:paraId="463B5D1C" w14:textId="77777777" w:rsidR="00A530D8" w:rsidRDefault="004D7A49">
      <w:pPr>
        <w:spacing w:after="120" w:line="480" w:lineRule="auto"/>
        <w:rPr>
          <w:rFonts w:ascii="Times New Roman" w:hAnsi="Times New Roman" w:cs="Times New Roman"/>
          <w:sz w:val="24"/>
          <w:szCs w:val="24"/>
        </w:rPr>
      </w:pPr>
      <w:r>
        <w:rPr>
          <w:rFonts w:ascii="Times New Roman" w:hAnsi="Times New Roman" w:cs="Times New Roman"/>
          <w:sz w:val="24"/>
          <w:szCs w:val="24"/>
        </w:rPr>
        <w:t>Brad Barnhart</w:t>
      </w:r>
      <w:r>
        <w:rPr>
          <w:rFonts w:ascii="Times New Roman" w:hAnsi="Times New Roman" w:cs="Times New Roman"/>
          <w:sz w:val="24"/>
          <w:szCs w:val="24"/>
          <w:vertAlign w:val="superscript"/>
        </w:rPr>
        <w:t>*1</w:t>
      </w:r>
      <w:r>
        <w:rPr>
          <w:rFonts w:ascii="Times New Roman" w:hAnsi="Times New Roman" w:cs="Times New Roman"/>
          <w:sz w:val="24"/>
          <w:szCs w:val="24"/>
        </w:rPr>
        <w:t>, Paul Pettus</w:t>
      </w:r>
      <w:r>
        <w:rPr>
          <w:rFonts w:ascii="Times New Roman" w:hAnsi="Times New Roman" w:cs="Times New Roman"/>
          <w:sz w:val="24"/>
          <w:szCs w:val="24"/>
          <w:vertAlign w:val="superscript"/>
        </w:rPr>
        <w:t>1</w:t>
      </w:r>
      <w:r>
        <w:rPr>
          <w:rFonts w:ascii="Times New Roman" w:hAnsi="Times New Roman" w:cs="Times New Roman"/>
          <w:sz w:val="24"/>
          <w:szCs w:val="24"/>
        </w:rPr>
        <w:t>, Jonathan Halama</w:t>
      </w:r>
      <w:r>
        <w:rPr>
          <w:rFonts w:ascii="Times New Roman" w:hAnsi="Times New Roman" w:cs="Times New Roman"/>
          <w:sz w:val="24"/>
          <w:szCs w:val="24"/>
          <w:vertAlign w:val="superscript"/>
        </w:rPr>
        <w:t>1</w:t>
      </w:r>
      <w:r>
        <w:rPr>
          <w:rFonts w:ascii="Times New Roman" w:hAnsi="Times New Roman" w:cs="Times New Roman"/>
          <w:sz w:val="24"/>
          <w:szCs w:val="24"/>
        </w:rPr>
        <w:t>, Robert McKane</w:t>
      </w:r>
      <w:r>
        <w:rPr>
          <w:rFonts w:ascii="Times New Roman" w:hAnsi="Times New Roman" w:cs="Times New Roman"/>
          <w:sz w:val="24"/>
          <w:szCs w:val="24"/>
          <w:vertAlign w:val="superscript"/>
        </w:rPr>
        <w:t>1</w:t>
      </w:r>
      <w:r>
        <w:rPr>
          <w:rFonts w:ascii="Times New Roman" w:hAnsi="Times New Roman" w:cs="Times New Roman"/>
          <w:sz w:val="24"/>
          <w:szCs w:val="24"/>
        </w:rPr>
        <w:t xml:space="preserve">, Paul </w:t>
      </w:r>
      <w:r>
        <w:rPr>
          <w:rFonts w:ascii="Times New Roman" w:hAnsi="Times New Roman" w:cs="Times New Roman"/>
          <w:sz w:val="24"/>
          <w:szCs w:val="24"/>
        </w:rPr>
        <w:t>Mayer</w:t>
      </w:r>
      <w:r>
        <w:rPr>
          <w:rFonts w:ascii="Times New Roman" w:hAnsi="Times New Roman" w:cs="Times New Roman"/>
          <w:sz w:val="24"/>
          <w:szCs w:val="24"/>
          <w:vertAlign w:val="superscript"/>
        </w:rPr>
        <w:t>1</w:t>
      </w:r>
      <w:r>
        <w:rPr>
          <w:rFonts w:ascii="Times New Roman" w:hAnsi="Times New Roman" w:cs="Times New Roman"/>
          <w:sz w:val="24"/>
          <w:szCs w:val="24"/>
        </w:rPr>
        <w:t>, Allen Brookes</w:t>
      </w:r>
      <w:r>
        <w:rPr>
          <w:rFonts w:ascii="Times New Roman" w:hAnsi="Times New Roman" w:cs="Times New Roman"/>
          <w:sz w:val="24"/>
          <w:szCs w:val="24"/>
          <w:vertAlign w:val="superscript"/>
        </w:rPr>
        <w:t>1</w:t>
      </w:r>
      <w:r>
        <w:rPr>
          <w:rFonts w:ascii="Times New Roman" w:hAnsi="Times New Roman" w:cs="Times New Roman"/>
          <w:sz w:val="24"/>
          <w:szCs w:val="24"/>
        </w:rPr>
        <w:t>, Kevin Djang</w:t>
      </w:r>
      <w:r>
        <w:rPr>
          <w:rFonts w:ascii="Times New Roman" w:hAnsi="Times New Roman" w:cs="Times New Roman"/>
          <w:sz w:val="24"/>
          <w:szCs w:val="24"/>
          <w:vertAlign w:val="superscript"/>
        </w:rPr>
        <w:t>2</w:t>
      </w:r>
      <w:r>
        <w:rPr>
          <w:rFonts w:ascii="Times New Roman" w:hAnsi="Times New Roman" w:cs="Times New Roman"/>
          <w:sz w:val="24"/>
          <w:szCs w:val="24"/>
        </w:rPr>
        <w:t>, M. Monika Moskal</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14:paraId="6E6FE86A" w14:textId="77777777" w:rsidR="00A530D8" w:rsidRDefault="004D7A49">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56342444" w14:textId="77777777" w:rsidR="00A530D8" w:rsidRDefault="004D7A49">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U.S. Environmental Protection Agency, Office of Research and Development, National Health and Environmental Effects Research Laboratory, Corvallis, OR</w:t>
      </w:r>
    </w:p>
    <w:p w14:paraId="296024FD" w14:textId="77777777" w:rsidR="00A530D8" w:rsidRDefault="004D7A49">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CSRA, Corvallis, OR</w:t>
      </w:r>
      <w:r>
        <w:rPr>
          <w:rFonts w:ascii="Times New Roman" w:hAnsi="Times New Roman" w:cs="Times New Roman"/>
          <w:sz w:val="24"/>
          <w:szCs w:val="24"/>
        </w:rPr>
        <w:t>.</w:t>
      </w:r>
    </w:p>
    <w:p w14:paraId="6877C10B" w14:textId="77777777" w:rsidR="00A530D8" w:rsidRDefault="004D7A49">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University of Washington, Seattle, WA. </w:t>
      </w:r>
    </w:p>
    <w:p w14:paraId="5535B99B" w14:textId="77777777" w:rsidR="00A530D8" w:rsidRDefault="00A530D8">
      <w:pPr>
        <w:spacing w:line="480" w:lineRule="auto"/>
        <w:rPr>
          <w:rFonts w:ascii="Times New Roman" w:hAnsi="Times New Roman" w:cs="Times New Roman"/>
          <w:sz w:val="24"/>
          <w:szCs w:val="24"/>
        </w:rPr>
      </w:pPr>
    </w:p>
    <w:p w14:paraId="091E5DC2"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Abstract </w:t>
      </w:r>
    </w:p>
    <w:p w14:paraId="6CFF84E9" w14:textId="77777777" w:rsidR="00A530D8" w:rsidRDefault="004D7A49">
      <w:pPr>
        <w:spacing w:after="0" w:line="480" w:lineRule="auto"/>
        <w:rPr>
          <w:rFonts w:ascii="Times New Roman" w:hAnsi="Times New Roman" w:cs="Times New Roman"/>
          <w:sz w:val="24"/>
          <w:szCs w:val="24"/>
        </w:rPr>
      </w:pPr>
      <w:r>
        <w:rPr>
          <w:rFonts w:ascii="Times New Roman" w:hAnsi="Times New Roman" w:cs="Times New Roman"/>
          <w:sz w:val="24"/>
          <w:szCs w:val="24"/>
        </w:rPr>
        <w:t>Environmental watershed models are widely used simulate the impacts of infrastructure development on environmental outcomes, including water quantity and quality. In this study, we utilize a spatially e</w:t>
      </w:r>
      <w:r>
        <w:rPr>
          <w:rFonts w:ascii="Times New Roman" w:hAnsi="Times New Roman" w:cs="Times New Roman"/>
          <w:sz w:val="24"/>
          <w:szCs w:val="24"/>
        </w:rPr>
        <w:t>xplicit (i.e., gridded) ecohydrological watershed model called Visualizing Ecosystem Land Management Assessments (VELMA) to simulate watershed-scale hydrologic discharge for four urban watersheds in Seattle, Washington for four scenarios of green roof impl</w:t>
      </w:r>
      <w:r>
        <w:rPr>
          <w:rFonts w:ascii="Times New Roman" w:hAnsi="Times New Roman" w:cs="Times New Roman"/>
          <w:sz w:val="24"/>
          <w:szCs w:val="24"/>
        </w:rPr>
        <w:t>ementations where 25%, 50%, 75%, and 100% of existing buildings hypothetically adopt green roofs. Intensive and extensive green roof types were tested separately and produced approximately 20-25% and 10-15% mean annual runoff reductions, respectively, over</w:t>
      </w:r>
      <w:r>
        <w:rPr>
          <w:rFonts w:ascii="Times New Roman" w:hAnsi="Times New Roman" w:cs="Times New Roman"/>
          <w:sz w:val="24"/>
          <w:szCs w:val="24"/>
        </w:rPr>
        <w:t xml:space="preserve"> a 28-year simulation. We also show that stormwater runoff reductions are smaller at higher precipitation and flow regimes, likely due to the limited storage capacity of saturated green roofs. In general, </w:t>
      </w:r>
      <w:r>
        <w:rPr>
          <w:rFonts w:ascii="Times New Roman" w:hAnsi="Times New Roman" w:cs="Times New Roman"/>
          <w:sz w:val="24"/>
          <w:szCs w:val="24"/>
        </w:rPr>
        <w:lastRenderedPageBreak/>
        <w:t xml:space="preserve">the results suggest that wide-scale implementation </w:t>
      </w:r>
      <w:r>
        <w:rPr>
          <w:rFonts w:ascii="Times New Roman" w:hAnsi="Times New Roman" w:cs="Times New Roman"/>
          <w:sz w:val="24"/>
          <w:szCs w:val="24"/>
        </w:rPr>
        <w:t>of green roofs can be effective at reducing stormwater runoff but are limited by their areal extent and storage capacity. Also, grid-based watershed models can facilitate the prioritization of urban water infrastructure to improve water quality in urban st</w:t>
      </w:r>
      <w:r>
        <w:rPr>
          <w:rFonts w:ascii="Times New Roman" w:hAnsi="Times New Roman" w:cs="Times New Roman"/>
          <w:sz w:val="24"/>
          <w:szCs w:val="24"/>
        </w:rPr>
        <w:t xml:space="preserve">reams leading to Puget Sound. </w:t>
      </w:r>
    </w:p>
    <w:p w14:paraId="219AC9A5" w14:textId="77777777" w:rsidR="00A530D8" w:rsidRDefault="00A530D8">
      <w:pPr>
        <w:spacing w:after="0" w:line="480" w:lineRule="auto"/>
        <w:rPr>
          <w:rFonts w:ascii="Times New Roman" w:hAnsi="Times New Roman" w:cs="Times New Roman"/>
          <w:sz w:val="24"/>
          <w:szCs w:val="24"/>
        </w:rPr>
      </w:pPr>
    </w:p>
    <w:p w14:paraId="4A36811A"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sz w:val="24"/>
          <w:szCs w:val="24"/>
        </w:rPr>
        <w:t>Keywords: Green roofs, urban watershed modeling, VELMA, stormwater</w:t>
      </w:r>
    </w:p>
    <w:p w14:paraId="2803AB32" w14:textId="77777777" w:rsidR="00A530D8" w:rsidRDefault="00A530D8">
      <w:pPr>
        <w:spacing w:line="480" w:lineRule="auto"/>
        <w:rPr>
          <w:rFonts w:ascii="Times New Roman" w:hAnsi="Times New Roman" w:cs="Times New Roman"/>
          <w:b/>
          <w:sz w:val="24"/>
          <w:szCs w:val="24"/>
        </w:rPr>
      </w:pPr>
    </w:p>
    <w:p w14:paraId="2FCB7475"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Introduction </w:t>
      </w:r>
    </w:p>
    <w:p w14:paraId="2B3F776F" w14:textId="77777777" w:rsidR="00A530D8" w:rsidRDefault="004D7A49">
      <w:pPr>
        <w:spacing w:line="480" w:lineRule="auto"/>
        <w:ind w:firstLine="720"/>
      </w:pPr>
      <w:r>
        <w:rPr>
          <w:rFonts w:ascii="Times New Roman" w:hAnsi="Times New Roman" w:cs="Times New Roman"/>
          <w:sz w:val="24"/>
          <w:szCs w:val="24"/>
        </w:rPr>
        <w:t>Watershed models have been widely used to simulate the combined effects of topography, soil type, land use, and management on water quantit</w:t>
      </w:r>
      <w:r>
        <w:rPr>
          <w:rFonts w:ascii="Times New Roman" w:hAnsi="Times New Roman" w:cs="Times New Roman"/>
          <w:sz w:val="24"/>
          <w:szCs w:val="24"/>
        </w:rPr>
        <w:t xml:space="preserve">y and quality </w:t>
      </w:r>
      <w:r>
        <w:fldChar w:fldCharType="begin"/>
      </w:r>
      <w:r>
        <w:instrText>ADDIN EN.CITE &lt;EndNote&gt;&lt;Cite&gt;&lt;Author&gt;Aksoy&lt;/Author&gt;&lt;Year&gt;2005&lt;/Year&gt;&lt;RecNum&gt;1&lt;/RecNum&gt;&lt;DisplayText&gt;(Aksoy and Kavvas, 2005; Borah and Bera, 2003)&lt;/DisplayText&gt;&lt;record&gt;&lt;rec-number&gt;1&lt;/rec-number&gt;&lt;foreign-keys&gt;&lt;key app="EN" db-id="vxswrvz902xafm</w:instrText>
      </w:r>
      <w:r>
        <w:instrText xml:space="preserve">et90nv2wrlvesvv0zrsd99" timestamp="1546294060"&gt;1&lt;/key&gt;&lt;/foreign-keys&gt;&lt;ref-type name="Journal Article"&gt;17&lt;/ref-type&gt;&lt;contributors&gt;&lt;authors&gt;&lt;author&gt;Aksoy, Hafzullah&lt;/author&gt;&lt;author&gt;Kavvas, M Levent&lt;/author&gt;&lt;/authors&gt;&lt;/contributors&gt;&lt;titles&gt;&lt;title&gt;A review of </w:instrText>
      </w:r>
      <w:r>
        <w:instrText>hillslope and watershed scale erosion and sediment transport models&lt;/title&gt;&lt;secondary-title&gt;Catena&lt;/secondary-title&gt;&lt;/titles&gt;&lt;periodical&gt;&lt;full-title&gt;Catena&lt;/full-title&gt;&lt;/periodical&gt;&lt;pages&gt;247-271&lt;/pages&gt;&lt;volume&gt;64&lt;/volume&gt;&lt;number&gt;2-3&lt;/number&gt;&lt;dates&gt;&lt;year&gt;2</w:instrText>
      </w:r>
      <w:r>
        <w:instrText>005&lt;/year&gt;&lt;/dates&gt;&lt;isbn&gt;0341-8162&lt;/isbn&gt;&lt;urls&gt;&lt;/urls&gt;&lt;/record&gt;&lt;/Cite&gt;&lt;Cite&gt;&lt;Author&gt;Borah&lt;/Author&gt;&lt;Year&gt;2003&lt;/Year&gt;&lt;RecNum&gt;3&lt;/RecNum&gt;&lt;record&gt;&lt;rec-number&gt;3&lt;/rec-number&gt;&lt;foreign-keys&gt;&lt;key app="EN" db-id="vxswrvz902xafmet90nv2wrlvesvv0zrsd99" timestamp="154629</w:instrText>
      </w:r>
      <w:r>
        <w:instrText xml:space="preserve">4245"&gt;3&lt;/key&gt;&lt;/foreign-keys&gt;&lt;ref-type name="Journal Article"&gt;17&lt;/ref-type&gt;&lt;contributors&gt;&lt;authors&gt;&lt;author&gt;Borah, Deva K&lt;/author&gt;&lt;author&gt;Bera, M&lt;/author&gt;&lt;/authors&gt;&lt;/contributors&gt;&lt;titles&gt;&lt;title&gt;Watershed-scale hydrologic and nonpoint-source pollution models: </w:instrText>
      </w:r>
      <w:r>
        <w:instrText>Review of mathematical bases&lt;/title&gt;&lt;secondary-title&gt;Transactions of the ASAE&lt;/secondary-title&gt;&lt;/titles&gt;&lt;periodical&gt;&lt;full-title&gt;Transactions of the ASAE&lt;/full-title&gt;&lt;/periodical&gt;&lt;pages&gt;1553&lt;/pages&gt;&lt;volume&gt;46&lt;/volume&gt;&lt;number&gt;6&lt;/number&gt;&lt;dates&gt;&lt;year&gt;2003&lt;/yea</w:instrText>
      </w:r>
      <w:r>
        <w:instrText>r&gt;&lt;/dates&gt;&lt;urls&gt;&lt;/urls&gt;&lt;/record&gt;&lt;/Cite&gt;&lt;/EndNote&gt;</w:instrText>
      </w:r>
      <w:r>
        <w:fldChar w:fldCharType="separate"/>
      </w:r>
      <w:bookmarkStart w:id="1" w:name="Bookmark"/>
      <w:r>
        <w:rPr>
          <w:rFonts w:ascii="Times New Roman" w:hAnsi="Times New Roman" w:cs="Times New Roman"/>
          <w:sz w:val="24"/>
          <w:szCs w:val="24"/>
        </w:rPr>
        <w:t>(</w:t>
      </w:r>
      <w:bookmarkStart w:id="2" w:name="Bookmark1"/>
      <w:r>
        <w:rPr>
          <w:rFonts w:ascii="Times New Roman" w:hAnsi="Times New Roman" w:cs="Times New Roman"/>
          <w:sz w:val="24"/>
          <w:szCs w:val="24"/>
        </w:rPr>
        <w:t>Aksoy and Kavvas, 2005; Borah and Bera, 2003)</w:t>
      </w:r>
      <w:r>
        <w:fldChar w:fldCharType="end"/>
      </w:r>
      <w:bookmarkEnd w:id="1"/>
      <w:bookmarkEnd w:id="2"/>
      <w:r>
        <w:rPr>
          <w:rFonts w:ascii="Times New Roman" w:hAnsi="Times New Roman" w:cs="Times New Roman"/>
          <w:sz w:val="24"/>
          <w:szCs w:val="24"/>
        </w:rPr>
        <w:t xml:space="preserve"> and aid decision making </w:t>
      </w:r>
      <w:r>
        <w:fldChar w:fldCharType="begin"/>
      </w:r>
      <w:r>
        <w:instrText>ADDIN EN.CITE &lt;EndNote&gt;&lt;Cite&gt;&lt;Author&gt;Barnhart&lt;/Author&gt;&lt;Year&gt;2018&lt;/Year&gt;&lt;RecNum&gt;2&lt;/RecNum&gt;&lt;DisplayText&gt;(Barnhart et al., 2018)&lt;/Displa</w:instrText>
      </w:r>
      <w:r>
        <w:instrText>yText&gt;&lt;record&gt;&lt;rec-number&gt;2&lt;/rec-number&gt;&lt;foreign-keys&gt;&lt;key app="EN" db-id="vxswrvz902xafmet90nv2wrlvesvv0zrsd99" timestamp="1546294169"&gt;2&lt;/key&gt;&lt;/foreign-keys&gt;&lt;ref-type name="Journal Article"&gt;17&lt;/ref-type&gt;&lt;contributors&gt;&lt;authors&gt;&lt;author&gt;Barnhart, Bradley L&lt;/</w:instrText>
      </w:r>
      <w:r>
        <w:instrText>author&gt;&lt;author&gt;Golden, Heather E&lt;/author&gt;&lt;author&gt;Kasprzyk, Joseph R&lt;/author&gt;&lt;author&gt;Pauer, James J&lt;/author&gt;&lt;author&gt;Jones, Chas E&lt;/author&gt;&lt;author&gt;Sawicz, Keith A&lt;/author&gt;&lt;author&gt;Hoghooghi, Nahal&lt;/author&gt;&lt;author&gt;Simon, Michelle&lt;/author&gt;&lt;author&gt;McKane, Robert</w:instrText>
      </w:r>
      <w:r>
        <w:instrText xml:space="preserve"> B&lt;/author&gt;&lt;author&gt;Mayer, Paul M&lt;/author&gt;&lt;/authors&gt;&lt;/contributors&gt;&lt;titles&gt;&lt;title&gt;Embedding co-production and addressing uncertainty in watershed modeling decision-support tools: Successes and challenges&lt;/title&gt;&lt;secondary-title&gt;Environmental Modelling &amp;amp;</w:instrText>
      </w:r>
      <w:r>
        <w:instrText xml:space="preserve"> Software&lt;/secondary-title&gt;&lt;/titles&gt;&lt;periodical&gt;&lt;full-title&gt;Environmental Modelling &amp;amp; Software&lt;/full-title&gt;&lt;/periodical&gt;&lt;dates&gt;&lt;year&gt;2018&lt;/year&gt;&lt;/dates&gt;&lt;isbn&gt;1364-8152&lt;/isbn&gt;&lt;urls&gt;&lt;/urls&gt;&lt;/record&gt;&lt;/Cite&gt;&lt;/EndNote&gt;</w:instrText>
      </w:r>
      <w:r>
        <w:fldChar w:fldCharType="separate"/>
      </w:r>
      <w:bookmarkStart w:id="3" w:name="Bookmark2"/>
      <w:r>
        <w:rPr>
          <w:rFonts w:ascii="Times New Roman" w:hAnsi="Times New Roman" w:cs="Times New Roman"/>
          <w:sz w:val="24"/>
          <w:szCs w:val="24"/>
        </w:rPr>
        <w:t>(</w:t>
      </w:r>
      <w:bookmarkStart w:id="4" w:name="Bookmark11"/>
      <w:r>
        <w:rPr>
          <w:rFonts w:ascii="Times New Roman" w:hAnsi="Times New Roman" w:cs="Times New Roman"/>
          <w:sz w:val="24"/>
          <w:szCs w:val="24"/>
        </w:rPr>
        <w:t>Barnhart et al., 2018)</w:t>
      </w:r>
      <w:r>
        <w:fldChar w:fldCharType="end"/>
      </w:r>
      <w:bookmarkEnd w:id="3"/>
      <w:bookmarkEnd w:id="4"/>
      <w:r>
        <w:rPr>
          <w:rFonts w:ascii="Times New Roman" w:hAnsi="Times New Roman" w:cs="Times New Roman"/>
          <w:sz w:val="24"/>
          <w:szCs w:val="24"/>
        </w:rPr>
        <w:t>. In particul</w:t>
      </w:r>
      <w:r>
        <w:rPr>
          <w:rFonts w:ascii="Times New Roman" w:hAnsi="Times New Roman" w:cs="Times New Roman"/>
          <w:sz w:val="24"/>
          <w:szCs w:val="24"/>
        </w:rPr>
        <w:t xml:space="preserve">ar, numerous studies have examined the impacts of alternative land use scenarios on various hydrologic and biogeochemical components throughout urban, suburban, rural as well as mixed-use regions </w:t>
      </w:r>
      <w:r>
        <w:fldChar w:fldCharType="begin"/>
      </w:r>
      <w:r>
        <w:instrText>ADDIN EN.CITE &lt;EndNote&gt;&lt;Cite&gt;&lt;Author&gt;Hoghooghi&lt;/Author&gt;&lt;Year</w:instrText>
      </w:r>
      <w:r>
        <w:instrText>&gt;2018&lt;/Year&gt;&lt;RecNum&gt;4&lt;/RecNum&gt;&lt;DisplayText&gt;(Hoghooghi et al., 2018)&lt;/DisplayText&gt;&lt;record&gt;&lt;rec-number&gt;4&lt;/rec-number&gt;&lt;foreign-keys&gt;&lt;key app="EN" db-id="vxswrvz902xafmet90nv2wrlvesvv0zrsd99" timestamp="1546294287"&gt;4&lt;/key&gt;&lt;/foreign-keys&gt;&lt;ref-type name="Journal</w:instrText>
      </w:r>
      <w:r>
        <w:instrText xml:space="preserve"> Article"&gt;17&lt;/ref-type&gt;&lt;contributors&gt;&lt;authors&gt;&lt;author&gt;Hoghooghi, Nahal&lt;/author&gt;&lt;author&gt;Golden, Heather&lt;/author&gt;&lt;author&gt;Bledsoe, Brian&lt;/author&gt;&lt;author&gt;Barnhart, Bradley&lt;/author&gt;&lt;author&gt;Brookes, Allen&lt;/author&gt;&lt;author&gt;Djang, Kevin&lt;/author&gt;&lt;author&gt;Halama, Jona</w:instrText>
      </w:r>
      <w:r>
        <w:instrText>than&lt;/author&gt;&lt;author&gt;McKane, Robert&lt;/author&gt;&lt;author&gt;Nietch, Christopher&lt;/author&gt;&lt;author&gt;Pettus, Paul&lt;/author&gt;&lt;/authors&gt;&lt;/contributors&gt;&lt;titles&gt;&lt;title&gt;Cumulative Effects of Low Impact Development on Watershed Hydrology in a Mixed Land-Cover System&lt;/title&gt;&lt;se</w:instrText>
      </w:r>
      <w:r>
        <w:instrText>condary-title&gt;Water&lt;/secondary-title&gt;&lt;/titles&gt;&lt;periodical&gt;&lt;full-title&gt;Water&lt;/full-title&gt;&lt;/periodical&gt;&lt;pages&gt;991&lt;/pages&gt;&lt;volume&gt;10&lt;/volume&gt;&lt;number&gt;8&lt;/number&gt;&lt;dates&gt;&lt;year&gt;2018&lt;/year&gt;&lt;/dates&gt;&lt;urls&gt;&lt;/urls&gt;&lt;/record&gt;&lt;/Cite&gt;&lt;/EndNote&gt;</w:instrText>
      </w:r>
      <w:r>
        <w:fldChar w:fldCharType="separate"/>
      </w:r>
      <w:bookmarkStart w:id="5" w:name="Bookmark3"/>
      <w:r>
        <w:rPr>
          <w:rFonts w:ascii="Times New Roman" w:hAnsi="Times New Roman" w:cs="Times New Roman"/>
          <w:sz w:val="24"/>
          <w:szCs w:val="24"/>
        </w:rPr>
        <w:t>(</w:t>
      </w:r>
      <w:bookmarkStart w:id="6" w:name="Bookmark21"/>
      <w:r>
        <w:rPr>
          <w:rFonts w:ascii="Times New Roman" w:hAnsi="Times New Roman" w:cs="Times New Roman"/>
          <w:sz w:val="24"/>
          <w:szCs w:val="24"/>
        </w:rPr>
        <w:t>Hoghooghi et al., 2018)</w:t>
      </w:r>
      <w:r>
        <w:fldChar w:fldCharType="end"/>
      </w:r>
      <w:bookmarkEnd w:id="5"/>
      <w:bookmarkEnd w:id="6"/>
      <w:r>
        <w:rPr>
          <w:rFonts w:ascii="Times New Roman" w:hAnsi="Times New Roman" w:cs="Times New Roman"/>
          <w:sz w:val="24"/>
          <w:szCs w:val="24"/>
        </w:rPr>
        <w:t xml:space="preserve">. </w:t>
      </w:r>
      <w:r>
        <w:rPr>
          <w:rFonts w:ascii="Times New Roman" w:hAnsi="Times New Roman" w:cs="Times New Roman"/>
          <w:sz w:val="24"/>
          <w:szCs w:val="24"/>
        </w:rPr>
        <w:t>Mechanistic or processed-based watershed models typically represent the environmental system as a series of equations that replicates the dynamics of the system. These models produce outputs that range temporally from minutes (e.g., Hydrologic Simulation P</w:t>
      </w:r>
      <w:r>
        <w:rPr>
          <w:rFonts w:ascii="Times New Roman" w:hAnsi="Times New Roman" w:cs="Times New Roman"/>
          <w:sz w:val="24"/>
          <w:szCs w:val="24"/>
        </w:rPr>
        <w:t xml:space="preserve">rogram in Fortran [HSPF; </w:t>
      </w:r>
      <w:r>
        <w:fldChar w:fldCharType="begin"/>
      </w:r>
      <w:r>
        <w:instrText>ADDIN EN.CITE &lt;EndNote&gt;&lt;Cite&gt;&lt;Author&gt;Bicknell&lt;/Author&gt;&lt;Year&gt;1996&lt;/Year&gt;&lt;RecNum&gt;9&lt;/RecNum&gt;&lt;DisplayText&gt;(Bicknell et al., 1996)&lt;/DisplayText&gt;&lt;record&gt;&lt;rec-number&gt;9&lt;/rec-number&gt;&lt;foreign-keys&gt;&lt;key app="EN" db-id="vxswrvz902xafmet90nv2wr</w:instrText>
      </w:r>
      <w:r>
        <w:instrText>lvesvv0zrsd99" timestamp="1546295779"&gt;9&lt;/key&gt;&lt;/foreign-keys&gt;&lt;ref-type name="Journal Article"&gt;17&lt;/ref-type&gt;&lt;contributors&gt;&lt;authors&gt;&lt;author&gt;Bicknell, Brian R&lt;/author&gt;&lt;author&gt;Imhoff, John C&lt;/author&gt;&lt;author&gt;Kittle Jr, John L&lt;/author&gt;&lt;author&gt;Donigian Jr, Anthony</w:instrText>
      </w:r>
      <w:r>
        <w:instrText xml:space="preserve"> S&lt;/author&gt;&lt;author&gt;Johanson, Robert C&lt;/author&gt;&lt;/authors&gt;&lt;/contributors&gt;&lt;titles&gt;&lt;title&gt;Hydrological simulation program-FORTRAN. user&amp;apos;s manual for release 11&lt;/title&gt;&lt;secondary-title&gt;US EPA&lt;/secondary-title&gt;&lt;/titles&gt;&lt;periodical&gt;&lt;full-title&gt;US EPA&lt;/full-t</w:instrText>
      </w:r>
      <w:r>
        <w:instrText>itle&gt;&lt;/periodical&gt;&lt;dates&gt;&lt;year&gt;1996&lt;/year&gt;&lt;/dates&gt;&lt;urls&gt;&lt;/urls&gt;&lt;/record&gt;&lt;/Cite&gt;&lt;/EndNote&gt;</w:instrText>
      </w:r>
      <w:r>
        <w:fldChar w:fldCharType="separate"/>
      </w:r>
      <w:bookmarkStart w:id="7" w:name="Bookmark4"/>
      <w:r>
        <w:rPr>
          <w:rFonts w:ascii="Times New Roman" w:hAnsi="Times New Roman" w:cs="Times New Roman"/>
          <w:sz w:val="24"/>
          <w:szCs w:val="24"/>
        </w:rPr>
        <w:t>(</w:t>
      </w:r>
      <w:bookmarkStart w:id="8" w:name="Bookmark31"/>
      <w:r>
        <w:rPr>
          <w:rFonts w:ascii="Times New Roman" w:hAnsi="Times New Roman" w:cs="Times New Roman"/>
          <w:sz w:val="24"/>
          <w:szCs w:val="24"/>
        </w:rPr>
        <w:t>Bicknell et al., 1996)</w:t>
      </w:r>
      <w:r>
        <w:fldChar w:fldCharType="end"/>
      </w:r>
      <w:bookmarkEnd w:id="7"/>
      <w:bookmarkEnd w:id="8"/>
      <w:r>
        <w:rPr>
          <w:rFonts w:ascii="Times New Roman" w:hAnsi="Times New Roman" w:cs="Times New Roman"/>
          <w:sz w:val="24"/>
          <w:szCs w:val="24"/>
        </w:rPr>
        <w:t xml:space="preserve">], Stormwater Management Model [SWMM; </w:t>
      </w:r>
      <w:r>
        <w:fldChar w:fldCharType="begin"/>
      </w:r>
      <w:r>
        <w:instrText>ADDIN EN.CITE &lt;EndNote&gt;&lt;Cite&gt;&lt;Author&gt;Rossman&lt;/Author&gt;&lt;Year&gt;2010&lt;/Year&gt;&lt;RecNum&gt;10&lt;/RecNum&gt;&lt;DisplayText&gt;(</w:instrText>
      </w:r>
      <w:r>
        <w:instrText xml:space="preserve">Rossman, 2010)&lt;/DisplayText&gt;&lt;record&gt;&lt;rec-number&gt;10&lt;/rec-number&gt;&lt;foreign-keys&gt;&lt;key app="EN" db-id="vxswrvz902xafmet90nv2wrlvesvv0zrsd99" timestamp="1546295819"&gt;10&lt;/key&gt;&lt;/foreign-keys&gt;&lt;ref-type name="Book"&gt;6&lt;/ref-type&gt;&lt;contributors&gt;&lt;authors&gt;&lt;author&gt;Rossman, </w:instrText>
      </w:r>
      <w:r>
        <w:instrText>Lewis A&lt;/author&gt;&lt;/authors&gt;&lt;/contributors&gt;&lt;titles&gt;&lt;title&gt;Storm water management model user&amp;apos;s manual, version 5.0&lt;/title&gt;&lt;/titles&gt;&lt;dates&gt;&lt;year&gt;2010&lt;/year&gt;&lt;/dates&gt;&lt;publisher&gt;National Risk Management Research Laboratory, Office of Research and …&lt;/publishe</w:instrText>
      </w:r>
      <w:r>
        <w:instrText>r&gt;&lt;urls&gt;&lt;/urls&gt;&lt;/record&gt;&lt;/Cite&gt;&lt;/EndNote&gt;</w:instrText>
      </w:r>
      <w:r>
        <w:fldChar w:fldCharType="separate"/>
      </w:r>
      <w:bookmarkStart w:id="9" w:name="Bookmark5"/>
      <w:r>
        <w:rPr>
          <w:rFonts w:ascii="Times New Roman" w:hAnsi="Times New Roman" w:cs="Times New Roman"/>
          <w:sz w:val="24"/>
          <w:szCs w:val="24"/>
        </w:rPr>
        <w:t>(</w:t>
      </w:r>
      <w:bookmarkStart w:id="10" w:name="Bookmark41"/>
      <w:r>
        <w:rPr>
          <w:rFonts w:ascii="Times New Roman" w:hAnsi="Times New Roman" w:cs="Times New Roman"/>
          <w:sz w:val="24"/>
          <w:szCs w:val="24"/>
        </w:rPr>
        <w:t>Rossman, 2010)</w:t>
      </w:r>
      <w:r>
        <w:fldChar w:fldCharType="end"/>
      </w:r>
      <w:bookmarkEnd w:id="9"/>
      <w:bookmarkEnd w:id="10"/>
      <w:r>
        <w:rPr>
          <w:rFonts w:ascii="Times New Roman" w:hAnsi="Times New Roman" w:cs="Times New Roman"/>
          <w:sz w:val="24"/>
          <w:szCs w:val="24"/>
        </w:rPr>
        <w:t xml:space="preserve">]) to hours (e.g., Soil and Water Assessment Tool [SWAT; </w:t>
      </w:r>
      <w:r>
        <w:fldChar w:fldCharType="begin"/>
      </w:r>
      <w:r>
        <w:instrText>ADDIN EN.CITE &lt;EndNote&gt;&lt;Cite&gt;&lt;Author&gt;Gassman&lt;/Author&gt;&lt;Year&gt;2007&lt;/Year&gt;&lt;RecNum&gt;11&lt;/RecNum&gt;&lt;DisplayText&gt;(Gassman et al., 2007)&lt;/DisplayText&gt;&lt;r</w:instrText>
      </w:r>
      <w:r>
        <w:instrText>ecord&gt;&lt;rec-number&gt;11&lt;/rec-number&gt;&lt;foreign-keys&gt;&lt;key app="EN" db-id="vxswrvz902xafmet90nv2wrlvesvv0zrsd99" timestamp="1546295861"&gt;11&lt;/key&gt;&lt;/foreign-keys&gt;&lt;ref-type name="Journal Article"&gt;17&lt;/ref-type&gt;&lt;contributors&gt;&lt;authors&gt;&lt;author&gt;Gassman, Philip W&lt;/author&gt;&lt;</w:instrText>
      </w:r>
      <w:r>
        <w:instrText>author&gt;Reyes, Manuel R&lt;/author&gt;&lt;author&gt;Green, Colleen H&lt;/author&gt;&lt;author&gt;Arnold, Jeffrey G&lt;/author&gt;&lt;/authors&gt;&lt;/contributors&gt;&lt;titles&gt;&lt;title&gt;The soil and water assessment tool: historical development, applications, and future research directions&lt;/title&gt;&lt;secon</w:instrText>
      </w:r>
      <w:r>
        <w:instrText>dary-title&gt;Transactions of the ASABE&lt;/secondary-title&gt;&lt;/titles&gt;&lt;periodical&gt;&lt;full-title&gt;Transactions of the ASABE&lt;/full-title&gt;&lt;/periodical&gt;&lt;pages&gt;1211-1250&lt;/pages&gt;&lt;volume&gt;50&lt;/volume&gt;&lt;number&gt;4&lt;/number&gt;&lt;dates&gt;&lt;year&gt;2007&lt;/year&gt;&lt;/dates&gt;&lt;urls&gt;&lt;/urls&gt;&lt;/record&gt;&lt;/C</w:instrText>
      </w:r>
      <w:r>
        <w:instrText>ite&gt;&lt;/EndNote&gt;</w:instrText>
      </w:r>
      <w:r>
        <w:fldChar w:fldCharType="separate"/>
      </w:r>
      <w:bookmarkStart w:id="11" w:name="Bookmark6"/>
      <w:r>
        <w:rPr>
          <w:rFonts w:ascii="Times New Roman" w:hAnsi="Times New Roman" w:cs="Times New Roman"/>
          <w:sz w:val="24"/>
          <w:szCs w:val="24"/>
        </w:rPr>
        <w:t>(</w:t>
      </w:r>
      <w:bookmarkStart w:id="12" w:name="Bookmark51"/>
      <w:r>
        <w:rPr>
          <w:rFonts w:ascii="Times New Roman" w:hAnsi="Times New Roman" w:cs="Times New Roman"/>
          <w:sz w:val="24"/>
          <w:szCs w:val="24"/>
        </w:rPr>
        <w:t>Gassman et al., 2007)</w:t>
      </w:r>
      <w:r>
        <w:fldChar w:fldCharType="end"/>
      </w:r>
      <w:bookmarkEnd w:id="11"/>
      <w:bookmarkEnd w:id="12"/>
      <w:r>
        <w:rPr>
          <w:rFonts w:ascii="Times New Roman" w:hAnsi="Times New Roman" w:cs="Times New Roman"/>
          <w:sz w:val="24"/>
          <w:szCs w:val="24"/>
        </w:rPr>
        <w:t xml:space="preserve">]) to decades (e.g., Visualizing Ecosystem Land Management Assessments [VELMA; </w:t>
      </w:r>
      <w:r>
        <w:fldChar w:fldCharType="begin"/>
      </w:r>
      <w:r>
        <w:instrText>ADDIN EN.CITE &lt;EndNote&gt;&lt;Cite&gt;&lt;Author&gt;Abdelnour&lt;/Author&gt;&lt;Year&gt;2011&lt;/Year&gt;&lt;RecNum&gt;12&lt;/RecNum&gt;&lt;DisplayText&gt;(Abdelnour et al., 2011)&lt;/DisplayT</w:instrText>
      </w:r>
      <w:r>
        <w:instrText>ext&gt;&lt;record&gt;&lt;rec-number&gt;12&lt;/rec-number&gt;&lt;foreign-keys&gt;&lt;key app="EN" db-id="vxswrvz902xafmet90nv2wrlvesvv0zrsd99" timestamp="1546295925"&gt;12&lt;/key&gt;&lt;/foreign-keys&gt;&lt;ref-type name="Journal Article"&gt;17&lt;/ref-type&gt;&lt;contributors&gt;&lt;authors&gt;&lt;author&gt;Abdelnour, Alex&lt;/auth</w:instrText>
      </w:r>
      <w:r>
        <w:instrText>or&gt;&lt;author&gt;Stieglitz, Marc&lt;/author&gt;&lt;author&gt;Pan, Feifei&lt;/author&gt;&lt;author&gt;McKane, Robert&lt;/author&gt;&lt;/authors&gt;&lt;/contributors&gt;&lt;titles&gt;&lt;title&gt;Catchment hydrological responses to forest harvest amount and spatial pattern&lt;/title&gt;&lt;secondary-title&gt;Water Resources Rese</w:instrText>
      </w:r>
      <w:r>
        <w:instrText>arch&lt;/secondary-title&gt;&lt;/titles&gt;&lt;periodical&gt;&lt;full-title&gt;Water Resources Research&lt;/full-title&gt;&lt;/periodical&gt;&lt;volume&gt;47&lt;/volume&gt;&lt;number&gt;9&lt;/number&gt;&lt;dates&gt;&lt;year&gt;2011&lt;/year&gt;&lt;/dates&gt;&lt;isbn&gt;0043-1397&lt;/isbn&gt;&lt;urls&gt;&lt;/urls&gt;&lt;/record&gt;&lt;/Cite&gt;&lt;/EndNote&gt;</w:instrText>
      </w:r>
      <w:r>
        <w:fldChar w:fldCharType="separate"/>
      </w:r>
      <w:bookmarkStart w:id="13" w:name="Bookmark7"/>
      <w:r>
        <w:rPr>
          <w:rFonts w:ascii="Times New Roman" w:hAnsi="Times New Roman" w:cs="Times New Roman"/>
          <w:sz w:val="24"/>
          <w:szCs w:val="24"/>
        </w:rPr>
        <w:t>(</w:t>
      </w:r>
      <w:bookmarkStart w:id="14" w:name="Bookmark61"/>
      <w:r>
        <w:rPr>
          <w:rFonts w:ascii="Times New Roman" w:hAnsi="Times New Roman" w:cs="Times New Roman"/>
          <w:sz w:val="24"/>
          <w:szCs w:val="24"/>
        </w:rPr>
        <w:t>Abdelnour et al., 20</w:t>
      </w:r>
      <w:r>
        <w:rPr>
          <w:rFonts w:ascii="Times New Roman" w:hAnsi="Times New Roman" w:cs="Times New Roman"/>
          <w:sz w:val="24"/>
          <w:szCs w:val="24"/>
        </w:rPr>
        <w:t>11)</w:t>
      </w:r>
      <w:r>
        <w:fldChar w:fldCharType="end"/>
      </w:r>
      <w:bookmarkEnd w:id="13"/>
      <w:bookmarkEnd w:id="14"/>
      <w:r>
        <w:rPr>
          <w:rFonts w:ascii="Times New Roman" w:hAnsi="Times New Roman" w:cs="Times New Roman"/>
          <w:sz w:val="24"/>
          <w:szCs w:val="24"/>
        </w:rPr>
        <w:t xml:space="preserve">], Regional Hydro-Ecological Simulation System [RHESSys; </w:t>
      </w:r>
      <w:r>
        <w:fldChar w:fldCharType="begin"/>
      </w:r>
      <w:r>
        <w:instrText>ADDIN EN.CITE &lt;EndNote&gt;&lt;Cite&gt;&lt;Author&gt;Tague&lt;/Author&gt;&lt;Year&gt;2004&lt;/Year&gt;&lt;RecNum&gt;13&lt;/RecNum&gt;&lt;DisplayText&gt;(Tague and Band, 2004)&lt;/DisplayText&gt;&lt;record&gt;&lt;rec-number&gt;13&lt;/rec-number&gt;&lt;foreign-keys&gt;&lt;key app</w:instrText>
      </w:r>
      <w:r>
        <w:instrText>="EN" db-id="vxswrvz902xafmet90nv2wrlvesvv0zrsd99" timestamp="1546296004"&gt;13&lt;/key&gt;&lt;/foreign-keys&gt;&lt;ref-type name="Journal Article"&gt;17&lt;/ref-type&gt;&lt;contributors&gt;&lt;authors&gt;&lt;author&gt;Tague, CL&lt;/author&gt;&lt;author&gt;Band, LE&lt;/author&gt;&lt;/authors&gt;&lt;/contributors&gt;&lt;titles&gt;&lt;title</w:instrText>
      </w:r>
      <w:r>
        <w:instrText>&gt;RHESSys: Regional Hydro-Ecologic Simulation System—An object-oriented approach to spatially distributed modeling of carbon, water, and nutrient cycling&lt;/title&gt;&lt;secondary-title&gt;Earth interactions&lt;/secondary-title&gt;&lt;/titles&gt;&lt;periodical&gt;&lt;full-title&gt;Earth Inte</w:instrText>
      </w:r>
      <w:r>
        <w:instrText>ractions&lt;/full-title&gt;&lt;/periodical&gt;&lt;pages&gt;1-42&lt;/pages&gt;&lt;volume&gt;8&lt;/volume&gt;&lt;number&gt;19&lt;/number&gt;&lt;dates&gt;&lt;year&gt;2004&lt;/year&gt;&lt;/dates&gt;&lt;isbn&gt;1087-3562&lt;/isbn&gt;&lt;urls&gt;&lt;/urls&gt;&lt;/record&gt;&lt;/Cite&gt;&lt;/EndNote&gt;</w:instrText>
      </w:r>
      <w:r>
        <w:fldChar w:fldCharType="separate"/>
      </w:r>
      <w:bookmarkStart w:id="15" w:name="Bookmark8"/>
      <w:r>
        <w:rPr>
          <w:rFonts w:ascii="Times New Roman" w:hAnsi="Times New Roman" w:cs="Times New Roman"/>
          <w:sz w:val="24"/>
          <w:szCs w:val="24"/>
        </w:rPr>
        <w:t>(</w:t>
      </w:r>
      <w:bookmarkStart w:id="16" w:name="Bookmark71"/>
      <w:r>
        <w:rPr>
          <w:rFonts w:ascii="Times New Roman" w:hAnsi="Times New Roman" w:cs="Times New Roman"/>
          <w:sz w:val="24"/>
          <w:szCs w:val="24"/>
        </w:rPr>
        <w:t>Tague and Band, 2004)</w:t>
      </w:r>
      <w:r>
        <w:fldChar w:fldCharType="end"/>
      </w:r>
      <w:bookmarkEnd w:id="15"/>
      <w:bookmarkEnd w:id="16"/>
      <w:r>
        <w:rPr>
          <w:rFonts w:ascii="Times New Roman" w:hAnsi="Times New Roman" w:cs="Times New Roman"/>
          <w:sz w:val="24"/>
          <w:szCs w:val="24"/>
        </w:rPr>
        <w:t xml:space="preserve">]). In addition, spatially, they are generally classified as either semi-distributed—that is, models that utilize subbasins (e.g., HSPF, </w:t>
      </w:r>
      <w:r>
        <w:rPr>
          <w:rFonts w:ascii="Times New Roman" w:hAnsi="Times New Roman" w:cs="Times New Roman"/>
          <w:sz w:val="24"/>
          <w:szCs w:val="24"/>
        </w:rPr>
        <w:lastRenderedPageBreak/>
        <w:t xml:space="preserve">SWAT)—or spatially explicit, which simulate interrelated voxels within a gridded matrix (e.g., VELMA, RHESSYs). </w:t>
      </w:r>
    </w:p>
    <w:p w14:paraId="3CD5A961"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sz w:val="24"/>
          <w:szCs w:val="24"/>
        </w:rPr>
        <w:t>each type of watershed model serves to aid decision making in different contexts, spatially explicit models are particularly advantageous because they allow explicit placement of management actions on the landscape and can simulate its environmental impact</w:t>
      </w:r>
      <w:r>
        <w:rPr>
          <w:rFonts w:ascii="Times New Roman" w:hAnsi="Times New Roman" w:cs="Times New Roman"/>
          <w:sz w:val="24"/>
          <w:szCs w:val="24"/>
        </w:rPr>
        <w:t xml:space="preserve">s. </w:t>
      </w:r>
    </w:p>
    <w:p w14:paraId="6BCFAFB9" w14:textId="77777777" w:rsidR="00A530D8" w:rsidRDefault="004D7A49">
      <w:pPr>
        <w:spacing w:line="480" w:lineRule="auto"/>
        <w:ind w:firstLine="720"/>
      </w:pPr>
      <w:r>
        <w:rPr>
          <w:rFonts w:ascii="Times New Roman" w:hAnsi="Times New Roman" w:cs="Times New Roman"/>
          <w:sz w:val="24"/>
          <w:szCs w:val="24"/>
        </w:rPr>
        <w:t xml:space="preserve">In cities throughout the United States </w:t>
      </w:r>
      <w:r>
        <w:fldChar w:fldCharType="begin"/>
      </w:r>
      <w:r>
        <w:instrText>ADDIN EN.CITE &lt;EndNote&gt;&lt;Cite&gt;&lt;Author&gt;Hoghooghi&lt;/Author&gt;&lt;Year&gt;2018&lt;/Year&gt;&lt;RecNum&gt;4&lt;/RecNum&gt;&lt;DisplayText&gt;(Hoghooghi et al., 2018; Sarkar et al., 2018)&lt;/DisplayText&gt;&lt;record&gt;&lt;rec-number&gt;4&lt;/rec-number&gt;&lt;foreign-keys&gt;&lt;ke</w:instrText>
      </w:r>
      <w:r>
        <w:instrText>y app="EN" db-id="vxswrvz902xafmet90nv2wrlvesvv0zrsd99" timestamp="1546294287"&gt;4&lt;/key&gt;&lt;/foreign-keys&gt;&lt;ref-type name="Journal Article"&gt;17&lt;/ref-type&gt;&lt;contributors&gt;&lt;authors&gt;&lt;author&gt;Hoghooghi, Nahal&lt;/author&gt;&lt;author&gt;Golden, Heather&lt;/author&gt;&lt;author&gt;Bledsoe, Bria</w:instrText>
      </w:r>
      <w:r>
        <w:instrText>n&lt;/author&gt;&lt;author&gt;Barnhart, Bradley&lt;/author&gt;&lt;author&gt;Brookes, Allen&lt;/author&gt;&lt;author&gt;Djang, Kevin&lt;/author&gt;&lt;author&gt;Halama, Jonathan&lt;/author&gt;&lt;author&gt;McKane, Robert&lt;/author&gt;&lt;author&gt;Nietch, Christopher&lt;/author&gt;&lt;author&gt;Pettus, Paul&lt;/author&gt;&lt;/authors&gt;&lt;/contributor</w:instrText>
      </w:r>
      <w:r>
        <w:instrText>s&gt;&lt;titles&gt;&lt;title&gt;Cumulative Effects of Low Impact Development on Watershed Hydrology in a Mixed Land-Cover System&lt;/title&gt;&lt;secondary-title&gt;Water&lt;/secondary-title&gt;&lt;/titles&gt;&lt;periodical&gt;&lt;full-title&gt;Water&lt;/full-title&gt;&lt;/periodical&gt;&lt;pages&gt;991&lt;/pages&gt;&lt;volume&gt;10&lt;/v</w:instrText>
      </w:r>
      <w:r>
        <w:instrText xml:space="preserve">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w:instrText>
      </w:r>
      <w:r>
        <w:instrText>timestamp="1546295325"&gt;5&lt;/key&gt;&lt;/foreign-keys&gt;&lt;ref-type name="Journal Article"&gt;17&lt;/ref-type&gt;&lt;contributors&gt;&lt;authors&gt;&lt;author&gt;Sarkar, Saumya&lt;/author&gt;&lt;author&gt;Butcher, Jonathan B&lt;/author&gt;&lt;author&gt;Johnson, Thomas E&lt;/author&gt;&lt;author&gt;Clark, Christopher M&lt;/author&gt;&lt;/au</w:instrText>
      </w:r>
      <w:r>
        <w:instrText>thors&gt;&lt;/contributors&gt;&lt;titles&gt;&lt;title&gt;Simulated Sensitivity of Urban Green Infrastructure Practices to Climate Change&lt;/title&gt;&lt;secondary-title&gt;Earth Interactions&lt;/secondary-title&gt;&lt;/titles&gt;&lt;periodical&gt;&lt;full-title&gt;Earth Interactions&lt;/full-title&gt;&lt;/periodical&gt;&lt;nu</w:instrText>
      </w:r>
      <w:r>
        <w:instrText>mber&gt;2018&lt;/number&gt;&lt;dates&gt;&lt;year&gt;2018&lt;/year&gt;&lt;/dates&gt;&lt;isbn&gt;1087-3562&lt;/isbn&gt;&lt;urls&gt;&lt;/urls&gt;&lt;/record&gt;&lt;/Cite&gt;&lt;/EndNote&gt;</w:instrText>
      </w:r>
      <w:r>
        <w:fldChar w:fldCharType="separate"/>
      </w:r>
      <w:bookmarkStart w:id="17" w:name="Bookmark9"/>
      <w:r>
        <w:rPr>
          <w:rFonts w:ascii="Times New Roman" w:hAnsi="Times New Roman" w:cs="Times New Roman"/>
          <w:sz w:val="24"/>
          <w:szCs w:val="24"/>
        </w:rPr>
        <w:t>(</w:t>
      </w:r>
      <w:bookmarkStart w:id="18" w:name="Bookmark81"/>
      <w:r>
        <w:rPr>
          <w:rFonts w:ascii="Times New Roman" w:hAnsi="Times New Roman" w:cs="Times New Roman"/>
          <w:sz w:val="24"/>
          <w:szCs w:val="24"/>
        </w:rPr>
        <w:t>Hoghooghi et al., 2018; Sarkar et al., 2018)</w:t>
      </w:r>
      <w:r>
        <w:fldChar w:fldCharType="end"/>
      </w:r>
      <w:bookmarkEnd w:id="17"/>
      <w:bookmarkEnd w:id="18"/>
      <w:r>
        <w:rPr>
          <w:rFonts w:ascii="Times New Roman" w:hAnsi="Times New Roman" w:cs="Times New Roman"/>
          <w:sz w:val="24"/>
          <w:szCs w:val="24"/>
        </w:rPr>
        <w:t xml:space="preserve"> and the world </w:t>
      </w:r>
      <w:r>
        <w:fldChar w:fldCharType="begin"/>
      </w:r>
      <w:r>
        <w:instrText>ADDIN EN.CITE &lt;EndNote&gt;&lt;Cite&gt;&lt;Author&gt;Tzoulas&lt;/Author&gt;&lt;Year&gt;2007&lt;/Year&gt;&lt;RecNum&gt;6&lt;/R</w:instrText>
      </w:r>
      <w:r>
        <w:instrText>ecNum&gt;&lt;DisplayText&gt;(Tzoulas et al., 2007)&lt;/DisplayText&gt;&lt;record&gt;&lt;rec-number&gt;6&lt;/rec-number&gt;&lt;foreign-keys&gt;&lt;key app="EN" db-id="vxswrvz902xafmet90nv2wrlvesvv0zrsd99" timestamp="1546295495"&gt;6&lt;/key&gt;&lt;/foreign-keys&gt;&lt;ref-type name="Journal Article"&gt;17&lt;/ref-type&gt;&lt;co</w:instrText>
      </w:r>
      <w:r>
        <w:instrText>ntributors&gt;&lt;authors&gt;&lt;author&gt;Tzoulas, Konstantinos&lt;/author&gt;&lt;author&gt;Korpela, Kalevi&lt;/author&gt;&lt;author&gt;Venn, Stephen&lt;/author&gt;&lt;author&gt;Yli-Pelkonen, Vesa&lt;/author&gt;&lt;author&gt;Kaźmierczak, Aleksandra&lt;/author&gt;&lt;author&gt;Niemela, Jari&lt;/author&gt;&lt;author&gt;James, Philip&lt;/author&gt;&lt;</w:instrText>
      </w:r>
      <w:r>
        <w:instrText xml:space="preserve">/authors&gt;&lt;/contributors&gt;&lt;titles&gt;&lt;title&gt;Promoting ecosystem and human health in urban areas using Green Infrastructure: A literature review&lt;/title&gt;&lt;secondary-title&gt;Landscape and urban planning&lt;/secondary-title&gt;&lt;/titles&gt;&lt;periodical&gt;&lt;full-title&gt;Landscape and </w:instrText>
      </w:r>
      <w:r>
        <w:instrText>urban planning&lt;/full-title&gt;&lt;/periodical&gt;&lt;pages&gt;167-178&lt;/pages&gt;&lt;volume&gt;81&lt;/volume&gt;&lt;number&gt;3&lt;/number&gt;&lt;dates&gt;&lt;year&gt;2007&lt;/year&gt;&lt;/dates&gt;&lt;isbn&gt;0169-2046&lt;/isbn&gt;&lt;urls&gt;&lt;/urls&gt;&lt;/record&gt;&lt;/Cite&gt;&lt;/EndNote&gt;</w:instrText>
      </w:r>
      <w:r>
        <w:fldChar w:fldCharType="separate"/>
      </w:r>
      <w:bookmarkStart w:id="19" w:name="Bookmark10"/>
      <w:r>
        <w:rPr>
          <w:rFonts w:ascii="Times New Roman" w:hAnsi="Times New Roman" w:cs="Times New Roman"/>
          <w:sz w:val="24"/>
          <w:szCs w:val="24"/>
        </w:rPr>
        <w:t>(</w:t>
      </w:r>
      <w:bookmarkStart w:id="20" w:name="Bookmark91"/>
      <w:r>
        <w:rPr>
          <w:rFonts w:ascii="Times New Roman" w:hAnsi="Times New Roman" w:cs="Times New Roman"/>
          <w:sz w:val="24"/>
          <w:szCs w:val="24"/>
        </w:rPr>
        <w:t>Tzoulas et al., 2007)</w:t>
      </w:r>
      <w:r>
        <w:fldChar w:fldCharType="end"/>
      </w:r>
      <w:bookmarkEnd w:id="19"/>
      <w:bookmarkEnd w:id="20"/>
      <w:r>
        <w:rPr>
          <w:rFonts w:ascii="Times New Roman" w:hAnsi="Times New Roman" w:cs="Times New Roman"/>
          <w:sz w:val="24"/>
          <w:szCs w:val="24"/>
        </w:rPr>
        <w:t>, green infrastructure has gained atten</w:t>
      </w:r>
      <w:r>
        <w:rPr>
          <w:rFonts w:ascii="Times New Roman" w:hAnsi="Times New Roman" w:cs="Times New Roman"/>
          <w:sz w:val="24"/>
          <w:szCs w:val="24"/>
        </w:rPr>
        <w:t xml:space="preserve">tion as an urban management option that can potentially reduce and delay storm runoff and provide a host of other ecosystem services including heat reduction, habitat de-fragmentation and others </w:t>
      </w:r>
      <w:r>
        <w:fldChar w:fldCharType="begin"/>
      </w:r>
      <w:r>
        <w:instrText>ADDIN EN.CITE &lt;EndNote&gt;&lt;Cite&gt;&lt;Author&gt;Berardi&lt;/Author&gt;&lt;Year&gt;20</w:instrText>
      </w:r>
      <w:r>
        <w:instrText>14&lt;/Year&gt;&lt;RecNum&gt;7&lt;/RecNum&gt;&lt;DisplayText&gt;(Berardi et al., 2014)&lt;/DisplayText&gt;&lt;record&gt;&lt;rec-number&gt;7&lt;/rec-number&gt;&lt;foreign-keys&gt;&lt;key app="EN" db-id="vxswrvz902xafmet90nv2wrlvesvv0zrsd99" timestamp="1546295545"&gt;7&lt;/key&gt;&lt;/foreign-keys&gt;&lt;ref-type name="Journal Arti</w:instrText>
      </w:r>
      <w:r>
        <w:instrText>cle"&gt;17&lt;/ref-type&gt;&lt;contributors&gt;&lt;authors&gt;&lt;author&gt;Berardi, Umberto&lt;/author&gt;&lt;author&gt;GhaffarianHoseini, AmirHosein&lt;/author&gt;&lt;author&gt;GhaffarianHoseini, Ali&lt;/author&gt;&lt;/authors&gt;&lt;/contributors&gt;&lt;titles&gt;&lt;title&gt;State-of-the-art analysis of the environmental benefits o</w:instrText>
      </w:r>
      <w:r>
        <w:instrText>f green roofs&lt;/title&gt;&lt;secondary-title&gt;Applied Energy&lt;/secondary-title&gt;&lt;/titles&gt;&lt;periodical&gt;&lt;full-title&gt;Applied Energy&lt;/full-title&gt;&lt;/periodical&gt;&lt;pages&gt;411-428&lt;/pages&gt;&lt;volume&gt;115&lt;/volume&gt;&lt;dates&gt;&lt;year&gt;2014&lt;/year&gt;&lt;/dates&gt;&lt;isbn&gt;0306-2619&lt;/isbn&gt;&lt;urls&gt;&lt;/urls&gt;&lt;/re</w:instrText>
      </w:r>
      <w:r>
        <w:instrText>cord&gt;&lt;/Cite&gt;&lt;/EndNote&gt;</w:instrText>
      </w:r>
      <w:r>
        <w:fldChar w:fldCharType="separate"/>
      </w:r>
      <w:bookmarkStart w:id="21" w:name="Bookmark12"/>
      <w:r>
        <w:rPr>
          <w:rFonts w:ascii="Times New Roman" w:hAnsi="Times New Roman" w:cs="Times New Roman"/>
          <w:sz w:val="24"/>
          <w:szCs w:val="24"/>
        </w:rPr>
        <w:t>(</w:t>
      </w:r>
      <w:bookmarkStart w:id="22" w:name="Bookmark101"/>
      <w:r>
        <w:rPr>
          <w:rFonts w:ascii="Times New Roman" w:hAnsi="Times New Roman" w:cs="Times New Roman"/>
          <w:sz w:val="24"/>
          <w:szCs w:val="24"/>
        </w:rPr>
        <w:t>Berardi et al., 2014)</w:t>
      </w:r>
      <w:r>
        <w:fldChar w:fldCharType="end"/>
      </w:r>
      <w:bookmarkEnd w:id="21"/>
      <w:bookmarkEnd w:id="22"/>
      <w:r>
        <w:rPr>
          <w:rFonts w:ascii="Times New Roman" w:hAnsi="Times New Roman" w:cs="Times New Roman"/>
          <w:sz w:val="24"/>
          <w:szCs w:val="24"/>
        </w:rPr>
        <w:t>. The term ‘green infrastructure’ typically includes a suite of practices that can be installed and implemented in urban and/or semi-urban systems, including green roofs, permeable pavement, bioswales, and rip</w:t>
      </w:r>
      <w:r>
        <w:rPr>
          <w:rFonts w:ascii="Times New Roman" w:hAnsi="Times New Roman" w:cs="Times New Roman"/>
          <w:sz w:val="24"/>
          <w:szCs w:val="24"/>
        </w:rPr>
        <w:t xml:space="preserve">arian buffers, among others. Green roofs, in particular, are among the most popular green infrastructure type implemented in highly urbanized watersheds due to their low cost and efficient utilization of unused or under-used space </w:t>
      </w:r>
      <w:r>
        <w:fldChar w:fldCharType="begin"/>
      </w:r>
      <w:r>
        <w:instrText>ADDIN EN.CITE &lt;EndNote&gt;&lt;C</w:instrText>
      </w:r>
      <w:r>
        <w:instrText>ite&gt;&lt;Author&gt;Carter&lt;/Author&gt;&lt;Year&gt;2007&lt;/Year&gt;&lt;RecNum&gt;8&lt;/RecNum&gt;&lt;DisplayText&gt;(Carter and Jackson, 2007)&lt;/DisplayText&gt;&lt;record&gt;&lt;rec-number&gt;8&lt;/rec-number&gt;&lt;foreign-keys&gt;&lt;key app="EN" db-id="vxswrvz902xafmet90nv2wrlvesvv0zrsd99" timestamp="1546295635"&gt;8&lt;/key&gt;&lt;/fo</w:instrText>
      </w:r>
      <w:r>
        <w:instrText>reign-keys&gt;&lt;ref-type name="Journal Article"&gt;17&lt;/ref-type&gt;&lt;contributors&gt;&lt;authors&gt;&lt;author&gt;Carter, Timothy&lt;/author&gt;&lt;author&gt;Jackson, C Rhett&lt;/author&gt;&lt;/authors&gt;&lt;/contributors&gt;&lt;titles&gt;&lt;title&gt;Vegetated roofs for stormwater management at multiple spatial scales&lt;/t</w:instrText>
      </w:r>
      <w:r>
        <w:instrText>itle&gt;&lt;secondary-title&gt;Landscape and urban planning&lt;/secondary-title&gt;&lt;/titles&gt;&lt;periodical&gt;&lt;full-title&gt;Landscape and urban planning&lt;/full-title&gt;&lt;/periodical&gt;&lt;pages&gt;84-94&lt;/pages&gt;&lt;volume&gt;80&lt;/volume&gt;&lt;number&gt;1-2&lt;/number&gt;&lt;dates&gt;&lt;year&gt;2007&lt;/year&gt;&lt;/dates&gt;&lt;isbn&gt;0169</w:instrText>
      </w:r>
      <w:r>
        <w:instrText>-2046&lt;/isbn&gt;&lt;urls&gt;&lt;/urls&gt;&lt;/record&gt;&lt;/Cite&gt;&lt;/EndNote&gt;</w:instrText>
      </w:r>
      <w:r>
        <w:fldChar w:fldCharType="separate"/>
      </w:r>
      <w:bookmarkStart w:id="23" w:name="Bookmark13"/>
      <w:r>
        <w:rPr>
          <w:rFonts w:ascii="Times New Roman" w:hAnsi="Times New Roman" w:cs="Times New Roman"/>
          <w:sz w:val="24"/>
          <w:szCs w:val="24"/>
        </w:rPr>
        <w:t>(</w:t>
      </w:r>
      <w:bookmarkStart w:id="24" w:name="Bookmark111"/>
      <w:r>
        <w:rPr>
          <w:rFonts w:ascii="Times New Roman" w:hAnsi="Times New Roman" w:cs="Times New Roman"/>
          <w:sz w:val="24"/>
          <w:szCs w:val="24"/>
        </w:rPr>
        <w:t>Carter and Jackson, 2007)</w:t>
      </w:r>
      <w:r>
        <w:fldChar w:fldCharType="end"/>
      </w:r>
      <w:bookmarkEnd w:id="23"/>
      <w:bookmarkEnd w:id="24"/>
      <w:r>
        <w:rPr>
          <w:rFonts w:ascii="Times New Roman" w:hAnsi="Times New Roman" w:cs="Times New Roman"/>
          <w:sz w:val="24"/>
          <w:szCs w:val="24"/>
        </w:rPr>
        <w:t xml:space="preserve">. Studies have investigated the water retention and delay impacts of green roofs in urban watersheds. For example, </w:t>
      </w:r>
      <w:r>
        <w:fldChar w:fldCharType="begin"/>
      </w:r>
      <w:r>
        <w:instrText>ADDIN EN.CITE &lt;EndNote&gt;&lt;Cite AuthorYear="1"&gt;&lt;Author&gt;Sarkar&lt;/A</w:instrText>
      </w:r>
      <w:r>
        <w:instrText>uthor&gt;&lt;Year&gt;2018&lt;/Year&gt;&lt;RecNum&gt;5&lt;/RecNum&gt;&lt;DisplayText&gt;Sarkar et al. (2018)&lt;/DisplayText&gt;&lt;record&gt;&lt;rec-number&gt;5&lt;/rec-number&gt;&lt;foreign-keys&gt;&lt;key app="EN" db-id="vxswrvz902xafmet90nv2wrlvesvv0zrsd99" timestamp="1546295325"&gt;5&lt;/key&gt;&lt;/foreign-keys&gt;&lt;ref-type name="</w:instrText>
      </w:r>
      <w:r>
        <w:instrText xml:space="preserve">Journal Article"&gt;17&lt;/ref-type&gt;&lt;contributors&gt;&lt;authors&gt;&lt;author&gt;Sarkar, Saumya&lt;/author&gt;&lt;author&gt;Butcher, Jonathan B&lt;/author&gt;&lt;author&gt;Johnson, Thomas E&lt;/author&gt;&lt;author&gt;Clark, Christopher M&lt;/author&gt;&lt;/authors&gt;&lt;/contributors&gt;&lt;titles&gt;&lt;title&gt;Simulated Sensitivity of </w:instrText>
      </w:r>
      <w:r>
        <w:instrText>Urban Green Infrastructure Practices to Climate Change&lt;/title&gt;&lt;secondary-title&gt;Earth Interactions&lt;/secondary-title&gt;&lt;/titles&gt;&lt;periodical&gt;&lt;full-title&gt;Earth Interactions&lt;/full-title&gt;&lt;/periodical&gt;&lt;number&gt;2018&lt;/number&gt;&lt;dates&gt;&lt;year&gt;2018&lt;/year&gt;&lt;/dates&gt;&lt;isbn&gt;1087-</w:instrText>
      </w:r>
      <w:r>
        <w:instrText>3562&lt;/isbn&gt;&lt;urls&gt;&lt;/urls&gt;&lt;/record&gt;&lt;/Cite&gt;&lt;/EndNote&gt;</w:instrText>
      </w:r>
      <w:r>
        <w:fldChar w:fldCharType="separate"/>
      </w:r>
      <w:bookmarkStart w:id="25" w:name="Bookmark14"/>
      <w:r>
        <w:rPr>
          <w:rFonts w:ascii="Times New Roman" w:hAnsi="Times New Roman" w:cs="Times New Roman"/>
          <w:sz w:val="24"/>
          <w:szCs w:val="24"/>
        </w:rPr>
        <w:t>S</w:t>
      </w:r>
      <w:bookmarkStart w:id="26" w:name="Bookmark121"/>
      <w:r>
        <w:rPr>
          <w:rFonts w:ascii="Times New Roman" w:hAnsi="Times New Roman" w:cs="Times New Roman"/>
          <w:sz w:val="24"/>
          <w:szCs w:val="24"/>
        </w:rPr>
        <w:t>arkar et al. (2018)</w:t>
      </w:r>
      <w:r>
        <w:fldChar w:fldCharType="end"/>
      </w:r>
      <w:bookmarkEnd w:id="25"/>
      <w:bookmarkEnd w:id="26"/>
      <w:r>
        <w:rPr>
          <w:rFonts w:ascii="Times New Roman" w:hAnsi="Times New Roman" w:cs="Times New Roman"/>
          <w:sz w:val="24"/>
          <w:szCs w:val="24"/>
        </w:rPr>
        <w:t xml:space="preserve"> used the RHESSys model to simulate a variety of green infrastructure practices including 100% green roofs and showed that GI caused water yields to decrease and evapotranspiration to</w:t>
      </w:r>
      <w:r>
        <w:rPr>
          <w:rFonts w:ascii="Times New Roman" w:hAnsi="Times New Roman" w:cs="Times New Roman"/>
          <w:sz w:val="24"/>
          <w:szCs w:val="24"/>
        </w:rPr>
        <w:t xml:space="preserve"> increase. Green roofs, in particular, provided a 33% (median) reduction in annual water yields. In addition, experimental studies have shown that green roof retention times are on the order of minutes to hours and can help to slow stormflow </w:t>
      </w:r>
      <w:r>
        <w:fldChar w:fldCharType="begin"/>
      </w:r>
      <w:r>
        <w:instrText xml:space="preserve">ADDIN EN.CITE </w:instrText>
      </w:r>
      <w:r>
        <w:instrText>&lt;EndNote&gt;&lt;Cite&gt;&lt;Author&gt;Speak&lt;/Author&gt;&lt;Year&gt;2013&lt;/Year&gt;&lt;RecNum&gt;14&lt;/RecNum&gt;&lt;DisplayText&gt;(Speak et al., 2013)&lt;/DisplayText&gt;&lt;record&gt;&lt;rec-number&gt;14&lt;/rec-number&gt;&lt;foreign-keys&gt;&lt;key app="EN" db-id="vxswrvz902xafmet90nv2wrlvesvv0zrsd99" timestamp="1546297015"&gt;14&lt;/k</w:instrText>
      </w:r>
      <w:r>
        <w:instrText>ey&gt;&lt;/foreign-keys&gt;&lt;ref-type name="Journal Article"&gt;17&lt;/ref-type&gt;&lt;contributors&gt;&lt;authors&gt;&lt;author&gt;Speak, AF&lt;/author&gt;&lt;author&gt;Rothwell, JJ&lt;/author&gt;&lt;author&gt;Lindley, SJ&lt;/author&gt;&lt;author&gt;Smith, CL&lt;/author&gt;&lt;/authors&gt;&lt;/contributors&gt;&lt;titles&gt;&lt;title&gt;Rainwater runoff ret</w:instrText>
      </w:r>
      <w:r>
        <w:instrText>ention on an aged intensive green roof&lt;/title&gt;&lt;secondary-title&gt;Science of the Total Environment&lt;/secondary-title&gt;&lt;/titles&gt;&lt;periodical&gt;&lt;full-title&gt;Science of the Total Environment&lt;/full-title&gt;&lt;/periodical&gt;&lt;pages&gt;28-38&lt;/pages&gt;&lt;volume&gt;461&lt;/volume&gt;&lt;dates&gt;&lt;year</w:instrText>
      </w:r>
      <w:r>
        <w:instrText>&gt;2013&lt;/year&gt;&lt;/dates&gt;&lt;isbn&gt;0048-9697&lt;/isbn&gt;&lt;urls&gt;&lt;/urls&gt;&lt;/record&gt;&lt;/Cite&gt;&lt;/EndNote&gt;</w:instrText>
      </w:r>
      <w:r>
        <w:fldChar w:fldCharType="separate"/>
      </w:r>
      <w:bookmarkStart w:id="27" w:name="Bookmark15"/>
      <w:r>
        <w:rPr>
          <w:rFonts w:ascii="Times New Roman" w:hAnsi="Times New Roman" w:cs="Times New Roman"/>
          <w:sz w:val="24"/>
          <w:szCs w:val="24"/>
        </w:rPr>
        <w:t>(</w:t>
      </w:r>
      <w:bookmarkStart w:id="28" w:name="Bookmark131"/>
      <w:r>
        <w:rPr>
          <w:rFonts w:ascii="Times New Roman" w:hAnsi="Times New Roman" w:cs="Times New Roman"/>
          <w:sz w:val="24"/>
          <w:szCs w:val="24"/>
        </w:rPr>
        <w:t>Speak et al., 2013)</w:t>
      </w:r>
      <w:r>
        <w:fldChar w:fldCharType="end"/>
      </w:r>
      <w:bookmarkEnd w:id="27"/>
      <w:bookmarkEnd w:id="28"/>
      <w:r>
        <w:rPr>
          <w:rFonts w:ascii="Times New Roman" w:hAnsi="Times New Roman" w:cs="Times New Roman"/>
          <w:sz w:val="24"/>
          <w:szCs w:val="24"/>
        </w:rPr>
        <w:t xml:space="preserve">. </w:t>
      </w:r>
    </w:p>
    <w:p w14:paraId="199542F9"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remains a disconnect between experimental studies that provide green roof efficacy results in particular contexts and watershed modeling result</w:t>
      </w:r>
      <w:r>
        <w:rPr>
          <w:rFonts w:ascii="Times New Roman" w:hAnsi="Times New Roman" w:cs="Times New Roman"/>
          <w:sz w:val="24"/>
          <w:szCs w:val="24"/>
        </w:rPr>
        <w:t xml:space="preserve">s that extrapolate these findings to </w:t>
      </w:r>
      <w:r>
        <w:rPr>
          <w:rFonts w:ascii="Times New Roman" w:hAnsi="Times New Roman" w:cs="Times New Roman"/>
          <w:sz w:val="24"/>
          <w:szCs w:val="24"/>
        </w:rPr>
        <w:lastRenderedPageBreak/>
        <w:t>large scales. In this paper, we model watershed-scale hydrologic discharge for four urban watersheds in Seattle, Washington. We use a spatially explicit (i.e., gridded) watershed model called VELMA to explicitly account</w:t>
      </w:r>
      <w:r>
        <w:rPr>
          <w:rFonts w:ascii="Times New Roman" w:hAnsi="Times New Roman" w:cs="Times New Roman"/>
          <w:sz w:val="24"/>
          <w:szCs w:val="24"/>
        </w:rPr>
        <w:t xml:space="preserve"> for spatially distributed urbanized land cover—in particular, a 1-m land use/ land cover (LULC) data layer (resampled to 10 m) differentiates buildings, roads and other impermeable surfaces (e.g., parking lots, sidewalks), trees, and grass. After initial </w:t>
      </w:r>
      <w:r>
        <w:rPr>
          <w:rFonts w:ascii="Times New Roman" w:hAnsi="Times New Roman" w:cs="Times New Roman"/>
          <w:sz w:val="24"/>
          <w:szCs w:val="24"/>
        </w:rPr>
        <w:t>calibration and validation with observed hydrologic discharge data, we construct four scenarios of varying levels of green roof implementations that randomly distribute green roof parameterizations to existing buildings in each of the watersheds (i.e., 25%</w:t>
      </w:r>
      <w:r>
        <w:rPr>
          <w:rFonts w:ascii="Times New Roman" w:hAnsi="Times New Roman" w:cs="Times New Roman"/>
          <w:sz w:val="24"/>
          <w:szCs w:val="24"/>
        </w:rPr>
        <w:t xml:space="preserve">, 50%, 75%, 100%). We run two sets of scenarios to test the effects of installing intensive vs. extensive green roofs and compare the resulting hydrologic discharge with the baseline simulations. </w:t>
      </w:r>
    </w:p>
    <w:p w14:paraId="0E36FA31" w14:textId="77777777" w:rsidR="00A530D8" w:rsidRDefault="004D7A49">
      <w:pPr>
        <w:spacing w:line="480" w:lineRule="auto"/>
        <w:ind w:firstLine="720"/>
      </w:pPr>
      <w:r>
        <w:rPr>
          <w:rFonts w:ascii="Times New Roman" w:hAnsi="Times New Roman" w:cs="Times New Roman"/>
          <w:sz w:val="24"/>
          <w:szCs w:val="24"/>
        </w:rPr>
        <w:t xml:space="preserve">Using this methodology, the study </w:t>
      </w:r>
      <w:del w:id="29" w:author="Unknown Author" w:date="2020-02-17T20:42:00Z">
        <w:r>
          <w:rPr>
            <w:rFonts w:ascii="Times New Roman" w:hAnsi="Times New Roman" w:cs="Times New Roman"/>
            <w:sz w:val="24"/>
            <w:szCs w:val="24"/>
          </w:rPr>
          <w:delText>will provide</w:delText>
        </w:r>
      </w:del>
      <w:ins w:id="30" w:author="Unknown Author" w:date="2020-02-17T20:42:00Z">
        <w:r>
          <w:rPr>
            <w:rFonts w:ascii="Times New Roman" w:hAnsi="Times New Roman" w:cs="Times New Roman"/>
            <w:sz w:val="24"/>
            <w:szCs w:val="24"/>
          </w:rPr>
          <w:t>provides</w:t>
        </w:r>
      </w:ins>
      <w:r>
        <w:rPr>
          <w:rFonts w:ascii="Times New Roman" w:hAnsi="Times New Roman" w:cs="Times New Roman"/>
          <w:sz w:val="24"/>
          <w:szCs w:val="24"/>
        </w:rPr>
        <w:t xml:space="preserve"> two </w:t>
      </w:r>
      <w:r>
        <w:rPr>
          <w:rFonts w:ascii="Times New Roman" w:hAnsi="Times New Roman" w:cs="Times New Roman"/>
          <w:sz w:val="24"/>
          <w:szCs w:val="24"/>
        </w:rPr>
        <w:t xml:space="preserve">major contributions. First, until now, green roofs have not been incorporated within the VELMA watershed model. Therefore, our parameterizations and model improvements </w:t>
      </w:r>
      <w:del w:id="31" w:author="Unknown Author" w:date="2020-02-17T20:43:00Z">
        <w:r>
          <w:rPr>
            <w:rFonts w:ascii="Times New Roman" w:hAnsi="Times New Roman" w:cs="Times New Roman"/>
            <w:sz w:val="24"/>
            <w:szCs w:val="24"/>
          </w:rPr>
          <w:delText>will be</w:delText>
        </w:r>
      </w:del>
      <w:ins w:id="32" w:author="Unknown Author" w:date="2020-02-17T20:43:00Z">
        <w:r>
          <w:rPr>
            <w:rFonts w:ascii="Times New Roman" w:hAnsi="Times New Roman" w:cs="Times New Roman"/>
            <w:sz w:val="24"/>
            <w:szCs w:val="24"/>
          </w:rPr>
          <w:t>are</w:t>
        </w:r>
      </w:ins>
      <w:r>
        <w:rPr>
          <w:rFonts w:ascii="Times New Roman" w:hAnsi="Times New Roman" w:cs="Times New Roman"/>
          <w:sz w:val="24"/>
          <w:szCs w:val="24"/>
        </w:rPr>
        <w:t xml:space="preserve"> useful for future studies </w:t>
      </w:r>
      <w:del w:id="33" w:author="Unknown Author" w:date="2020-02-17T20:43:00Z">
        <w:r>
          <w:rPr>
            <w:rFonts w:ascii="Times New Roman" w:hAnsi="Times New Roman" w:cs="Times New Roman"/>
            <w:sz w:val="24"/>
            <w:szCs w:val="24"/>
          </w:rPr>
          <w:delText>that seek</w:delText>
        </w:r>
      </w:del>
      <w:ins w:id="34" w:author="Unknown Author" w:date="2020-02-17T20:43:00Z">
        <w:r>
          <w:rPr>
            <w:rFonts w:ascii="Times New Roman" w:hAnsi="Times New Roman" w:cs="Times New Roman"/>
            <w:sz w:val="24"/>
            <w:szCs w:val="24"/>
          </w:rPr>
          <w:t>seeking</w:t>
        </w:r>
      </w:ins>
      <w:r>
        <w:rPr>
          <w:rFonts w:ascii="Times New Roman" w:hAnsi="Times New Roman" w:cs="Times New Roman"/>
          <w:sz w:val="24"/>
          <w:szCs w:val="24"/>
        </w:rPr>
        <w:t xml:space="preserve"> to use VELMA or similar watershed </w:t>
      </w:r>
      <w:r>
        <w:rPr>
          <w:rFonts w:ascii="Times New Roman" w:hAnsi="Times New Roman" w:cs="Times New Roman"/>
          <w:sz w:val="24"/>
          <w:szCs w:val="24"/>
        </w:rPr>
        <w:t>models to simulate the impacts of green roofs</w:t>
      </w:r>
      <w:ins w:id="35" w:author="Unknown Author" w:date="2020-02-17T20:44:00Z">
        <w:r>
          <w:rPr>
            <w:rFonts w:ascii="Times New Roman" w:hAnsi="Times New Roman" w:cs="Times New Roman"/>
            <w:sz w:val="24"/>
            <w:szCs w:val="24"/>
          </w:rPr>
          <w:t xml:space="preserve"> --</w:t>
        </w:r>
      </w:ins>
      <w:del w:id="36" w:author="Unknown Author" w:date="2020-02-17T20:44:00Z">
        <w:r>
          <w:rPr>
            <w:rFonts w:ascii="Times New Roman" w:hAnsi="Times New Roman" w:cs="Times New Roman"/>
            <w:sz w:val="24"/>
            <w:szCs w:val="24"/>
          </w:rPr>
          <w:delText xml:space="preserve">, </w:delText>
        </w:r>
      </w:del>
      <w:r>
        <w:rPr>
          <w:rFonts w:ascii="Times New Roman" w:hAnsi="Times New Roman" w:cs="Times New Roman"/>
          <w:sz w:val="24"/>
          <w:szCs w:val="24"/>
        </w:rPr>
        <w:t>perhaps among other green and traditional infrastructure development</w:t>
      </w:r>
      <w:ins w:id="37" w:author="Unknown Author" w:date="2020-02-17T20:44:00Z">
        <w:r>
          <w:rPr>
            <w:rFonts w:ascii="Times New Roman" w:hAnsi="Times New Roman" w:cs="Times New Roman"/>
            <w:sz w:val="24"/>
            <w:szCs w:val="24"/>
          </w:rPr>
          <w:t xml:space="preserve"> --</w:t>
        </w:r>
      </w:ins>
      <w:del w:id="38" w:author="Unknown Author" w:date="2020-02-17T20:44:00Z">
        <w:r>
          <w:rPr>
            <w:rFonts w:ascii="Times New Roman" w:hAnsi="Times New Roman" w:cs="Times New Roman"/>
            <w:sz w:val="24"/>
            <w:szCs w:val="24"/>
          </w:rPr>
          <w:delText>,</w:delText>
        </w:r>
      </w:del>
      <w:r>
        <w:rPr>
          <w:rFonts w:ascii="Times New Roman" w:hAnsi="Times New Roman" w:cs="Times New Roman"/>
          <w:sz w:val="24"/>
          <w:szCs w:val="24"/>
        </w:rPr>
        <w:t xml:space="preserve"> on discharge and peak stormflow in other watersheds. Second, by testing scenarios of green roof implementations in four urban watersheds in Seattle, Washington, our results </w:t>
      </w:r>
      <w:del w:id="39" w:author="Unknown Author" w:date="2020-02-17T20:44:00Z">
        <w:r>
          <w:rPr>
            <w:rFonts w:ascii="Times New Roman" w:hAnsi="Times New Roman" w:cs="Times New Roman"/>
            <w:sz w:val="24"/>
            <w:szCs w:val="24"/>
          </w:rPr>
          <w:delText>will</w:delText>
        </w:r>
      </w:del>
      <w:r>
        <w:rPr>
          <w:rFonts w:ascii="Times New Roman" w:hAnsi="Times New Roman" w:cs="Times New Roman"/>
          <w:sz w:val="24"/>
          <w:szCs w:val="24"/>
        </w:rPr>
        <w:t xml:space="preserve"> provide estimates for the amount of green roof areal implementations </w:t>
      </w:r>
      <w:del w:id="40" w:author="Unknown Author" w:date="2020-02-17T20:45:00Z">
        <w:r>
          <w:rPr>
            <w:rFonts w:ascii="Times New Roman" w:hAnsi="Times New Roman" w:cs="Times New Roman"/>
            <w:sz w:val="24"/>
            <w:szCs w:val="24"/>
          </w:rPr>
          <w:delText>that are</w:delText>
        </w:r>
        <w:r>
          <w:rPr>
            <w:rFonts w:ascii="Times New Roman" w:hAnsi="Times New Roman" w:cs="Times New Roman"/>
            <w:sz w:val="24"/>
            <w:szCs w:val="24"/>
          </w:rPr>
          <w:delText xml:space="preserve"> </w:delText>
        </w:r>
      </w:del>
      <w:r>
        <w:rPr>
          <w:rFonts w:ascii="Times New Roman" w:hAnsi="Times New Roman" w:cs="Times New Roman"/>
          <w:sz w:val="24"/>
          <w:szCs w:val="24"/>
        </w:rPr>
        <w:t>needed to achieve various reductions in peak stormflow. By simulating the impacts of converting every roof in the watershed to a green roof (100% implementation), we provide an upper limit on the possible peak stormflow reductions that can be expected for</w:t>
      </w:r>
      <w:r>
        <w:rPr>
          <w:rFonts w:ascii="Times New Roman" w:hAnsi="Times New Roman" w:cs="Times New Roman"/>
          <w:sz w:val="24"/>
          <w:szCs w:val="24"/>
        </w:rPr>
        <w:t xml:space="preserve"> these Seattle watersheds. These results can inform decision makers when crafting programs to support the adoption of urban green infrastructure including green roofs. </w:t>
      </w:r>
    </w:p>
    <w:p w14:paraId="6E28D1F6" w14:textId="77777777" w:rsidR="00A530D8" w:rsidRDefault="00A530D8">
      <w:pPr>
        <w:spacing w:line="480" w:lineRule="auto"/>
        <w:rPr>
          <w:rFonts w:ascii="Times New Roman" w:hAnsi="Times New Roman" w:cs="Times New Roman"/>
          <w:b/>
          <w:sz w:val="24"/>
          <w:szCs w:val="24"/>
        </w:rPr>
      </w:pPr>
    </w:p>
    <w:p w14:paraId="2F0BB1FF"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2. Materials and Methods</w:t>
      </w:r>
    </w:p>
    <w:p w14:paraId="6EB83F34"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2.1. Study Areas</w:t>
      </w:r>
    </w:p>
    <w:p w14:paraId="2D5D973E"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focus on four watersheds in the four corn</w:t>
      </w:r>
      <w:r>
        <w:rPr>
          <w:rFonts w:ascii="Times New Roman" w:hAnsi="Times New Roman" w:cs="Times New Roman"/>
          <w:sz w:val="24"/>
          <w:szCs w:val="24"/>
        </w:rPr>
        <w:t>ers of the Seattle, Washington metropolitan area: Taylor Creek, Thornton Creek, Longfellow Creek, and Pipers Creek. Figure 1 shows Seattle, Washington and the four watershed areas along with their respective stream networks. Note that two of the watersheds</w:t>
      </w:r>
      <w:r>
        <w:rPr>
          <w:rFonts w:ascii="Times New Roman" w:hAnsi="Times New Roman" w:cs="Times New Roman"/>
          <w:sz w:val="24"/>
          <w:szCs w:val="24"/>
        </w:rPr>
        <w:t xml:space="preserve"> drain into Puget Sound to the west, and two drain into Lake Washington to the east. </w:t>
      </w:r>
    </w:p>
    <w:p w14:paraId="7A7FE7FB" w14:textId="77777777" w:rsidR="00A530D8" w:rsidRDefault="004D7A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&lt;Insert Figure 1 Here&gt;</w:t>
      </w:r>
    </w:p>
    <w:p w14:paraId="17F38CCF"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percentage distribution of land use for each of the four watersheds, as derived from the 1-m land </w:t>
      </w:r>
      <w:commentRangeStart w:id="41"/>
      <w:r>
        <w:rPr>
          <w:rFonts w:ascii="Times New Roman" w:hAnsi="Times New Roman" w:cs="Times New Roman"/>
          <w:sz w:val="24"/>
          <w:szCs w:val="24"/>
        </w:rPr>
        <w:t>use/ land</w:t>
      </w:r>
      <w:commentRangeEnd w:id="41"/>
      <w:r>
        <w:commentReference w:id="41"/>
      </w:r>
      <w:r>
        <w:rPr>
          <w:rFonts w:ascii="Times New Roman" w:hAnsi="Times New Roman" w:cs="Times New Roman"/>
          <w:sz w:val="24"/>
          <w:szCs w:val="24"/>
        </w:rPr>
        <w:t xml:space="preserve"> cover data obtaine</w:t>
      </w:r>
      <w:r>
        <w:rPr>
          <w:rFonts w:ascii="Times New Roman" w:hAnsi="Times New Roman" w:cs="Times New Roman"/>
          <w:sz w:val="24"/>
          <w:szCs w:val="24"/>
        </w:rPr>
        <w:t xml:space="preserve">d from the University of Washington. Note that the </w:t>
      </w:r>
      <w:commentRangeStart w:id="42"/>
      <w:r>
        <w:rPr>
          <w:rFonts w:ascii="Times New Roman" w:hAnsi="Times New Roman" w:cs="Times New Roman"/>
          <w:sz w:val="24"/>
          <w:szCs w:val="24"/>
        </w:rPr>
        <w:t>1-m data were resampled to 10 m</w:t>
      </w:r>
      <w:commentRangeEnd w:id="42"/>
      <w:r>
        <w:commentReference w:id="42"/>
      </w:r>
      <w:r>
        <w:rPr>
          <w:rFonts w:ascii="Times New Roman" w:hAnsi="Times New Roman" w:cs="Times New Roman"/>
          <w:sz w:val="24"/>
          <w:szCs w:val="24"/>
        </w:rPr>
        <w:t xml:space="preserve"> to match the digital elevation data, as is further described in the Input Data section.  </w:t>
      </w:r>
    </w:p>
    <w:p w14:paraId="756DA827" w14:textId="77777777" w:rsidR="00A530D8" w:rsidRDefault="004D7A49">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&lt;Insert Table 1 Here&gt;</w:t>
      </w:r>
    </w:p>
    <w:p w14:paraId="0AD8E0E6"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Table 1, the four watersheds vary in size from approximately 3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 31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yet the land use classification characteristics are </w:t>
      </w:r>
      <w:r>
        <w:rPr>
          <w:rFonts w:ascii="Times New Roman" w:hAnsi="Times New Roman" w:cs="Times New Roman"/>
          <w:sz w:val="24"/>
          <w:szCs w:val="24"/>
        </w:rPr>
        <w:t>remarkably similar. For example, the percentages of buildings were 10%, 10%, 10%, and 11%</w:t>
      </w:r>
      <w:ins w:id="43" w:author="Unknown Author" w:date="2020-02-17T20:49:00Z">
        <w:r>
          <w:rPr>
            <w:rFonts w:ascii="Times New Roman" w:hAnsi="Times New Roman" w:cs="Times New Roman"/>
            <w:sz w:val="24"/>
            <w:szCs w:val="24"/>
          </w:rPr>
          <w:t>, for</w:t>
        </w:r>
      </w:ins>
      <w:r>
        <w:rPr>
          <w:rFonts w:ascii="Times New Roman" w:hAnsi="Times New Roman" w:cs="Times New Roman"/>
          <w:sz w:val="24"/>
          <w:szCs w:val="24"/>
        </w:rPr>
        <w:t xml:space="preserve"> Taylor, Thornton, Longfellow and Pipers watersheds, respectively. These data may be useful for comparison with other urbanized areas throughout the United States</w:t>
      </w:r>
      <w:r>
        <w:rPr>
          <w:rFonts w:ascii="Times New Roman" w:hAnsi="Times New Roman" w:cs="Times New Roman"/>
          <w:sz w:val="24"/>
          <w:szCs w:val="24"/>
        </w:rPr>
        <w:t xml:space="preserve"> and the world. </w:t>
      </w:r>
    </w:p>
    <w:p w14:paraId="3D388D6E" w14:textId="77777777" w:rsidR="00A530D8" w:rsidRDefault="004D7A49">
      <w:pPr>
        <w:spacing w:line="480" w:lineRule="auto"/>
        <w:ind w:firstLine="720"/>
        <w:rPr>
          <w:rFonts w:ascii="Times New Roman" w:hAnsi="Times New Roman" w:cs="Times New Roman"/>
          <w:sz w:val="24"/>
          <w:szCs w:val="24"/>
        </w:rPr>
      </w:pPr>
      <w:commentRangeStart w:id="44"/>
      <w:r>
        <w:rPr>
          <w:rFonts w:ascii="Times New Roman" w:hAnsi="Times New Roman" w:cs="Times New Roman"/>
          <w:sz w:val="24"/>
          <w:szCs w:val="24"/>
        </w:rPr>
        <w:t>Longfellow Creek is located in the southwestern corner of Seattle, Washington and represents the highest urbanized watershed among the four based on its percentage of buildings and impervious surfaces (e.g., roads, parking lots, and sidewa</w:t>
      </w:r>
      <w:r>
        <w:rPr>
          <w:rFonts w:ascii="Times New Roman" w:hAnsi="Times New Roman" w:cs="Times New Roman"/>
          <w:sz w:val="24"/>
          <w:szCs w:val="24"/>
        </w:rPr>
        <w:t>lks).</w:t>
      </w:r>
      <w:commentRangeEnd w:id="44"/>
      <w:r>
        <w:commentReference w:id="44"/>
      </w:r>
      <w:r>
        <w:rPr>
          <w:rFonts w:ascii="Times New Roman" w:hAnsi="Times New Roman" w:cs="Times New Roman"/>
          <w:sz w:val="24"/>
          <w:szCs w:val="24"/>
        </w:rPr>
        <w:t xml:space="preserve"> The High Point neighborhood accounts for approximately 10% of the Longfellow Creek watershed, and this neighborhood has worked with Seattle Public Utilities since the 1980s to adopt green infrastructure practices such as grass and vegetated swales</w:t>
      </w:r>
      <w:r>
        <w:rPr>
          <w:rFonts w:ascii="Times New Roman" w:hAnsi="Times New Roman" w:cs="Times New Roman"/>
          <w:sz w:val="24"/>
          <w:szCs w:val="24"/>
        </w:rPr>
        <w:t xml:space="preserve">, porous pavement, and a large storm-water pond to slow runoff and filter contaminants before reaching the creek and ultimately heading to the Puget Sound (Seattle Public Utilities, 2018). </w:t>
      </w:r>
    </w:p>
    <w:p w14:paraId="3D967F71" w14:textId="77777777" w:rsidR="00A530D8" w:rsidRDefault="004D7A49">
      <w:pPr>
        <w:spacing w:line="480" w:lineRule="auto"/>
        <w:ind w:firstLine="720"/>
      </w:pPr>
      <w:r>
        <w:rPr>
          <w:rFonts w:ascii="Times New Roman" w:hAnsi="Times New Roman" w:cs="Times New Roman"/>
          <w:sz w:val="24"/>
          <w:szCs w:val="24"/>
        </w:rPr>
        <w:t>Thornton Creek is located in the northeastern corner of Seattle, W</w:t>
      </w:r>
      <w:r>
        <w:rPr>
          <w:rFonts w:ascii="Times New Roman" w:hAnsi="Times New Roman" w:cs="Times New Roman"/>
          <w:sz w:val="24"/>
          <w:szCs w:val="24"/>
        </w:rPr>
        <w:t>ashington and represents the largest of the four watersheds (31 km</w:t>
      </w:r>
      <w:r>
        <w:rPr>
          <w:rFonts w:ascii="Times New Roman" w:hAnsi="Times New Roman" w:cs="Times New Roman"/>
          <w:sz w:val="24"/>
          <w:szCs w:val="24"/>
          <w:vertAlign w:val="superscript"/>
        </w:rPr>
        <w:t>2</w:t>
      </w:r>
      <w:r>
        <w:rPr>
          <w:rFonts w:ascii="Times New Roman" w:hAnsi="Times New Roman" w:cs="Times New Roman"/>
          <w:sz w:val="24"/>
          <w:szCs w:val="24"/>
        </w:rPr>
        <w:t>). The watershed is heavily urbanized including the crossing of the N-S-bound Interstate 5, which cuts through the western portion of the watershed. Numerous green infrastructure and low-impact design studies have been implemented in Thornton Creek, includ</w:t>
      </w:r>
      <w:r>
        <w:rPr>
          <w:rFonts w:ascii="Times New Roman" w:hAnsi="Times New Roman" w:cs="Times New Roman"/>
          <w:sz w:val="24"/>
          <w:szCs w:val="24"/>
        </w:rPr>
        <w:t xml:space="preserve">ing the widely known Thornton Creek Water Quality Channel </w:t>
      </w:r>
      <w:r>
        <w:fldChar w:fldCharType="begin"/>
      </w:r>
      <w:r>
        <w:instrText>ADDIN EN.CITE &lt;EndNote&gt;&lt;Cite&gt;&lt;Author&gt;US EPA&lt;/Author&gt;&lt;Year&gt;2016&lt;/Year&gt;&lt;RecNum&gt;30&lt;/RecNum&gt;&lt;DisplayText&gt;(US EPA, 2016)&lt;/DisplayText&gt;&lt;record&gt;&lt;rec-number&gt;30&lt;/rec-number&gt;&lt;foreign-keys&gt;&lt;key app="EN" db-id=</w:instrText>
      </w:r>
      <w:r>
        <w:instrText>"vxswrvz902xafmet90nv2wrlvesvv0zrsd99" timestamp="1581529709"&gt;30&lt;/key&gt;&lt;/foreign-keys&gt;&lt;ref-type name="Manuscript"&gt;36&lt;/ref-type&gt;&lt;contributors&gt;&lt;authors&gt;&lt;author&gt;US EPA, &lt;/author&gt;&lt;/authors&gt;&lt;secondary-authors&gt;&lt;author&gt;EPA230R16001&lt;/author&gt;&lt;/secondary-authors&gt;&lt;/co</w:instrText>
      </w:r>
      <w:r>
        <w:instrText>ntributors&gt;&lt;titles&gt;&lt;title&gt;City green: Innovative green infrastructure solutions for downtowns and infill locations&lt;/title&gt;&lt;/titles&gt;&lt;dates&gt;&lt;year&gt;2016&lt;/year&gt;&lt;/dates&gt;&lt;urls&gt;&lt;related-urls&gt;&lt;url&gt;https://www.epa.gov/sites/production/files/2016-06/documents/city_gr</w:instrText>
      </w:r>
      <w:r>
        <w:instrText>een_0.pdf&lt;/url&gt;&lt;/related-urls&gt;&lt;/urls&gt;&lt;/record&gt;&lt;/Cite&gt;&lt;/EndNote&gt;</w:instrText>
      </w:r>
      <w:r>
        <w:fldChar w:fldCharType="separate"/>
      </w:r>
      <w:bookmarkStart w:id="45" w:name="Bookmark16"/>
      <w:r>
        <w:rPr>
          <w:rFonts w:ascii="Times New Roman" w:hAnsi="Times New Roman" w:cs="Times New Roman"/>
          <w:sz w:val="24"/>
          <w:szCs w:val="24"/>
        </w:rPr>
        <w:t>(</w:t>
      </w:r>
      <w:bookmarkStart w:id="46" w:name="Bookmark141"/>
      <w:r>
        <w:rPr>
          <w:rFonts w:ascii="Times New Roman" w:hAnsi="Times New Roman" w:cs="Times New Roman"/>
          <w:sz w:val="24"/>
          <w:szCs w:val="24"/>
        </w:rPr>
        <w:t>US EPA, 2016)</w:t>
      </w:r>
      <w:r>
        <w:fldChar w:fldCharType="end"/>
      </w:r>
      <w:bookmarkEnd w:id="45"/>
      <w:bookmarkEnd w:id="46"/>
      <w:r>
        <w:rPr>
          <w:rFonts w:ascii="Times New Roman" w:hAnsi="Times New Roman" w:cs="Times New Roman"/>
          <w:sz w:val="24"/>
          <w:szCs w:val="24"/>
        </w:rPr>
        <w:t xml:space="preserve">. Approximately 10% of the watershed’s area includes buildings that will be hypothetically converted to green roofs in this study. </w:t>
      </w:r>
    </w:p>
    <w:p w14:paraId="51A3DAA8"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Pipers Creek is located on the western side </w:t>
      </w:r>
      <w:r>
        <w:rPr>
          <w:rFonts w:ascii="Times New Roman" w:hAnsi="Times New Roman" w:cs="Times New Roman"/>
          <w:sz w:val="24"/>
          <w:szCs w:val="24"/>
        </w:rPr>
        <w:t xml:space="preserve">of Seattle, Washington and flows directly into Puget Sound. The watershed holds the highest percentage of forests of all the watersheds (46%) in our sample. However, approximately 11% of the watershed area can be attributed to buildings. </w:t>
      </w:r>
    </w:p>
    <w:p w14:paraId="1608393F"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Taylor Creek is l</w:t>
      </w:r>
      <w:r>
        <w:rPr>
          <w:rFonts w:ascii="Times New Roman" w:hAnsi="Times New Roman" w:cs="Times New Roman"/>
          <w:sz w:val="24"/>
          <w:szCs w:val="24"/>
        </w:rPr>
        <w:t>ocated in the southeastern region of Seattle, Washington and flows into Lake Washington. Taylor is the smallest watershed in our sample (3 km</w:t>
      </w:r>
      <w:r>
        <w:rPr>
          <w:rFonts w:ascii="Times New Roman" w:hAnsi="Times New Roman" w:cs="Times New Roman"/>
          <w:sz w:val="24"/>
          <w:szCs w:val="24"/>
          <w:vertAlign w:val="superscript"/>
        </w:rPr>
        <w:t>2</w:t>
      </w:r>
      <w:r>
        <w:rPr>
          <w:rFonts w:ascii="Times New Roman" w:hAnsi="Times New Roman" w:cs="Times New Roman"/>
          <w:sz w:val="24"/>
          <w:szCs w:val="24"/>
        </w:rPr>
        <w:t>), and the total areal percentage of buildings within the watershed is 10%. While restoration efforts led by the S</w:t>
      </w:r>
      <w:r>
        <w:rPr>
          <w:rFonts w:ascii="Times New Roman" w:hAnsi="Times New Roman" w:cs="Times New Roman"/>
          <w:sz w:val="24"/>
          <w:szCs w:val="24"/>
        </w:rPr>
        <w:t xml:space="preserve">eattle Public Utilities have been conducted throughout the watershed since 1971, the large-scale potential of green roof implementations have not been investigated.  </w:t>
      </w:r>
    </w:p>
    <w:p w14:paraId="5488F409"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four watersheds were chosen to be included in this study because they represent var</w:t>
      </w:r>
      <w:r>
        <w:rPr>
          <w:rFonts w:ascii="Times New Roman" w:hAnsi="Times New Roman" w:cs="Times New Roman"/>
          <w:sz w:val="24"/>
          <w:szCs w:val="24"/>
        </w:rPr>
        <w:t xml:space="preserve">ying sizes of watersheds in each of the four corners of Seattle, Washington. Also, the input data required to run the watershed model, which will be described in a subsequent section, were available for each of these watersheds. </w:t>
      </w:r>
    </w:p>
    <w:p w14:paraId="2506E86B" w14:textId="77777777" w:rsidR="00A530D8" w:rsidRDefault="00A530D8">
      <w:pPr>
        <w:spacing w:line="480" w:lineRule="auto"/>
        <w:rPr>
          <w:rFonts w:ascii="Times New Roman" w:hAnsi="Times New Roman" w:cs="Times New Roman"/>
          <w:b/>
          <w:sz w:val="24"/>
          <w:szCs w:val="24"/>
        </w:rPr>
      </w:pPr>
    </w:p>
    <w:p w14:paraId="150F20F9"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b/>
          <w:sz w:val="24"/>
          <w:szCs w:val="24"/>
        </w:rPr>
        <w:t>2.2. Watershed Model</w:t>
      </w:r>
    </w:p>
    <w:p w14:paraId="0070AA9B"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b/>
          <w:sz w:val="24"/>
          <w:szCs w:val="24"/>
        </w:rPr>
        <w:t>2.2.</w:t>
      </w:r>
      <w:r>
        <w:rPr>
          <w:rFonts w:ascii="Times New Roman" w:hAnsi="Times New Roman" w:cs="Times New Roman"/>
          <w:b/>
          <w:sz w:val="24"/>
          <w:szCs w:val="24"/>
        </w:rPr>
        <w:t xml:space="preserve">1. </w:t>
      </w:r>
      <w:r>
        <w:rPr>
          <w:rFonts w:ascii="Times New Roman" w:hAnsi="Times New Roman" w:cs="Times New Roman"/>
          <w:b/>
          <w:i/>
          <w:sz w:val="24"/>
          <w:szCs w:val="24"/>
        </w:rPr>
        <w:t>Model Overview</w:t>
      </w:r>
    </w:p>
    <w:p w14:paraId="7D4DADFC" w14:textId="77777777" w:rsidR="00A530D8" w:rsidRDefault="004D7A49">
      <w:pPr>
        <w:spacing w:line="480" w:lineRule="auto"/>
        <w:ind w:firstLine="720"/>
      </w:pPr>
      <w:r>
        <w:rPr>
          <w:rFonts w:ascii="Times New Roman" w:hAnsi="Times New Roman" w:cs="Times New Roman"/>
          <w:sz w:val="24"/>
          <w:szCs w:val="24"/>
        </w:rPr>
        <w:t xml:space="preserve">To simulate the effects of varying green roof implementation scenarios on hydrologic discharge, we used the Visualizing Ecosystem and Land Management Assessments (VELMA) model </w:t>
      </w:r>
      <w:r>
        <w:fldChar w:fldCharType="begin"/>
      </w:r>
      <w:r>
        <w:instrText>ADDIN EN.CITE &lt;EndNote&gt;&lt;Cite&gt;&lt;Author&gt;Abdelnour&lt;/Author&gt;&lt;Year&gt;2</w:instrText>
      </w:r>
      <w:r>
        <w:instrText>011&lt;/Year&gt;&lt;RecNum&gt;12&lt;/RecNum&gt;&lt;DisplayText&gt;(Abdelnour et al., 2011)&lt;/DisplayText&gt;&lt;record&gt;&lt;rec-number&gt;12&lt;/rec-number&gt;&lt;foreign-keys&gt;&lt;key app="EN" db-id="vxswrvz902xafmet90nv2wrlvesvv0zrsd99" timestamp="1546295925"&gt;12&lt;/key&gt;&lt;/foreign-keys&gt;&lt;ref-type name="Journa</w:instrText>
      </w:r>
      <w:r>
        <w:instrText>l Article"&gt;17&lt;/ref-type&gt;&lt;contributors&gt;&lt;authors&gt;&lt;author&gt;Abdelnour, Alex&lt;/author&gt;&lt;author&gt;Stieglitz, Marc&lt;/author&gt;&lt;author&gt;Pan, Feifei&lt;/author&gt;&lt;author&gt;McKane, Robert&lt;/author&gt;&lt;/authors&gt;&lt;/contributors&gt;&lt;titles&gt;&lt;title&gt;Catchment hydrological responses to forest har</w:instrText>
      </w:r>
      <w:r>
        <w:instrText>vest amount and spatial pattern&lt;/title&gt;&lt;secondary-title&gt;Water Resources Research&lt;/secondary-title&gt;&lt;/titles&gt;&lt;periodical&gt;&lt;full-title&gt;Water Resources Research&lt;/full-title&gt;&lt;/periodical&gt;&lt;volume&gt;47&lt;/volume&gt;&lt;number&gt;9&lt;/number&gt;&lt;dates&gt;&lt;year&gt;2011&lt;/year&gt;&lt;/dates&gt;&lt;isbn&gt;</w:instrText>
      </w:r>
      <w:r>
        <w:instrText>0043-1397&lt;/isbn&gt;&lt;urls&gt;&lt;/urls&gt;&lt;/record&gt;&lt;/Cite&gt;&lt;/EndNote&gt;</w:instrText>
      </w:r>
      <w:r>
        <w:fldChar w:fldCharType="separate"/>
      </w:r>
      <w:bookmarkStart w:id="47" w:name="Bookmark17"/>
      <w:r>
        <w:rPr>
          <w:rFonts w:ascii="Times New Roman" w:hAnsi="Times New Roman" w:cs="Times New Roman"/>
          <w:sz w:val="24"/>
          <w:szCs w:val="24"/>
        </w:rPr>
        <w:t>(</w:t>
      </w:r>
      <w:bookmarkStart w:id="48" w:name="Bookmark151"/>
      <w:r>
        <w:rPr>
          <w:rFonts w:ascii="Times New Roman" w:hAnsi="Times New Roman" w:cs="Times New Roman"/>
          <w:sz w:val="24"/>
          <w:szCs w:val="24"/>
        </w:rPr>
        <w:t>Abdelnour et al., 2011)</w:t>
      </w:r>
      <w:r>
        <w:fldChar w:fldCharType="end"/>
      </w:r>
      <w:bookmarkEnd w:id="47"/>
      <w:bookmarkEnd w:id="48"/>
      <w:r>
        <w:rPr>
          <w:rFonts w:ascii="Times New Roman" w:hAnsi="Times New Roman" w:cs="Times New Roman"/>
          <w:sz w:val="24"/>
          <w:szCs w:val="24"/>
        </w:rPr>
        <w:t>. VELMA is a spatially explicit (i.e., gridded) watershed model that integrates hydrologic and biogeochemical (C and N) sub-models to simulate numerous environmental attribut</w:t>
      </w:r>
      <w:r>
        <w:rPr>
          <w:rFonts w:ascii="Times New Roman" w:hAnsi="Times New Roman" w:cs="Times New Roman"/>
          <w:sz w:val="24"/>
          <w:szCs w:val="24"/>
        </w:rPr>
        <w:t xml:space="preserve">es, including watershed-scale discharge. A complete description of the model and its sub-components can be found in </w:t>
      </w:r>
      <w:r>
        <w:fldChar w:fldCharType="begin"/>
      </w:r>
      <w:r>
        <w:instrText>ADDIN EN.CITE &lt;EndNote&gt;&lt;Cite AuthorYear="1"&gt;&lt;Author&gt;Abdelnour&lt;/Author&gt;&lt;Year&gt;2011&lt;/Year&gt;&lt;RecNum&gt;12&lt;/RecNum&gt;&lt;DisplayText&gt;Abdelnour et al. (201</w:instrText>
      </w:r>
      <w:r>
        <w:instrText>1)&lt;/DisplayText&gt;&lt;record&gt;&lt;rec-number&gt;12&lt;/rec-number&gt;&lt;foreign-keys&gt;&lt;key app="EN" db-id="vxswrvz902xafmet90nv2wrlvesvv0zrsd99" timestamp="1546295925"&gt;12&lt;/key&gt;&lt;/foreign-keys&gt;&lt;ref-type name="Journal Article"&gt;17&lt;/ref-type&gt;&lt;contributors&gt;&lt;authors&gt;&lt;author&gt;Abdelnour</w:instrText>
      </w:r>
      <w:r>
        <w:instrText>, Alex&lt;/author&gt;&lt;author&gt;Stieglitz, Marc&lt;/author&gt;&lt;author&gt;Pan, Feifei&lt;/author&gt;&lt;author&gt;McKane, Robert&lt;/author&gt;&lt;/authors&gt;&lt;/contributors&gt;&lt;titles&gt;&lt;title&gt;Catchment hydrological responses to forest harvest amount and spatial pattern&lt;/title&gt;&lt;secondary-title&gt;Water Re</w:instrText>
      </w:r>
      <w:r>
        <w:instrText>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fldChar w:fldCharType="separate"/>
      </w:r>
      <w:bookmarkStart w:id="49" w:name="Bookmark18"/>
      <w:r>
        <w:rPr>
          <w:rFonts w:ascii="Times New Roman" w:hAnsi="Times New Roman" w:cs="Times New Roman"/>
          <w:sz w:val="24"/>
          <w:szCs w:val="24"/>
        </w:rPr>
        <w:t>A</w:t>
      </w:r>
      <w:bookmarkStart w:id="50" w:name="Bookmark161"/>
      <w:r>
        <w:rPr>
          <w:rFonts w:ascii="Times New Roman" w:hAnsi="Times New Roman" w:cs="Times New Roman"/>
          <w:sz w:val="24"/>
          <w:szCs w:val="24"/>
        </w:rPr>
        <w:t>bdelnour</w:t>
      </w:r>
      <w:r>
        <w:rPr>
          <w:rFonts w:ascii="Times New Roman" w:hAnsi="Times New Roman" w:cs="Times New Roman"/>
          <w:sz w:val="24"/>
          <w:szCs w:val="24"/>
        </w:rPr>
        <w:t xml:space="preserve"> et al. (2011)</w:t>
      </w:r>
      <w:r>
        <w:fldChar w:fldCharType="end"/>
      </w:r>
      <w:bookmarkEnd w:id="49"/>
      <w:bookmarkEnd w:id="50"/>
      <w:r>
        <w:rPr>
          <w:rFonts w:ascii="Times New Roman" w:hAnsi="Times New Roman" w:cs="Times New Roman"/>
          <w:sz w:val="24"/>
          <w:szCs w:val="24"/>
        </w:rPr>
        <w:t xml:space="preserve"> and in the VELMA user manual </w:t>
      </w:r>
      <w:r>
        <w:fldChar w:fldCharType="begin"/>
      </w:r>
      <w:r>
        <w:instrText>ADDIN EN.CITE &lt;EndNote&gt;&lt;Cite&gt;&lt;Author&gt;McKane&lt;/Author&gt;&lt;Year&gt;2014&lt;/Year&gt;&lt;RecNum&gt;24&lt;/RecNum&gt;&lt;DisplayText&gt;(McKane et al., 2014)&lt;/DisplayText&gt;&lt;record&gt;&lt;rec-number&gt;24&lt;/rec-number&gt;&lt;foreign-keys&gt;&lt;key app="EN" db-id="vxs</w:instrText>
      </w:r>
      <w:r>
        <w:instrText>wrvz902xafmet90nv2wrlvesvv0zrsd99" timestamp="1581461840"&gt;24&lt;/key&gt;&lt;/foreign-keys&gt;&lt;ref-type name="Manuscript"&gt;36&lt;/ref-type&gt;&lt;contributors&gt;&lt;authors&gt;&lt;author&gt;McKane, Robert&lt;/author&gt;&lt;author&gt;Brookes, Allen&lt;/author&gt;&lt;author&gt;Djang, Kevin&lt;/author&gt;&lt;author&gt;Stieglitz, M</w:instrText>
      </w:r>
      <w:r>
        <w:instrText xml:space="preserve">arc&lt;/author&gt;&lt;author&gt;Abdelnour, Alex&lt;/author&gt;&lt;author&gt;Pan, Feifei&lt;/author&gt;&lt;author&gt;Halama, Jonathan&lt;/author&gt;&lt;author&gt;Pettus, Paul&lt;/author&gt;&lt;author&gt;Phillips, Don&lt;/author&gt;&lt;/authors&gt;&lt;secondary-authors&gt;&lt;author&gt;Environmental Protection Agency Office of Research and </w:instrText>
      </w:r>
      <w:r>
        <w:instrText>Development National Health and Environmental Effects Research Laboratory&lt;/author&gt;&lt;/secondary-authors&gt;&lt;/contributors&gt;&lt;titles&gt;&lt;title&gt;Velma User Manual and Technical Documentation&lt;/title&gt;&lt;/titles&gt;&lt;dates&gt;&lt;year&gt;2014&lt;/year&gt;&lt;/dates&gt;&lt;pub-location&gt;Corvallis, OR, U</w:instrText>
      </w:r>
      <w:r>
        <w:instrText>SA&lt;/pub-location&gt;&lt;urls&gt;&lt;/urls&gt;&lt;/record&gt;&lt;/Cite&gt;&lt;/EndNote&gt;</w:instrText>
      </w:r>
      <w:r>
        <w:fldChar w:fldCharType="separate"/>
      </w:r>
      <w:bookmarkStart w:id="51" w:name="Bookmark19"/>
      <w:r>
        <w:rPr>
          <w:rFonts w:ascii="Times New Roman" w:hAnsi="Times New Roman" w:cs="Times New Roman"/>
          <w:sz w:val="24"/>
          <w:szCs w:val="24"/>
        </w:rPr>
        <w:t>(</w:t>
      </w:r>
      <w:bookmarkStart w:id="52" w:name="Bookmark171"/>
      <w:r>
        <w:rPr>
          <w:rFonts w:ascii="Times New Roman" w:hAnsi="Times New Roman" w:cs="Times New Roman"/>
          <w:sz w:val="24"/>
          <w:szCs w:val="24"/>
        </w:rPr>
        <w:t>McKane et al., 2014)</w:t>
      </w:r>
      <w:r>
        <w:fldChar w:fldCharType="end"/>
      </w:r>
      <w:bookmarkEnd w:id="51"/>
      <w:bookmarkEnd w:id="52"/>
      <w:r>
        <w:rPr>
          <w:rFonts w:ascii="Times New Roman" w:hAnsi="Times New Roman" w:cs="Times New Roman"/>
          <w:sz w:val="24"/>
          <w:szCs w:val="24"/>
        </w:rPr>
        <w:t xml:space="preserve">. The model has been tested in a variety of ecosystem types, including grassland prairie ecosystems, forests in the Pacific Northwest </w:t>
      </w:r>
      <w:r>
        <w:fldChar w:fldCharType="begin"/>
      </w:r>
      <w:r>
        <w:instrText>ADDIN EN.CITE &lt;EndNote&gt;&lt;Cite&gt;&lt;Author&gt;Abdel</w:instrText>
      </w:r>
      <w:r>
        <w:instrText>nour&lt;/Author&gt;&lt;Year&gt;2011&lt;/Year&gt;&lt;RecNum&gt;12&lt;/RecNum&gt;&lt;DisplayText&gt;(Abdelnour et al., 2011)&lt;/DisplayText&gt;&lt;record&gt;&lt;rec-number&gt;12&lt;/rec-number&gt;&lt;foreign-keys&gt;&lt;key app="EN" db-id="vxswrvz902xafmet90nv2wrlvesvv0zrsd99" timestamp="1546295925"&gt;12&lt;/key&gt;&lt;/foreign-keys&gt;&lt;r</w:instrText>
      </w:r>
      <w:r>
        <w:instrText>ef-type name="Journal Article"&gt;17&lt;/ref-type&gt;&lt;contributors&gt;&lt;authors&gt;&lt;author&gt;Abdelnour, Alex&lt;/author&gt;&lt;author&gt;Stieglitz, Marc&lt;/author&gt;&lt;author&gt;Pan, Feifei&lt;/author&gt;&lt;author&gt;McKane, Robert&lt;/author&gt;&lt;/authors&gt;&lt;/contributors&gt;&lt;titles&gt;&lt;title&gt;Catchment hydrological res</w:instrText>
      </w:r>
      <w:r>
        <w:instrText>ponses to forest harvest amount and spatial pattern&lt;/title&gt;&lt;secondary-title&gt;Water Resources Research&lt;/secondary-title&gt;&lt;/titles&gt;&lt;periodical&gt;&lt;full-title&gt;Water Resources Research&lt;/full-title&gt;&lt;/periodical&gt;&lt;volume&gt;47&lt;/volume&gt;&lt;number&gt;9&lt;/number&gt;&lt;dates&gt;&lt;year&gt;2011&lt;</w:instrText>
      </w:r>
      <w:r>
        <w:instrText>/year&gt;&lt;/dates&gt;&lt;isbn&gt;0043-1397&lt;/isbn&gt;&lt;urls&gt;&lt;/urls&gt;&lt;/record&gt;&lt;/Cite&gt;&lt;/EndNote&gt;</w:instrText>
      </w:r>
      <w:r>
        <w:fldChar w:fldCharType="separate"/>
      </w:r>
      <w:bookmarkStart w:id="53" w:name="Bookmark20"/>
      <w:r>
        <w:rPr>
          <w:rFonts w:ascii="Times New Roman" w:hAnsi="Times New Roman" w:cs="Times New Roman"/>
          <w:sz w:val="24"/>
          <w:szCs w:val="24"/>
        </w:rPr>
        <w:t>(</w:t>
      </w:r>
      <w:bookmarkStart w:id="54" w:name="Bookmark181"/>
      <w:r>
        <w:rPr>
          <w:rFonts w:ascii="Times New Roman" w:hAnsi="Times New Roman" w:cs="Times New Roman"/>
          <w:sz w:val="24"/>
          <w:szCs w:val="24"/>
        </w:rPr>
        <w:t>Abdelnour et al., 2011)</w:t>
      </w:r>
      <w:r>
        <w:fldChar w:fldCharType="end"/>
      </w:r>
      <w:bookmarkEnd w:id="53"/>
      <w:bookmarkEnd w:id="54"/>
      <w:r>
        <w:rPr>
          <w:rFonts w:ascii="Times New Roman" w:hAnsi="Times New Roman" w:cs="Times New Roman"/>
          <w:sz w:val="24"/>
          <w:szCs w:val="24"/>
        </w:rPr>
        <w:t xml:space="preserve">, </w:t>
      </w:r>
      <w:commentRangeStart w:id="55"/>
      <w:r>
        <w:rPr>
          <w:rFonts w:ascii="Times New Roman" w:hAnsi="Times New Roman" w:cs="Times New Roman"/>
          <w:sz w:val="24"/>
          <w:szCs w:val="24"/>
        </w:rPr>
        <w:t>arctic tundra</w:t>
      </w:r>
      <w:commentRangeEnd w:id="55"/>
      <w:r>
        <w:commentReference w:id="55"/>
      </w:r>
      <w:r>
        <w:rPr>
          <w:rFonts w:ascii="Times New Roman" w:hAnsi="Times New Roman" w:cs="Times New Roman"/>
          <w:sz w:val="24"/>
          <w:szCs w:val="24"/>
        </w:rPr>
        <w:t xml:space="preserve">, and mixed-use ecosystems </w:t>
      </w:r>
      <w:r>
        <w:fldChar w:fldCharType="begin"/>
      </w:r>
      <w:r>
        <w:instrText>ADDIN EN.CITE &lt;EndNote&gt;&lt;Cite&gt;&lt;Author&gt;Hoghooghi&lt;/Author&gt;&lt;Year&gt;2018&lt;/Year&gt;&lt;RecNum&gt;4&lt;/RecNum&gt;&lt;DisplayText&gt;(Hogho</w:instrText>
      </w:r>
      <w:r>
        <w:instrText>oghi et al., 2018)&lt;/DisplayText&gt;&lt;record&gt;&lt;rec-number&gt;4&lt;/rec-number&gt;&lt;foreign-keys&gt;&lt;key app="EN" db-id="vxswrvz902xafmet90nv2wrlvesvv0zrsd99" timestamp="1546294287"&gt;4&lt;/key&gt;&lt;/foreign-keys&gt;&lt;ref-type name="Journal Article"&gt;17&lt;/ref-type&gt;&lt;contributors&gt;&lt;authors&gt;&lt;au</w:instrText>
      </w:r>
      <w:r>
        <w:instrText>thor&gt;Hoghooghi, Nahal&lt;/author&gt;&lt;author&gt;Golden, Heather&lt;/author&gt;&lt;author&gt;Bledsoe, Brian&lt;/author&gt;&lt;author&gt;Barnhart, Bradley&lt;/author&gt;&lt;author&gt;Brookes, Allen&lt;/author&gt;&lt;author&gt;Djang, Kevin&lt;/author&gt;&lt;author&gt;Halama, Jonathan&lt;/author&gt;&lt;author&gt;McKane, Robert&lt;/author&gt;&lt;auth</w:instrText>
      </w:r>
      <w:r>
        <w:instrText>or&gt;Nietch, Christopher&lt;/author&gt;&lt;author&gt;Pettus, Paul&lt;/author&gt;&lt;/authors&gt;&lt;/contributors&gt;&lt;titles&gt;&lt;title&gt;Cumulative Effects of Low Impact Development on Watershed Hydrology in a Mixed Land-Cover System&lt;/title&gt;&lt;secondary-title&gt;Water&lt;/secondary-title&gt;&lt;/titles&gt;&lt;pe</w:instrText>
      </w:r>
      <w:r>
        <w:instrText>riodical&gt;&lt;full-title&gt;Water&lt;/full-title&gt;&lt;/periodical&gt;&lt;pages&gt;991&lt;/pages&gt;&lt;volume&gt;10&lt;/volume&gt;&lt;number&gt;8&lt;/number&gt;&lt;dates&gt;&lt;year&gt;2018&lt;/year&gt;&lt;/dates&gt;&lt;urls&gt;&lt;/urls&gt;&lt;/record&gt;&lt;/Cite&gt;&lt;/EndNote&gt;</w:instrText>
      </w:r>
      <w:r>
        <w:fldChar w:fldCharType="separate"/>
      </w:r>
      <w:bookmarkStart w:id="56" w:name="Bookmark22"/>
      <w:r>
        <w:rPr>
          <w:rFonts w:ascii="Times New Roman" w:hAnsi="Times New Roman" w:cs="Times New Roman"/>
          <w:sz w:val="24"/>
          <w:szCs w:val="24"/>
        </w:rPr>
        <w:t>(Hoghooghi et al., 2018)</w:t>
      </w:r>
      <w:bookmarkStart w:id="57" w:name="Bookmark191"/>
      <w:bookmarkEnd w:id="57"/>
      <w:r>
        <w:fldChar w:fldCharType="end"/>
      </w:r>
      <w:bookmarkEnd w:id="56"/>
      <w:r>
        <w:rPr>
          <w:rFonts w:ascii="Times New Roman" w:hAnsi="Times New Roman" w:cs="Times New Roman"/>
          <w:sz w:val="24"/>
          <w:szCs w:val="24"/>
        </w:rPr>
        <w:t xml:space="preserve">. </w:t>
      </w:r>
      <w:r>
        <w:rPr>
          <w:rFonts w:ascii="Times New Roman" w:hAnsi="Times New Roman" w:cs="Times New Roman"/>
          <w:sz w:val="24"/>
          <w:szCs w:val="24"/>
        </w:rPr>
        <w:br/>
      </w:r>
    </w:p>
    <w:p w14:paraId="281886CC"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2.2.2.</w:t>
      </w:r>
      <w:r>
        <w:rPr>
          <w:rFonts w:ascii="Times New Roman" w:hAnsi="Times New Roman" w:cs="Times New Roman"/>
          <w:b/>
          <w:i/>
          <w:sz w:val="24"/>
          <w:szCs w:val="24"/>
        </w:rPr>
        <w:t xml:space="preserve"> Model Improvements</w:t>
      </w:r>
      <w:r>
        <w:rPr>
          <w:rFonts w:ascii="Times New Roman" w:hAnsi="Times New Roman" w:cs="Times New Roman"/>
          <w:b/>
          <w:i/>
          <w:sz w:val="24"/>
          <w:szCs w:val="24"/>
        </w:rPr>
        <w:tab/>
      </w:r>
    </w:p>
    <w:p w14:paraId="4FF814DA" w14:textId="77777777" w:rsidR="00A530D8" w:rsidRDefault="004D7A49">
      <w:pPr>
        <w:spacing w:line="480" w:lineRule="auto"/>
        <w:ind w:firstLine="360"/>
      </w:pPr>
      <w:r>
        <w:rPr>
          <w:rFonts w:ascii="Times New Roman" w:hAnsi="Times New Roman" w:cs="Times New Roman"/>
          <w:sz w:val="24"/>
          <w:szCs w:val="24"/>
        </w:rPr>
        <w:t>VELMA has only recen</w:t>
      </w:r>
      <w:r>
        <w:rPr>
          <w:rFonts w:ascii="Times New Roman" w:hAnsi="Times New Roman" w:cs="Times New Roman"/>
          <w:sz w:val="24"/>
          <w:szCs w:val="24"/>
        </w:rPr>
        <w:t xml:space="preserve">tly been used to model semi-urbanized environments for various implementations of green infrastructure </w:t>
      </w:r>
      <w:r>
        <w:fldChar w:fldCharType="begin"/>
      </w:r>
      <w:r>
        <w:instrText>ADDIN EN.CITE &lt;EndNote&gt;&lt;Cite&gt;&lt;Author&gt;Hoghooghi&lt;/Author&gt;&lt;Year&gt;2018&lt;/Year&gt;&lt;RecNum&gt;4&lt;/RecNum&gt;&lt;DisplayText&gt;(Hoghooghi et al., 2018)&lt;/DisplayText&gt;&lt;record&gt;&lt;rec</w:instrText>
      </w:r>
      <w:r>
        <w:instrText>-number&gt;4&lt;/rec-number&gt;&lt;foreign-keys&gt;&lt;key app="EN" db-id="vxswrvz902xafmet90nv2wrlvesvv0zrsd99" timestamp="1546294287"&gt;4&lt;/key&gt;&lt;/foreign-keys&gt;&lt;ref-type name="Journal Article"&gt;17&lt;/ref-type&gt;&lt;contributors&gt;&lt;authors&gt;&lt;author&gt;Hoghooghi, Nahal&lt;/author&gt;&lt;author&gt;Golden</w:instrText>
      </w:r>
      <w:r>
        <w:instrText>, Heather&lt;/author&gt;&lt;author&gt;Bledsoe, Brian&lt;/author&gt;&lt;author&gt;Barnhart, Bradley&lt;/author&gt;&lt;author&gt;Brookes, Allen&lt;/author&gt;&lt;author&gt;Djang, Kevin&lt;/author&gt;&lt;author&gt;Halama, Jonathan&lt;/author&gt;&lt;author&gt;McKane, Robert&lt;/author&gt;&lt;author&gt;Nietch, Christopher&lt;/author&gt;&lt;author&gt;Pettu</w:instrText>
      </w:r>
      <w:r>
        <w:instrText>s, Paul&lt;/author&gt;&lt;/authors&gt;&lt;/contributors&gt;&lt;titles&gt;&lt;title&gt;Cumulative Effects of Low Impact Development on Watershed Hydrology in a Mixed Land-Cover System&lt;/title&gt;&lt;secondary-title&gt;Water&lt;/secondary-title&gt;&lt;/titles&gt;&lt;periodical&gt;&lt;full-title&gt;Water&lt;/full-title&gt;&lt;/per</w:instrText>
      </w:r>
      <w:r>
        <w:instrText>iodical&gt;&lt;pages&gt;991&lt;/pages&gt;&lt;volume&gt;10&lt;/volume&gt;&lt;number&gt;8&lt;/number&gt;&lt;dates&gt;&lt;year&gt;2018&lt;/year&gt;&lt;/dates&gt;&lt;urls&gt;&lt;/urls&gt;&lt;/record&gt;&lt;/Cite&gt;&lt;/EndNote&gt;</w:instrText>
      </w:r>
      <w:r>
        <w:fldChar w:fldCharType="separate"/>
      </w:r>
      <w:bookmarkStart w:id="58" w:name="Bookmark23"/>
      <w:r>
        <w:rPr>
          <w:rFonts w:ascii="Times New Roman" w:hAnsi="Times New Roman" w:cs="Times New Roman"/>
          <w:sz w:val="24"/>
          <w:szCs w:val="24"/>
        </w:rPr>
        <w:t>(</w:t>
      </w:r>
      <w:bookmarkStart w:id="59" w:name="Bookmark201"/>
      <w:r>
        <w:rPr>
          <w:rFonts w:ascii="Times New Roman" w:hAnsi="Times New Roman" w:cs="Times New Roman"/>
          <w:sz w:val="24"/>
          <w:szCs w:val="24"/>
        </w:rPr>
        <w:t>Hoghooghi et al., 2018)</w:t>
      </w:r>
      <w:r>
        <w:fldChar w:fldCharType="end"/>
      </w:r>
      <w:bookmarkEnd w:id="58"/>
      <w:bookmarkEnd w:id="59"/>
      <w:r>
        <w:rPr>
          <w:rFonts w:ascii="Times New Roman" w:hAnsi="Times New Roman" w:cs="Times New Roman"/>
          <w:sz w:val="24"/>
          <w:szCs w:val="24"/>
        </w:rPr>
        <w:t xml:space="preserve"> and has not yet been used in fully urbanized watersheds. Also, until now, the model has not ex</w:t>
      </w:r>
      <w:r>
        <w:rPr>
          <w:rFonts w:ascii="Times New Roman" w:hAnsi="Times New Roman" w:cs="Times New Roman"/>
          <w:sz w:val="24"/>
          <w:szCs w:val="24"/>
        </w:rPr>
        <w:t>plicitly modeled green roofs. Figure 2 depicts a single VELMA voxel that describes how VELMA models the environment. The left panel designates a traditional VELMA voxel (after Abdelnour 2011). VELMA 2.0 introduced an impermeable layer that limited the perc</w:t>
      </w:r>
      <w:r>
        <w:rPr>
          <w:rFonts w:ascii="Times New Roman" w:hAnsi="Times New Roman" w:cs="Times New Roman"/>
          <w:sz w:val="24"/>
          <w:szCs w:val="24"/>
        </w:rPr>
        <w:t>entage of water that could infiltrate from the surface to the first soil layer. This improvement allows VELMA to simulate increased surface runoff and less infiltration caused by the increased impermeability of urbanized surfaces (e.g., buildings, roads, p</w:t>
      </w:r>
      <w:r>
        <w:rPr>
          <w:rFonts w:ascii="Times New Roman" w:hAnsi="Times New Roman" w:cs="Times New Roman"/>
          <w:sz w:val="24"/>
          <w:szCs w:val="24"/>
        </w:rPr>
        <w:t xml:space="preserve">arking lots, sidewalks). </w:t>
      </w:r>
    </w:p>
    <w:p w14:paraId="7B44D9BD" w14:textId="77777777" w:rsidR="00A530D8" w:rsidRDefault="004D7A49">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ab/>
        <w:t>In addition to utilizing this previous improvement to better represent urbanized surfaces, we made model modifications for VELMA to represent green roofs. Figure 2 shows how the traditional VELMA voxel representation (Figure 2, l</w:t>
      </w:r>
      <w:r>
        <w:rPr>
          <w:rFonts w:ascii="Times New Roman" w:hAnsi="Times New Roman" w:cs="Times New Roman"/>
          <w:sz w:val="24"/>
          <w:szCs w:val="24"/>
        </w:rPr>
        <w:t xml:space="preserve">eft panel) was altered to accommodate green roofs (Figure 2, right panel). </w:t>
      </w:r>
      <w:commentRangeStart w:id="60"/>
      <w:r>
        <w:rPr>
          <w:rFonts w:ascii="Times New Roman" w:hAnsi="Times New Roman" w:cs="Times New Roman"/>
          <w:sz w:val="24"/>
          <w:szCs w:val="24"/>
        </w:rPr>
        <w:t>First, an impermeable boundary is placed between the first layer and the second layer.</w:t>
      </w:r>
      <w:commentRangeEnd w:id="60"/>
      <w:r>
        <w:commentReference w:id="60"/>
      </w:r>
      <w:r>
        <w:rPr>
          <w:rFonts w:ascii="Times New Roman" w:hAnsi="Times New Roman" w:cs="Times New Roman"/>
          <w:sz w:val="24"/>
          <w:szCs w:val="24"/>
        </w:rPr>
        <w:t xml:space="preserve"> Above this boundary, the first layer is characterized by the soil properties of the green roof, and below the boundary, the remaining three soil layers are characterized by the soil properties of soil under the building. Lateral flow is allowed both out o</w:t>
      </w:r>
      <w:r>
        <w:rPr>
          <w:rFonts w:ascii="Times New Roman" w:hAnsi="Times New Roman" w:cs="Times New Roman"/>
          <w:sz w:val="24"/>
          <w:szCs w:val="24"/>
        </w:rPr>
        <w:t>f the first soil layer (i.e., the green roof) and in and out of the lower soil layers.</w:t>
      </w:r>
      <w:r>
        <w:rPr>
          <w:rFonts w:ascii="Times New Roman" w:hAnsi="Times New Roman" w:cs="Times New Roman"/>
          <w:b/>
          <w:bCs/>
          <w:sz w:val="24"/>
          <w:szCs w:val="24"/>
        </w:rPr>
        <w:t xml:space="preserve"> </w:t>
      </w:r>
    </w:p>
    <w:p w14:paraId="1B62331B" w14:textId="77777777" w:rsidR="00A530D8" w:rsidRDefault="004D7A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&lt;Insert Figure 2 Here&gt;</w:t>
      </w:r>
    </w:p>
    <w:p w14:paraId="214F47A3" w14:textId="77777777" w:rsidR="00A530D8" w:rsidRDefault="004D7A49">
      <w:pPr>
        <w:spacing w:line="480" w:lineRule="auto"/>
        <w:ind w:firstLine="360"/>
        <w:rPr>
          <w:rFonts w:ascii="Times New Roman" w:hAnsi="Times New Roman" w:cs="Times New Roman"/>
          <w:sz w:val="24"/>
          <w:szCs w:val="24"/>
        </w:rPr>
      </w:pPr>
      <w:r>
        <w:rPr>
          <w:rFonts w:ascii="Times New Roman" w:hAnsi="Times New Roman" w:cs="Times New Roman"/>
          <w:sz w:val="24"/>
          <w:szCs w:val="24"/>
        </w:rPr>
        <w:t>Land cover and soil parameterizations for green roof voxels were changed for different implementation scenarios, which will be described in a sub</w:t>
      </w:r>
      <w:r>
        <w:rPr>
          <w:rFonts w:ascii="Times New Roman" w:hAnsi="Times New Roman" w:cs="Times New Roman"/>
          <w:sz w:val="24"/>
          <w:szCs w:val="24"/>
        </w:rPr>
        <w:t xml:space="preserve">sequent section.  </w:t>
      </w:r>
    </w:p>
    <w:p w14:paraId="797BEDDC" w14:textId="77777777" w:rsidR="00A530D8" w:rsidRDefault="00A530D8">
      <w:pPr>
        <w:spacing w:line="480" w:lineRule="auto"/>
        <w:ind w:firstLine="360"/>
        <w:rPr>
          <w:rFonts w:ascii="Times New Roman" w:hAnsi="Times New Roman" w:cs="Times New Roman"/>
          <w:sz w:val="24"/>
          <w:szCs w:val="24"/>
        </w:rPr>
      </w:pPr>
    </w:p>
    <w:p w14:paraId="22611339"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2.3. Input Data </w:t>
      </w:r>
    </w:p>
    <w:p w14:paraId="012B46C1"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standard, spatially distributed inputs are required to construct watershed models including VELMA. These include a digital elevation model, soil and land use/land cover maps, a stream network, and weather dr</w:t>
      </w:r>
      <w:r>
        <w:rPr>
          <w:rFonts w:ascii="Times New Roman" w:hAnsi="Times New Roman" w:cs="Times New Roman"/>
          <w:sz w:val="24"/>
          <w:szCs w:val="24"/>
        </w:rPr>
        <w:t xml:space="preserve">ivers including daily temperature and precipitation, all of which are summarized in Table 2. </w:t>
      </w:r>
    </w:p>
    <w:p w14:paraId="744613CE" w14:textId="77777777" w:rsidR="00A530D8" w:rsidRDefault="004D7A49">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&lt;Insert Table 2 Here&gt;</w:t>
      </w:r>
    </w:p>
    <w:p w14:paraId="3F72C0CB" w14:textId="77777777" w:rsidR="00A530D8" w:rsidRDefault="004D7A49">
      <w:pPr>
        <w:spacing w:line="480" w:lineRule="auto"/>
        <w:ind w:firstLine="720"/>
      </w:pPr>
      <w:r>
        <w:rPr>
          <w:rFonts w:ascii="Times New Roman" w:hAnsi="Times New Roman" w:cs="Times New Roman"/>
          <w:sz w:val="24"/>
          <w:szCs w:val="24"/>
        </w:rPr>
        <w:t xml:space="preserve">A 10-m digital elevation model was acquired from the USGS (Table 2). This initial layer was flat-processed using the JPDEM processing tool </w:t>
      </w:r>
      <w:r>
        <w:fldChar w:fldCharType="begin"/>
      </w:r>
      <w:r>
        <w:instrText xml:space="preserve">ADDIN EN.CITE &lt;EndNote&gt;&lt;Cite&gt;&lt;Author&gt;McKane&lt;/Author&gt;&lt;Year&gt;2014&lt;/Year&gt;&lt;RecNum&gt;24&lt;/RecNum&gt;&lt;DisplayText&gt;(McKane et al., </w:instrText>
      </w:r>
      <w:r>
        <w:instrText>2014)&lt;/DisplayText&gt;&lt;record&gt;&lt;rec-number&gt;24&lt;/rec-number&gt;&lt;foreign-keys&gt;&lt;key app="EN" db-id="vxswrvz902xafmet90nv2wrlvesvv0zrsd99" timestamp="1581461840"&gt;24&lt;/key&gt;&lt;/foreign-keys&gt;&lt;ref-type name="Manuscript"&gt;36&lt;/ref-type&gt;&lt;contributors&gt;&lt;authors&gt;&lt;author&gt;McKane, Rob</w:instrText>
      </w:r>
      <w:r>
        <w:instrText>ert&lt;/author&gt;&lt;author&gt;Brookes, Allen&lt;/author&gt;&lt;author&gt;Djang, Kevin&lt;/author&gt;&lt;author&gt;Stieglitz, Marc&lt;/author&gt;&lt;author&gt;Abdelnour, Alex&lt;/author&gt;&lt;author&gt;Pan, Feifei&lt;/author&gt;&lt;author&gt;Halama, Jonathan&lt;/author&gt;&lt;author&gt;Pettus, Paul&lt;/author&gt;&lt;author&gt;Phillips, Don&lt;/author&gt;</w:instrText>
      </w:r>
      <w:r>
        <w:instrText xml:space="preserve">&lt;/authors&gt;&lt;secondary-authors&gt;&lt;author&gt;Environmental Protection Agency Office of Research and Development National Health and Environmental Effects Research Laboratory&lt;/author&gt;&lt;/secondary-authors&gt;&lt;/contributors&gt;&lt;titles&gt;&lt;title&gt;Velma User Manual and Technical </w:instrText>
      </w:r>
      <w:r>
        <w:instrText>Documentation&lt;/title&gt;&lt;/titles&gt;&lt;dates&gt;&lt;year&gt;2014&lt;/year&gt;&lt;/dates&gt;&lt;pub-location&gt;Corvallis, OR, USA&lt;/pub-location&gt;&lt;urls&gt;&lt;/urls&gt;&lt;/record&gt;&lt;/Cite&gt;&lt;/EndNote&gt;</w:instrText>
      </w:r>
      <w:r>
        <w:fldChar w:fldCharType="separate"/>
      </w:r>
      <w:bookmarkStart w:id="61" w:name="Bookmark24"/>
      <w:r>
        <w:rPr>
          <w:rFonts w:ascii="Times New Roman" w:hAnsi="Times New Roman" w:cs="Times New Roman"/>
          <w:sz w:val="24"/>
          <w:szCs w:val="24"/>
        </w:rPr>
        <w:t>(</w:t>
      </w:r>
      <w:bookmarkStart w:id="62" w:name="Bookmark211"/>
      <w:r>
        <w:rPr>
          <w:rFonts w:ascii="Times New Roman" w:hAnsi="Times New Roman" w:cs="Times New Roman"/>
          <w:sz w:val="24"/>
          <w:szCs w:val="24"/>
        </w:rPr>
        <w:t>McKane et al., 2014)</w:t>
      </w:r>
      <w:r>
        <w:fldChar w:fldCharType="end"/>
      </w:r>
      <w:bookmarkEnd w:id="61"/>
      <w:bookmarkEnd w:id="62"/>
      <w:r>
        <w:rPr>
          <w:rFonts w:ascii="Times New Roman" w:hAnsi="Times New Roman" w:cs="Times New Roman"/>
          <w:sz w:val="24"/>
          <w:szCs w:val="24"/>
        </w:rPr>
        <w:t xml:space="preserve">. A hand-digitized stream network obtained from the City of Seattle was used to aid </w:t>
      </w:r>
      <w:r>
        <w:rPr>
          <w:rFonts w:ascii="Times New Roman" w:hAnsi="Times New Roman" w:cs="Times New Roman"/>
          <w:sz w:val="24"/>
          <w:szCs w:val="24"/>
        </w:rPr>
        <w:t>the processing tool in order to correctly route flow in a pre-determined manner. Municipal sewers and pipes were ignored and may be incorporated in further studies.</w:t>
      </w:r>
    </w:p>
    <w:p w14:paraId="305B13F9"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sz w:val="24"/>
          <w:szCs w:val="24"/>
        </w:rPr>
        <w:tab/>
        <w:t>A single soil type was used for all of the watersheds, which was characterized as sandy lo</w:t>
      </w:r>
      <w:r>
        <w:rPr>
          <w:rFonts w:ascii="Times New Roman" w:hAnsi="Times New Roman" w:cs="Times New Roman"/>
          <w:sz w:val="24"/>
          <w:szCs w:val="24"/>
        </w:rPr>
        <w:t xml:space="preserve">am. This layer was changed for cells that implemented green roofs and were characterized by intensive and extensive green roof media characteristics, as described in a subsequent section. </w:t>
      </w:r>
    </w:p>
    <w:p w14:paraId="311A0456" w14:textId="77777777" w:rsidR="00A530D8" w:rsidRDefault="004D7A49">
      <w:pPr>
        <w:spacing w:line="480" w:lineRule="auto"/>
        <w:ind w:firstLine="720"/>
      </w:pPr>
      <w:r>
        <w:rPr>
          <w:rFonts w:ascii="Times New Roman" w:hAnsi="Times New Roman" w:cs="Times New Roman"/>
          <w:sz w:val="24"/>
          <w:szCs w:val="24"/>
        </w:rPr>
        <w:t>Land use data were acquired from the University of Washington’s Rem</w:t>
      </w:r>
      <w:r>
        <w:rPr>
          <w:rFonts w:ascii="Times New Roman" w:hAnsi="Times New Roman" w:cs="Times New Roman"/>
          <w:sz w:val="24"/>
          <w:szCs w:val="24"/>
        </w:rPr>
        <w:t>ote Sensing &amp; Geospatial Analysis Laboratory (Table 2) and consisted of 1-m land use land cover data across the Seattle metropolitan area (Tables 1-2). These maps were then resampled to 10-m cells via majority rule, resulting in an average increase of 0.58</w:t>
      </w:r>
      <w:r>
        <w:rPr>
          <w:rFonts w:ascii="Times New Roman" w:hAnsi="Times New Roman" w:cs="Times New Roman"/>
          <w:sz w:val="24"/>
          <w:szCs w:val="24"/>
        </w:rPr>
        <w:t xml:space="preserve">% in building area for the four watersheds. For these and other geospatial and statistical techniques used in this analysis, scripts were written using R 3.1.2 statistical software </w:t>
      </w:r>
      <w:r>
        <w:fldChar w:fldCharType="begin"/>
      </w:r>
      <w:r>
        <w:instrText>ADDIN EN.CITE &lt;EndNote&gt;&lt;Cite&gt;&lt;Author&gt;R Core Team&lt;/Author&gt;&lt;Year&gt;2013&lt;/Year&gt;&lt;</w:instrText>
      </w:r>
      <w:r>
        <w:instrText>RecNum&gt;19&lt;/RecNum&gt;&lt;DisplayText&gt;(R Core Team, 2013)&lt;/DisplayText&gt;&lt;record&gt;&lt;rec-number&gt;19&lt;/rec-number&gt;&lt;foreign-keys&gt;&lt;key app="EN" db-id="vxswrvz902xafmet90nv2wrlvesvv0zrsd99" timestamp="1581460632"&gt;19&lt;/key&gt;&lt;/foreign-keys&gt;&lt;ref-type name="Journal Article"&gt;17&lt;/r</w:instrText>
      </w:r>
      <w:r>
        <w:instrText>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fldChar w:fldCharType="separate"/>
      </w:r>
      <w:bookmarkStart w:id="63" w:name="Bookmark25"/>
      <w:r>
        <w:rPr>
          <w:rFonts w:ascii="Times New Roman" w:hAnsi="Times New Roman" w:cs="Times New Roman"/>
          <w:sz w:val="24"/>
          <w:szCs w:val="24"/>
        </w:rPr>
        <w:t>(</w:t>
      </w:r>
      <w:bookmarkStart w:id="64" w:name="Bookmark221"/>
      <w:r>
        <w:rPr>
          <w:rFonts w:ascii="Times New Roman" w:hAnsi="Times New Roman" w:cs="Times New Roman"/>
          <w:sz w:val="24"/>
          <w:szCs w:val="24"/>
        </w:rPr>
        <w:t>R Core Team,</w:t>
      </w:r>
      <w:r>
        <w:rPr>
          <w:rFonts w:ascii="Times New Roman" w:hAnsi="Times New Roman" w:cs="Times New Roman"/>
          <w:sz w:val="24"/>
          <w:szCs w:val="24"/>
        </w:rPr>
        <w:t xml:space="preserve"> 2013)</w:t>
      </w:r>
      <w:r>
        <w:fldChar w:fldCharType="end"/>
      </w:r>
      <w:bookmarkEnd w:id="63"/>
      <w:bookmarkEnd w:id="64"/>
      <w:r>
        <w:rPr>
          <w:rFonts w:ascii="Times New Roman" w:hAnsi="Times New Roman" w:cs="Times New Roman"/>
          <w:sz w:val="24"/>
          <w:szCs w:val="24"/>
        </w:rPr>
        <w:t xml:space="preserve"> and Python 2.7.12 </w:t>
      </w:r>
      <w:r>
        <w:fldChar w:fldCharType="begin"/>
      </w:r>
      <w:r>
        <w:instrText>ADDIN EN.CITE &lt;EndNote&gt;&lt;Cite&gt;&lt;Author&gt;Python Software Foundation&lt;/Author&gt;&lt;Year&gt;2016&lt;/Year&gt;&lt;RecNum&gt;21&lt;/RecNum&gt;&lt;DisplayText&gt;(Python Software Foundation, 2016)&lt;/DisplayText&gt;&lt;record&gt;&lt;rec-number&gt;21&lt;/rec-number&gt;&lt;foreign-keys&gt;&lt;key app="</w:instrText>
      </w:r>
      <w:r>
        <w:instrText>EN" db-id="vxswrvz902xafmet90nv2wrlvesvv0zrsd99" timestamp="1581461184"&gt;21&lt;/key&gt;&lt;/foreign-keys&gt;&lt;ref-type name="Journal Article"&gt;17&lt;/ref-type&gt;&lt;contributors&gt;&lt;authors&gt;&lt;author&gt;Python Software Foundation,&lt;/author&gt;&lt;/authors&gt;&lt;/contributors&gt;&lt;titles&gt;&lt;title&gt;Python L</w:instrText>
      </w:r>
      <w:r>
        <w:instrText>anguage Reference&lt;/title&gt;&lt;/titles&gt;&lt;dates&gt;&lt;year&gt;2016&lt;/year&gt;&lt;/dates&gt;&lt;urls&gt;&lt;related-urls&gt;&lt;url&gt;http://www.python.org&lt;/url&gt;&lt;/related-urls&gt;&lt;/urls&gt;&lt;/record&gt;&lt;/Cite&gt;&lt;/EndNote&gt;</w:instrText>
      </w:r>
      <w:r>
        <w:fldChar w:fldCharType="separate"/>
      </w:r>
      <w:bookmarkStart w:id="65" w:name="Bookmark26"/>
      <w:r>
        <w:rPr>
          <w:rFonts w:ascii="Times New Roman" w:hAnsi="Times New Roman" w:cs="Times New Roman"/>
          <w:sz w:val="24"/>
          <w:szCs w:val="24"/>
        </w:rPr>
        <w:t>(</w:t>
      </w:r>
      <w:bookmarkStart w:id="66" w:name="Bookmark231"/>
      <w:r>
        <w:rPr>
          <w:rFonts w:ascii="Times New Roman" w:hAnsi="Times New Roman" w:cs="Times New Roman"/>
          <w:sz w:val="24"/>
          <w:szCs w:val="24"/>
        </w:rPr>
        <w:t>Python Software Foundation, 2016)</w:t>
      </w:r>
      <w:r>
        <w:fldChar w:fldCharType="end"/>
      </w:r>
      <w:bookmarkEnd w:id="65"/>
      <w:bookmarkEnd w:id="66"/>
      <w:r>
        <w:rPr>
          <w:rFonts w:ascii="Times New Roman" w:hAnsi="Times New Roman" w:cs="Times New Roman"/>
          <w:sz w:val="24"/>
          <w:szCs w:val="24"/>
        </w:rPr>
        <w:t xml:space="preserve"> programming language.  Visualizations, sampling loca</w:t>
      </w:r>
      <w:r>
        <w:rPr>
          <w:rFonts w:ascii="Times New Roman" w:hAnsi="Times New Roman" w:cs="Times New Roman"/>
          <w:sz w:val="24"/>
          <w:szCs w:val="24"/>
        </w:rPr>
        <w:t xml:space="preserve">tion analysis, and basic map editing were made with ArcGIS 10.3 </w:t>
      </w:r>
      <w:r>
        <w:fldChar w:fldCharType="begin"/>
      </w:r>
      <w:r>
        <w:instrText>ADDIN EN.CITE &lt;EndNote&gt;&lt;Cite&gt;&lt;Author&gt;ESRI&lt;/Author&gt;&lt;Year&gt;2014&lt;/Year&gt;&lt;RecNum&gt;23&lt;/RecNum&gt;&lt;DisplayText&gt;(ESRI, 2014)&lt;/DisplayText&gt;&lt;record&gt;&lt;rec-number&gt;23&lt;/rec-number&gt;&lt;foreign-keys&gt;&lt;key app="EN" db-i</w:instrText>
      </w:r>
      <w:r>
        <w:instrText>d="vxswrvz902xafmet90nv2wrlvesvv0zrsd99" timestamp="1581461518"&gt;23&lt;/key&gt;&lt;/foreign-keys&gt;&lt;ref-type name="Book"&gt;6&lt;/ref-type&gt;&lt;contributors&gt;&lt;authors&gt;&lt;author&gt;ESRI,&lt;/author&gt;&lt;/authors&gt;&lt;/contributors&gt;&lt;titles&gt;&lt;title&gt;ArcGIS Desktop: Release 10.3&lt;/title&gt;&lt;/titles&gt;&lt;date</w:instrText>
      </w:r>
      <w:r>
        <w:instrText>s&gt;&lt;year&gt;2014&lt;/year&gt;&lt;/dates&gt;&lt;pub-location&gt;Redlands, CA&lt;/pub-location&gt;&lt;publisher&gt;Environmental Systems Research Institute&lt;/publisher&gt;&lt;urls&gt;&lt;/urls&gt;&lt;/record&gt;&lt;/Cite&gt;&lt;/EndNote&gt;</w:instrText>
      </w:r>
      <w:r>
        <w:fldChar w:fldCharType="separate"/>
      </w:r>
      <w:bookmarkStart w:id="67" w:name="Bookmark27"/>
      <w:r>
        <w:rPr>
          <w:rFonts w:ascii="Times New Roman" w:hAnsi="Times New Roman" w:cs="Times New Roman"/>
          <w:sz w:val="24"/>
          <w:szCs w:val="24"/>
        </w:rPr>
        <w:t>(</w:t>
      </w:r>
      <w:bookmarkStart w:id="68" w:name="Bookmark241"/>
      <w:r>
        <w:rPr>
          <w:rFonts w:ascii="Times New Roman" w:hAnsi="Times New Roman" w:cs="Times New Roman"/>
          <w:sz w:val="24"/>
          <w:szCs w:val="24"/>
        </w:rPr>
        <w:t>ESRI, 2014)</w:t>
      </w:r>
      <w:r>
        <w:fldChar w:fldCharType="end"/>
      </w:r>
      <w:bookmarkEnd w:id="67"/>
      <w:bookmarkEnd w:id="68"/>
    </w:p>
    <w:p w14:paraId="4E2518A7" w14:textId="77777777" w:rsidR="00A530D8" w:rsidRDefault="004D7A49">
      <w:pPr>
        <w:spacing w:line="480" w:lineRule="auto"/>
        <w:ind w:firstLine="720"/>
      </w:pPr>
      <w:r>
        <w:rPr>
          <w:rFonts w:ascii="Times New Roman" w:hAnsi="Times New Roman" w:cs="Times New Roman"/>
          <w:sz w:val="24"/>
          <w:szCs w:val="24"/>
        </w:rPr>
        <w:t>Three NOAA-referenced weather stations (</w:t>
      </w:r>
      <w:del w:id="69" w:author="Unknown Author" w:date="2020-02-17T21:02:00Z">
        <w:r>
          <w:rPr>
            <w:rFonts w:ascii="Times New Roman" w:hAnsi="Times New Roman" w:cs="Times New Roman"/>
            <w:sz w:val="24"/>
            <w:szCs w:val="24"/>
          </w:rPr>
          <w:delText xml:space="preserve">i.e., </w:delText>
        </w:r>
      </w:del>
      <w:r>
        <w:rPr>
          <w:rFonts w:ascii="Times New Roman" w:hAnsi="Times New Roman" w:cs="Times New Roman"/>
          <w:sz w:val="24"/>
          <w:szCs w:val="24"/>
        </w:rPr>
        <w:t>Sand Point, Portage Bay,</w:t>
      </w:r>
      <w:r>
        <w:rPr>
          <w:rFonts w:ascii="Times New Roman" w:hAnsi="Times New Roman" w:cs="Times New Roman"/>
          <w:sz w:val="24"/>
          <w:szCs w:val="24"/>
        </w:rPr>
        <w:t xml:space="preserve"> and Boeing Field) and Daymet modeled data were used to compile daily mean temperature and precipitation estimates for the duration of our model runs</w:t>
      </w:r>
      <w:r>
        <w:rPr>
          <w:rFonts w:ascii="Times New Roman" w:hAnsi="Times New Roman" w:cs="Times New Roman"/>
          <w:b/>
          <w:bCs/>
          <w:sz w:val="24"/>
          <w:szCs w:val="24"/>
        </w:rPr>
        <w:t xml:space="preserve"> </w:t>
      </w:r>
      <w:r>
        <w:fldChar w:fldCharType="begin"/>
      </w:r>
      <w:r>
        <w:instrText>ADDIN EN.CITE &lt;EndNote&gt;&lt;Cite&gt;&lt;Author&gt;Thornton&lt;/Author&gt;&lt;Year&gt;2017&lt;/Year&gt;&lt;RecNum&gt;18&lt;/RecNum&gt;&lt;DisplayText&gt;(NO</w:instrText>
      </w:r>
      <w:r>
        <w:instrText>AA, 2016; Thornton et al., 2017)&lt;/DisplayText&gt;&lt;record&gt;&lt;rec-number&gt;18&lt;/rec-number&gt;&lt;foreign-keys&gt;&lt;key app="EN" db-id="vxswrvz902xafmet90nv2wrlvesvv0zrsd99" timestamp="1581460477"&gt;18&lt;/key&gt;&lt;/foreign-keys&gt;&lt;ref-type name="Journal Article"&gt;17&lt;/ref-type&gt;&lt;contribut</w:instrText>
      </w:r>
      <w:r>
        <w:instrText>ors&gt;&lt;authors&gt;&lt;author&gt;Thornton, MM&lt;/author&gt;&lt;author&gt;Thornton, PE&lt;/author&gt;&lt;author&gt;Wei, Y&lt;/author&gt;&lt;author&gt;Vose, RS&lt;/author&gt;&lt;author&gt;Boyer, AG&lt;/author&gt;&lt;/authors&gt;&lt;/contributors&gt;&lt;titles&gt;&lt;title&gt;Daymet: Station-Level Inputs and Model Predicted Values for North Ameri</w:instrText>
      </w:r>
      <w:r>
        <w:instrText>ca, Version 3. ORNL DAAC, Oak Ridge, Tennessee, USA&lt;/title&gt;&lt;/titles&gt;&lt;dates&gt;&lt;year&gt;2017&lt;/year&gt;&lt;/dates&gt;&lt;urls&gt;&lt;/urls&gt;&lt;/record&gt;&lt;/Cite&gt;&lt;Cite&gt;&lt;Author&gt;NOAA&lt;/Author&gt;&lt;Year&gt;2016&lt;/Year&gt;&lt;RecNum&gt;22&lt;/RecNum&gt;&lt;record&gt;&lt;rec-number&gt;22&lt;/rec-number&gt;&lt;foreign-keys&gt;&lt;key app="EN" d</w:instrText>
      </w:r>
      <w:r>
        <w:instrText>b-id="vxswrvz902xafmet90nv2wrlvesvv0zrsd99" timestamp="1581461293"&gt;22&lt;/key&gt;&lt;/foreign-keys&gt;&lt;ref-type name="Web Page"&gt;12&lt;/ref-type&gt;&lt;contributors&gt;&lt;authors&gt;&lt;author&gt;NOAA,&lt;/author&gt;&lt;/authors&gt;&lt;/contributors&gt;&lt;titles&gt;&lt;title&gt;Global Historical Climatology Network&lt;/tit</w:instrText>
      </w:r>
      <w:r>
        <w:instrText>le&gt;&lt;/titles&gt;&lt;volume&gt;2016&lt;/volume&gt;&lt;number&gt;2016-12-8&lt;/number&gt;&lt;dates&gt;&lt;year&gt;2016&lt;/year&gt;&lt;/dates&gt;&lt;urls&gt;&lt;related-urls&gt;&lt;url&gt;https://www.ncdc.noaa.gov/data-access&lt;/url&gt;&lt;/related-urls&gt;&lt;/urls&gt;&lt;/record&gt;&lt;/Cite&gt;&lt;/EndNote&gt;</w:instrText>
      </w:r>
      <w:r>
        <w:fldChar w:fldCharType="separate"/>
      </w:r>
      <w:bookmarkStart w:id="70" w:name="Bookmark28"/>
      <w:r>
        <w:rPr>
          <w:rFonts w:ascii="Times New Roman" w:hAnsi="Times New Roman" w:cs="Times New Roman"/>
          <w:sz w:val="24"/>
          <w:szCs w:val="24"/>
        </w:rPr>
        <w:t>(</w:t>
      </w:r>
      <w:bookmarkStart w:id="71" w:name="Bookmark251"/>
      <w:r>
        <w:rPr>
          <w:rFonts w:ascii="Times New Roman" w:hAnsi="Times New Roman" w:cs="Times New Roman"/>
          <w:sz w:val="24"/>
          <w:szCs w:val="24"/>
        </w:rPr>
        <w:t>NOAA, 2016; Thornton et al., 2017)</w:t>
      </w:r>
      <w:r>
        <w:fldChar w:fldCharType="end"/>
      </w:r>
      <w:bookmarkEnd w:id="70"/>
      <w:bookmarkEnd w:id="71"/>
      <w:r>
        <w:rPr>
          <w:rFonts w:ascii="Times New Roman" w:hAnsi="Times New Roman" w:cs="Times New Roman"/>
          <w:sz w:val="24"/>
          <w:szCs w:val="24"/>
        </w:rPr>
        <w:t>.  All thre</w:t>
      </w:r>
      <w:r>
        <w:rPr>
          <w:rFonts w:ascii="Times New Roman" w:hAnsi="Times New Roman" w:cs="Times New Roman"/>
          <w:sz w:val="24"/>
          <w:szCs w:val="24"/>
        </w:rPr>
        <w:t>e stations were within the Seattle city limits and were located between 2-21.5 km of either Thornton or Pipers creeks. The Sand Point weather station had 10,076 recorded daily weather observations between 1986 and 2015, which included 526 missing daily obs</w:t>
      </w:r>
      <w:r>
        <w:rPr>
          <w:rFonts w:ascii="Times New Roman" w:hAnsi="Times New Roman" w:cs="Times New Roman"/>
          <w:sz w:val="24"/>
          <w:szCs w:val="24"/>
        </w:rPr>
        <w:t>ervations, 13 precipitation NA’s, and 1 average temperature NA observations.  Between 1986-1-1 and 1998-4-30, Sand Point had 151 missing daily observations, 4 precipitation NA’s, and 1 average temperature NA, which were gap filled with Portage Bay recorded</w:t>
      </w:r>
      <w:r>
        <w:rPr>
          <w:rFonts w:ascii="Times New Roman" w:hAnsi="Times New Roman" w:cs="Times New Roman"/>
          <w:sz w:val="24"/>
          <w:szCs w:val="24"/>
        </w:rPr>
        <w:t xml:space="preserve"> weather.  </w:t>
      </w:r>
      <w:commentRangeStart w:id="72"/>
      <w:r>
        <w:rPr>
          <w:rFonts w:ascii="Times New Roman" w:hAnsi="Times New Roman" w:cs="Times New Roman"/>
          <w:sz w:val="24"/>
          <w:szCs w:val="24"/>
        </w:rPr>
        <w:t>Boeing Field weather observations were used to gap fill</w:t>
      </w:r>
      <w:commentRangeEnd w:id="72"/>
      <w:r>
        <w:commentReference w:id="72"/>
      </w:r>
      <w:r>
        <w:rPr>
          <w:rFonts w:ascii="Times New Roman" w:hAnsi="Times New Roman" w:cs="Times New Roman"/>
          <w:sz w:val="24"/>
          <w:szCs w:val="24"/>
        </w:rPr>
        <w:t xml:space="preserve"> 153 days of missing Sand Point daily data between 1998-12-5 and 2015-12-31 as well as being used to replace the 9 remaining precipitation NA’s.  From 1998-5-1 through 1998-12-4, there we</w:t>
      </w:r>
      <w:r>
        <w:rPr>
          <w:rFonts w:ascii="Times New Roman" w:hAnsi="Times New Roman" w:cs="Times New Roman"/>
          <w:sz w:val="24"/>
          <w:szCs w:val="24"/>
        </w:rPr>
        <w:t xml:space="preserve">re no recorded weather observations at Sand Point, Portage Bay, or Boeing Field, so these days were completely gap filled with Daymet modeled data </w:t>
      </w:r>
      <w:r>
        <w:fldChar w:fldCharType="begin"/>
      </w:r>
      <w:r>
        <w:instrText>ADDIN EN.CITE &lt;EndNote&gt;&lt;Cite&gt;&lt;Author&gt;Thornton&lt;/Author&gt;&lt;Year&gt;2017&lt;/Year&gt;&lt;RecNum&gt;18&lt;/RecNum&gt;&lt;DisplayText&gt;(Thorn</w:instrText>
      </w:r>
      <w:r>
        <w:instrText>ton et al., 2017)&lt;/DisplayText&gt;&lt;record&gt;&lt;rec-number&gt;18&lt;/rec-number&gt;&lt;foreign-keys&gt;&lt;key app="EN" db-id="vxswrvz902xafmet90nv2wrlvesvv0zrsd99" timestamp="1581460477"&gt;18&lt;/key&gt;&lt;/foreign-keys&gt;&lt;ref-type name="Journal Article"&gt;17&lt;/ref-type&gt;&lt;contributors&gt;&lt;authors&gt;&lt;a</w:instrText>
      </w:r>
      <w:r>
        <w:instrText xml:space="preserve">uthor&gt;Thornton, MM&lt;/author&gt;&lt;author&gt;Thornton, PE&lt;/author&gt;&lt;author&gt;Wei, Y&lt;/author&gt;&lt;author&gt;Vose, RS&lt;/author&gt;&lt;author&gt;Boyer, AG&lt;/author&gt;&lt;/authors&gt;&lt;/contributors&gt;&lt;titles&gt;&lt;title&gt;Daymet: Station-Level Inputs and Model Predicted Values for North America, Version 3. </w:instrText>
      </w:r>
      <w:r>
        <w:instrText>ORNL DAAC, Oak Ridge, Tennessee, USA&lt;/title&gt;&lt;/titles&gt;&lt;dates&gt;&lt;year&gt;2017&lt;/year&gt;&lt;/dates&gt;&lt;urls&gt;&lt;/urls&gt;&lt;/record&gt;&lt;/Cite&gt;&lt;/EndNote&gt;</w:instrText>
      </w:r>
      <w:r>
        <w:fldChar w:fldCharType="separate"/>
      </w:r>
      <w:bookmarkStart w:id="73" w:name="Bookmark29"/>
      <w:r>
        <w:rPr>
          <w:rFonts w:ascii="Times New Roman" w:hAnsi="Times New Roman" w:cs="Times New Roman"/>
          <w:sz w:val="24"/>
          <w:szCs w:val="24"/>
        </w:rPr>
        <w:t>(Thornton et al., 2017)</w:t>
      </w:r>
      <w:bookmarkStart w:id="74" w:name="Bookmark261"/>
      <w:bookmarkEnd w:id="74"/>
      <w:r>
        <w:fldChar w:fldCharType="end"/>
      </w:r>
      <w:bookmarkEnd w:id="73"/>
      <w:r>
        <w:rPr>
          <w:rFonts w:ascii="Times New Roman" w:hAnsi="Times New Roman" w:cs="Times New Roman"/>
          <w:sz w:val="24"/>
          <w:szCs w:val="24"/>
        </w:rPr>
        <w:t>. Daymet model output data were acquired for the 1-km cell at the Sand Point station latitude and longitud</w:t>
      </w:r>
      <w:r>
        <w:rPr>
          <w:rFonts w:ascii="Times New Roman" w:hAnsi="Times New Roman" w:cs="Times New Roman"/>
          <w:sz w:val="24"/>
          <w:szCs w:val="24"/>
        </w:rPr>
        <w:t xml:space="preserve">e. R 3.1.2 statistical software </w:t>
      </w:r>
      <w:r>
        <w:fldChar w:fldCharType="begin"/>
      </w:r>
      <w:r>
        <w:instrText>ADDIN EN.CITE &lt;EndNote&gt;&lt;Cite&gt;&lt;Author&gt;R Core Team&lt;/Author&gt;&lt;Year&gt;2013&lt;/Year&gt;&lt;RecNum&gt;19&lt;/RecNum&gt;&lt;DisplayText&gt;(R Core Team, 2013)&lt;/DisplayText&gt;&lt;record&gt;&lt;rec-number&gt;19&lt;/rec-number&gt;&lt;foreign-keys&gt;&lt;key app="EN" db-id="vxswrvz902xafme</w:instrText>
      </w:r>
      <w:r>
        <w:instrText>t90nv2wrlvesvv0zrsd99" timestamp="1581460632"&gt;19&lt;/key&gt;&lt;/foreign-keys&gt;&lt;ref-type name="Journal Article"&gt;17&lt;/ref-type&gt;&lt;contributors&gt;&lt;authors&gt;&lt;author&gt;R Core Team,&lt;/author&gt;&lt;/authors&gt;&lt;/contributors&gt;&lt;titles&gt;&lt;title&gt;R: A language and environment for statistical com</w:instrText>
      </w:r>
      <w:r>
        <w:instrText>puting&lt;/title&gt;&lt;/titles&gt;&lt;dates&gt;&lt;year&gt;2013&lt;/year&gt;&lt;/dates&gt;&lt;urls&gt;&lt;/urls&gt;&lt;/record&gt;&lt;/Cite&gt;&lt;/EndNote&gt;</w:instrText>
      </w:r>
      <w:r>
        <w:fldChar w:fldCharType="separate"/>
      </w:r>
      <w:bookmarkStart w:id="75" w:name="Bookmark30"/>
      <w:r>
        <w:rPr>
          <w:rFonts w:ascii="Times New Roman" w:hAnsi="Times New Roman" w:cs="Times New Roman"/>
          <w:sz w:val="24"/>
          <w:szCs w:val="24"/>
        </w:rPr>
        <w:t>(R Core Team, 2013)</w:t>
      </w:r>
      <w:bookmarkStart w:id="76" w:name="Bookmark271"/>
      <w:bookmarkEnd w:id="76"/>
      <w:r>
        <w:fldChar w:fldCharType="end"/>
      </w:r>
      <w:bookmarkEnd w:id="75"/>
      <w:r>
        <w:rPr>
          <w:rFonts w:ascii="Times New Roman" w:hAnsi="Times New Roman" w:cs="Times New Roman"/>
          <w:sz w:val="24"/>
          <w:szCs w:val="24"/>
        </w:rPr>
        <w:t>was used for gap filling observed NOAA weather station data with Daymet daily gridded modeled weather parameters, using the “daymetr” packag</w:t>
      </w:r>
      <w:r>
        <w:rPr>
          <w:rFonts w:ascii="Times New Roman" w:hAnsi="Times New Roman" w:cs="Times New Roman"/>
          <w:sz w:val="24"/>
          <w:szCs w:val="24"/>
        </w:rPr>
        <w:t xml:space="preserve">e </w:t>
      </w:r>
      <w:r>
        <w:fldChar w:fldCharType="begin"/>
      </w:r>
      <w:r>
        <w:instrText>ADDIN EN.CITE &lt;EndNote&gt;&lt;Cite&gt;&lt;Author&gt;Hufkens&lt;/Author&gt;&lt;Year&gt;2018&lt;/Year&gt;&lt;RecNum&gt;20&lt;/RecNum&gt;&lt;DisplayText&gt;(Hufkens et al., 2018)&lt;/DisplayText&gt;&lt;record&gt;&lt;rec-number&gt;20&lt;/rec-number&gt;&lt;foreign-keys&gt;&lt;key app="EN" db-id="vxswrvz902xafmet90nv2wrlvesvv0zrsd99" timestam</w:instrText>
      </w:r>
      <w:r>
        <w:instrText>p="1581460815"&gt;20&lt;/key&gt;&lt;/foreign-keys&gt;&lt;ref-type name="Journal Article"&gt;17&lt;/ref-type&gt;&lt;contributors&gt;&lt;authors&gt;&lt;author&gt;Hufkens, Koen&lt;/author&gt;&lt;author&gt;Basler, David&lt;/author&gt;&lt;author&gt;Milliman, Tom&lt;/author&gt;&lt;author&gt;Melaas, Eli K&lt;/author&gt;&lt;author&gt;Richardson, Andrew D&lt;</w:instrText>
      </w:r>
      <w:r>
        <w:instrText>/author&gt;&lt;/authors&gt;&lt;/contributors&gt;&lt;titles&gt;&lt;title&gt;An integrated phenology modelling framework in R&lt;/title&gt;&lt;secondary-title&gt;Methods in Ecology and Evolution&lt;/secondary-title&gt;&lt;/titles&gt;&lt;periodical&gt;&lt;full-title&gt;Methods in Ecology and Evolution&lt;/full-title&gt;&lt;/perio</w:instrText>
      </w:r>
      <w:r>
        <w:instrText>dical&gt;&lt;pages&gt;1276-1285&lt;/pages&gt;&lt;volume&gt;9&lt;/volume&gt;&lt;number&gt;5&lt;/number&gt;&lt;dates&gt;&lt;year&gt;2018&lt;/year&gt;&lt;/dates&gt;&lt;isbn&gt;2041-210X&lt;/isbn&gt;&lt;urls&gt;&lt;/urls&gt;&lt;/record&gt;&lt;/Cite&gt;&lt;/EndNote&gt;</w:instrText>
      </w:r>
      <w:r>
        <w:fldChar w:fldCharType="separate"/>
      </w:r>
      <w:bookmarkStart w:id="77" w:name="Bookmark32"/>
      <w:r>
        <w:rPr>
          <w:rFonts w:ascii="Times New Roman" w:hAnsi="Times New Roman" w:cs="Times New Roman"/>
          <w:sz w:val="24"/>
          <w:szCs w:val="24"/>
        </w:rPr>
        <w:t>(Hufkens et al., 2018)</w:t>
      </w:r>
      <w:bookmarkStart w:id="78" w:name="Bookmark281"/>
      <w:bookmarkEnd w:id="78"/>
      <w:r>
        <w:fldChar w:fldCharType="end"/>
      </w:r>
      <w:bookmarkEnd w:id="77"/>
      <w:r>
        <w:rPr>
          <w:rFonts w:ascii="Times New Roman" w:hAnsi="Times New Roman" w:cs="Times New Roman"/>
          <w:sz w:val="24"/>
          <w:szCs w:val="24"/>
        </w:rPr>
        <w:t xml:space="preserve"> for single cell sampling.</w:t>
      </w:r>
    </w:p>
    <w:p w14:paraId="002FAE77" w14:textId="77777777" w:rsidR="00A530D8" w:rsidRDefault="00A530D8">
      <w:pPr>
        <w:spacing w:line="480" w:lineRule="auto"/>
        <w:rPr>
          <w:rFonts w:ascii="Times New Roman" w:hAnsi="Times New Roman" w:cs="Times New Roman"/>
          <w:sz w:val="24"/>
          <w:szCs w:val="24"/>
        </w:rPr>
      </w:pPr>
    </w:p>
    <w:p w14:paraId="4044BF02" w14:textId="77777777" w:rsidR="00A530D8" w:rsidRDefault="004D7A49">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2.4. Baseline Calibration and Validation </w:t>
      </w:r>
    </w:p>
    <w:p w14:paraId="286076E9" w14:textId="77777777" w:rsidR="00A530D8" w:rsidRDefault="004D7A49">
      <w:pPr>
        <w:spacing w:line="480" w:lineRule="auto"/>
        <w:ind w:firstLine="360"/>
      </w:pPr>
      <w:r>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a single watershed: Taylor Creek </w:t>
      </w:r>
      <w:r>
        <w:fldChar w:fldCharType="begin"/>
      </w:r>
      <w:r>
        <w:instrText xml:space="preserve">ADDIN EN.CITE </w:instrText>
      </w:r>
      <w:r>
        <w:instrText>&lt;EndNote&gt;&lt;Cite&gt;&lt;Author&gt;McKane&lt;/Author&gt;&lt;Year&gt;2014&lt;/Year&gt;&lt;RecNum&gt;24&lt;/RecNum&gt;&lt;DisplayText&gt;(McKane et al., 2014)&lt;/DisplayText&gt;&lt;record&gt;&lt;rec-number&gt;24&lt;/rec-number&gt;&lt;foreign-keys&gt;&lt;key app="EN" db-id="vxswrvz902xafmet90nv2wrlvesvv0zrsd99" timestamp="1581461840"&gt;24&lt;</w:instrText>
      </w:r>
      <w:r>
        <w:instrText>/key&gt;&lt;/foreign-keys&gt;&lt;ref-type name="Manuscript"&gt;36&lt;/ref-type&gt;&lt;contributors&gt;&lt;authors&gt;&lt;author&gt;McKane, Robert&lt;/author&gt;&lt;author&gt;Brookes, Allen&lt;/author&gt;&lt;author&gt;Djang, Kevin&lt;/author&gt;&lt;author&gt;Stieglitz, Marc&lt;/author&gt;&lt;author&gt;Abdelnour, Alex&lt;/author&gt;&lt;author&gt;Pan, Feif</w:instrText>
      </w:r>
      <w:r>
        <w:instrText>ei&lt;/author&gt;&lt;author&gt;Halama, Jonathan&lt;/author&gt;&lt;author&gt;Pettus, Paul&lt;/author&gt;&lt;author&gt;Phillips, Don&lt;/author&gt;&lt;/authors&gt;&lt;secondary-authors&gt;&lt;author&gt;Environmental Protection Agency Office of Research and Development National Health and Environmental Effects Researc</w:instrText>
      </w:r>
      <w:r>
        <w:instrText>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fldChar w:fldCharType="separate"/>
      </w:r>
      <w:bookmarkStart w:id="79" w:name="Bookmark33"/>
      <w:r>
        <w:rPr>
          <w:rFonts w:ascii="Times New Roman" w:hAnsi="Times New Roman" w:cs="Times New Roman"/>
          <w:sz w:val="24"/>
          <w:szCs w:val="24"/>
        </w:rPr>
        <w:t>(</w:t>
      </w:r>
      <w:bookmarkStart w:id="80" w:name="Bookmark291"/>
      <w:r>
        <w:rPr>
          <w:rFonts w:ascii="Times New Roman" w:hAnsi="Times New Roman" w:cs="Times New Roman"/>
          <w:sz w:val="24"/>
          <w:szCs w:val="24"/>
        </w:rPr>
        <w:t>McKa</w:t>
      </w:r>
      <w:r>
        <w:rPr>
          <w:rFonts w:ascii="Times New Roman" w:hAnsi="Times New Roman" w:cs="Times New Roman"/>
          <w:sz w:val="24"/>
          <w:szCs w:val="24"/>
        </w:rPr>
        <w:t>ne et al., 2014)</w:t>
      </w:r>
      <w:r>
        <w:fldChar w:fldCharType="end"/>
      </w:r>
      <w:bookmarkEnd w:id="79"/>
      <w:bookmarkEnd w:id="80"/>
      <w:r>
        <w:rPr>
          <w:rFonts w:ascii="Times New Roman" w:hAnsi="Times New Roman" w:cs="Times New Roman"/>
          <w:sz w:val="24"/>
          <w:szCs w:val="24"/>
        </w:rPr>
        <w:t xml:space="preserve">. Taylor Creek was chosen </w:t>
      </w:r>
      <w:commentRangeStart w:id="81"/>
      <w:r>
        <w:rPr>
          <w:rFonts w:ascii="Times New Roman" w:hAnsi="Times New Roman" w:cs="Times New Roman"/>
          <w:sz w:val="24"/>
          <w:szCs w:val="24"/>
        </w:rPr>
        <w:t>because it was the smallest watershed</w:t>
      </w:r>
      <w:commentRangeEnd w:id="81"/>
      <w:r>
        <w:commentReference w:id="81"/>
      </w:r>
      <w:r>
        <w:rPr>
          <w:rFonts w:ascii="Times New Roman" w:hAnsi="Times New Roman" w:cs="Times New Roman"/>
          <w:sz w:val="24"/>
          <w:szCs w:val="24"/>
        </w:rPr>
        <w:t xml:space="preserve"> and had the longest period of observed hydrologic data available.</w:t>
      </w:r>
    </w:p>
    <w:p w14:paraId="17BE9FF0" w14:textId="77777777" w:rsidR="00A530D8" w:rsidRDefault="004D7A49">
      <w:pPr>
        <w:spacing w:line="480" w:lineRule="auto"/>
        <w:ind w:firstLine="360"/>
      </w:pPr>
      <w:r>
        <w:rPr>
          <w:rFonts w:ascii="Times New Roman" w:hAnsi="Times New Roman" w:cs="Times New Roman"/>
          <w:sz w:val="24"/>
          <w:szCs w:val="24"/>
        </w:rPr>
        <w:t xml:space="preserve"> The goal of calibration was to adequately represent the hydrologic storage throughout the watershed wit</w:t>
      </w:r>
      <w:r>
        <w:rPr>
          <w:rFonts w:ascii="Times New Roman" w:hAnsi="Times New Roman" w:cs="Times New Roman"/>
          <w:sz w:val="24"/>
          <w:szCs w:val="24"/>
        </w:rPr>
        <w:t xml:space="preserve">hout overfitting the model. MOEA-VELMA utilizes the </w:t>
      </w:r>
      <w:commentRangeStart w:id="82"/>
      <w:r>
        <w:rPr>
          <w:rFonts w:ascii="Times New Roman" w:hAnsi="Times New Roman" w:cs="Times New Roman"/>
          <w:sz w:val="24"/>
          <w:szCs w:val="24"/>
        </w:rPr>
        <w:t xml:space="preserve">MOEA Framework </w:t>
      </w:r>
      <w:r>
        <w:fldChar w:fldCharType="begin"/>
      </w:r>
      <w:r>
        <w:instrText>ADDIN EN.CITE &lt;EndNote&gt;&lt;Cite&gt;&lt;Author&gt;McKane&lt;/Author&gt;&lt;Year&gt;2014&lt;/Year&gt;&lt;RecNum&gt;24&lt;/RecNum&gt;&lt;DisplayText&gt;(McKane et al., 2014)&lt;/DisplayText&gt;&lt;record&gt;&lt;rec-number&gt;24&lt;/rec-number&gt;&lt;foreign-keys&gt;&lt;key</w:instrText>
      </w:r>
      <w:r>
        <w:instrText xml:space="preserve"> app="EN" db-id="vxswrvz902xafmet90nv2wrlvesvv0zrsd99" timestamp="1581461840"&gt;24&lt;/key&gt;&lt;/foreign-keys&gt;&lt;ref-type name="Manuscript"&gt;36&lt;/ref-type&gt;&lt;contributors&gt;&lt;authors&gt;&lt;author&gt;McKane, Robert&lt;/author&gt;&lt;author&gt;Brookes, Allen&lt;/author&gt;&lt;author&gt;Djang, Kevin&lt;/author&gt;</w:instrText>
      </w:r>
      <w:r>
        <w:instrText>&lt;author&gt;Stieglitz, Marc&lt;/author&gt;&lt;author&gt;Abdelnour, Alex&lt;/author&gt;&lt;author&gt;Pan, Feifei&lt;/author&gt;&lt;author&gt;Halama, Jonathan&lt;/author&gt;&lt;author&gt;Pettus, Paul&lt;/author&gt;&lt;author&gt;Phillips, Don&lt;/author&gt;&lt;/authors&gt;&lt;secondary-authors&gt;&lt;author&gt;Environmental Protection Agency Off</w:instrText>
      </w:r>
      <w:r>
        <w:instrText>ice of Research and Development National Health and Environmental Effects Research Laboratory&lt;/author&gt;&lt;/secondary-authors&gt;&lt;/contributors&gt;&lt;titles&gt;&lt;title&gt;Velma User Manual and Technical Documentation&lt;/title&gt;&lt;/titles&gt;&lt;dates&gt;&lt;year&gt;2014&lt;/year&gt;&lt;/dates&gt;&lt;pub-locat</w:instrText>
      </w:r>
      <w:r>
        <w:instrText>ion&gt;Corvallis, OR, USA&lt;/pub-location&gt;&lt;urls&gt;&lt;/urls&gt;&lt;/record&gt;&lt;/Cite&gt;&lt;/EndNote&gt;</w:instrText>
      </w:r>
      <w:r>
        <w:fldChar w:fldCharType="separate"/>
      </w:r>
      <w:bookmarkStart w:id="83" w:name="Bookmark34"/>
      <w:r>
        <w:rPr>
          <w:rFonts w:ascii="Times New Roman" w:hAnsi="Times New Roman" w:cs="Times New Roman"/>
          <w:sz w:val="24"/>
          <w:szCs w:val="24"/>
        </w:rPr>
        <w:t>(</w:t>
      </w:r>
      <w:bookmarkStart w:id="84" w:name="Bookmark301"/>
      <w:r>
        <w:rPr>
          <w:rFonts w:ascii="Times New Roman" w:hAnsi="Times New Roman" w:cs="Times New Roman"/>
          <w:sz w:val="24"/>
          <w:szCs w:val="24"/>
        </w:rPr>
        <w:t>McKane et al., 2014)</w:t>
      </w:r>
      <w:r>
        <w:fldChar w:fldCharType="end"/>
      </w:r>
      <w:bookmarkEnd w:id="83"/>
      <w:bookmarkEnd w:id="84"/>
      <w:commentRangeEnd w:id="82"/>
      <w:r>
        <w:commentReference w:id="82"/>
      </w:r>
      <w:r>
        <w:rPr>
          <w:rFonts w:ascii="Times New Roman" w:hAnsi="Times New Roman" w:cs="Times New Roman"/>
          <w:sz w:val="24"/>
          <w:szCs w:val="24"/>
        </w:rPr>
        <w:t xml:space="preserve"> to implement evolutionary algorithms in order to calibrate chosen model parameters. In particular, the nondominated sorting genetic algorithm II (NSGA-I</w:t>
      </w:r>
      <w:r>
        <w:rPr>
          <w:rFonts w:ascii="Times New Roman" w:hAnsi="Times New Roman" w:cs="Times New Roman"/>
          <w:sz w:val="24"/>
          <w:szCs w:val="24"/>
        </w:rPr>
        <w:t xml:space="preserve">I; </w:t>
      </w:r>
      <w:r>
        <w:fldChar w:fldCharType="begin"/>
      </w:r>
      <w:r>
        <w:instrText>ADDIN EN.CITE &lt;EndNote&gt;&lt;Cite&gt;&lt;Author&gt;Deb&lt;/Author&gt;&lt;Year&gt;2002&lt;/Year&gt;&lt;RecNum&gt;15&lt;/RecNum&gt;&lt;DisplayText&gt;(Deb et al., 2002)&lt;/DisplayText&gt;&lt;record&gt;&lt;rec-number&gt;15&lt;/rec-number&gt;&lt;foreign-keys&gt;&lt;key app="EN" db-id="vxswrvz902xafmet90nv2wrlvesvv0zrsd99" timestamp="1546</w:instrText>
      </w:r>
      <w:r>
        <w:instrText>299948"&gt;15&lt;/key&gt;&lt;/foreign-keys&gt;&lt;ref-type name="Journal Article"&gt;17&lt;/ref-type&gt;&lt;contributors&gt;&lt;authors&gt;&lt;author&gt;Deb, Kalyanmoy&lt;/author&gt;&lt;author&gt;Pratap, Amrit&lt;/author&gt;&lt;author&gt;Agarwal, Sameer&lt;/author&gt;&lt;author&gt;Meyarivan, TAMT&lt;/author&gt;&lt;/authors&gt;&lt;/contributors&gt;&lt;title</w:instrText>
      </w:r>
      <w:r>
        <w:instrText>s&gt;&lt;title&gt;A fast and elitist multiobjective genetic algorithm: NSGA-II&lt;/title&gt;&lt;secondary-title&gt;IEEE transactions on evolutionary computation&lt;/secondary-title&gt;&lt;/titles&gt;&lt;periodical&gt;&lt;full-title&gt;IEEE transactions on evolutionary computation&lt;/full-title&gt;&lt;/period</w:instrText>
      </w:r>
      <w:r>
        <w:instrText>ical&gt;&lt;pages&gt;182-197&lt;/pages&gt;&lt;volume&gt;6&lt;/volume&gt;&lt;number&gt;2&lt;/number&gt;&lt;dates&gt;&lt;year&gt;2002&lt;/year&gt;&lt;/dates&gt;&lt;isbn&gt;1089-778X&lt;/isbn&gt;&lt;urls&gt;&lt;/urls&gt;&lt;/record&gt;&lt;/Cite&gt;&lt;/EndNote&gt;</w:instrText>
      </w:r>
      <w:r>
        <w:fldChar w:fldCharType="separate"/>
      </w:r>
      <w:bookmarkStart w:id="85" w:name="Bookmark35"/>
      <w:r>
        <w:rPr>
          <w:rFonts w:ascii="Times New Roman" w:hAnsi="Times New Roman" w:cs="Times New Roman"/>
          <w:sz w:val="24"/>
          <w:szCs w:val="24"/>
        </w:rPr>
        <w:t>(Deb et al., 2002)</w:t>
      </w:r>
      <w:bookmarkStart w:id="86" w:name="Bookmark311"/>
      <w:bookmarkEnd w:id="86"/>
      <w:r>
        <w:fldChar w:fldCharType="end"/>
      </w:r>
      <w:bookmarkEnd w:id="85"/>
      <w:r>
        <w:rPr>
          <w:rFonts w:ascii="Times New Roman" w:hAnsi="Times New Roman" w:cs="Times New Roman"/>
          <w:sz w:val="24"/>
          <w:szCs w:val="24"/>
        </w:rPr>
        <w:t>) was used to choose the optimal set of input parameters to minimize an objecti</w:t>
      </w:r>
      <w:r>
        <w:rPr>
          <w:rFonts w:ascii="Times New Roman" w:hAnsi="Times New Roman" w:cs="Times New Roman"/>
          <w:sz w:val="24"/>
          <w:szCs w:val="24"/>
        </w:rPr>
        <w:t>ve function. The Nash Sutcliffe efficiency (NSE; Nash and Sutcliffe [1970]) criterion (Equation 1) was used as the sole objective function:</w:t>
      </w:r>
    </w:p>
    <w:tbl>
      <w:tblPr>
        <w:tblStyle w:val="TableGrid"/>
        <w:tblW w:w="9350" w:type="dxa"/>
        <w:jc w:val="center"/>
        <w:tblLook w:val="04A0" w:firstRow="1" w:lastRow="0" w:firstColumn="1" w:lastColumn="0" w:noHBand="0" w:noVBand="1"/>
      </w:tblPr>
      <w:tblGrid>
        <w:gridCol w:w="1884"/>
        <w:gridCol w:w="5581"/>
        <w:gridCol w:w="1885"/>
      </w:tblGrid>
      <w:tr w:rsidR="00A530D8" w14:paraId="027A3F64" w14:textId="77777777">
        <w:trPr>
          <w:jc w:val="center"/>
        </w:trPr>
        <w:tc>
          <w:tcPr>
            <w:tcW w:w="1884" w:type="dxa"/>
            <w:tcBorders>
              <w:top w:val="nil"/>
              <w:left w:val="nil"/>
              <w:bottom w:val="nil"/>
              <w:right w:val="nil"/>
            </w:tcBorders>
            <w:shd w:val="clear" w:color="auto" w:fill="auto"/>
          </w:tcPr>
          <w:p w14:paraId="070A851F" w14:textId="77777777" w:rsidR="00A530D8" w:rsidRDefault="00A530D8">
            <w:pPr>
              <w:spacing w:after="0" w:line="480" w:lineRule="auto"/>
              <w:rPr>
                <w:rFonts w:ascii="Times New Roman" w:eastAsiaTheme="minorEastAsia" w:hAnsi="Times New Roman" w:cs="Times New Roman"/>
                <w:sz w:val="24"/>
                <w:szCs w:val="24"/>
              </w:rPr>
            </w:pPr>
          </w:p>
        </w:tc>
        <w:tc>
          <w:tcPr>
            <w:tcW w:w="5581" w:type="dxa"/>
            <w:tcBorders>
              <w:top w:val="nil"/>
              <w:left w:val="nil"/>
              <w:bottom w:val="nil"/>
              <w:right w:val="nil"/>
            </w:tcBorders>
            <w:shd w:val="clear" w:color="auto" w:fill="auto"/>
            <w:vAlign w:val="center"/>
          </w:tcPr>
          <w:p w14:paraId="39A19BF4" w14:textId="77777777" w:rsidR="00A530D8" w:rsidRDefault="004D7A49">
            <w:pPr>
              <w:pStyle w:val="ListParagraph"/>
              <w:spacing w:after="0" w:line="480" w:lineRule="auto"/>
              <w:jc w:val="center"/>
              <w:rPr>
                <w:rFonts w:ascii="Times New Roman" w:eastAsiaTheme="minorEastAsia" w:hAnsi="Times New Roman" w:cs="Times New Roman"/>
                <w:sz w:val="24"/>
                <w:szCs w:val="24"/>
              </w:rPr>
            </w:pPr>
            <m:oMath>
              <m:r>
                <w:rPr>
                  <w:rFonts w:ascii="Cambria Math" w:hAnsi="Cambria Math"/>
                </w:rPr>
                <m:t>NSE</m:t>
              </m:r>
              <m:r>
                <w:rPr>
                  <w:rFonts w:ascii="Cambria Math" w:hAnsi="Cambria Math"/>
                </w:rPr>
                <m:t>=1-</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num>
                <m:den>
                  <m:sSup>
                    <m:sSupPr>
                      <m:ctrlPr>
                        <w:rPr>
                          <w:rFonts w:ascii="Cambria Math" w:hAnsi="Cambria Math"/>
                        </w:rPr>
                      </m:ctrlPr>
                    </m:sSupPr>
                    <m:e>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O</m:t>
                                  </m:r>
                                </m:e>
                              </m:acc>
                            </m:e>
                          </m:d>
                        </m:e>
                      </m:nary>
                    </m:e>
                    <m:sup>
                      <m:r>
                        <w:rPr>
                          <w:rFonts w:ascii="Cambria Math" w:hAnsi="Cambria Math"/>
                        </w:rPr>
                        <m:t>2</m:t>
                      </m:r>
                    </m:sup>
                  </m:sSup>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tc>
        <w:tc>
          <w:tcPr>
            <w:tcW w:w="1885" w:type="dxa"/>
            <w:tcBorders>
              <w:top w:val="nil"/>
              <w:left w:val="nil"/>
              <w:bottom w:val="nil"/>
              <w:right w:val="nil"/>
            </w:tcBorders>
            <w:shd w:val="clear" w:color="auto" w:fill="auto"/>
            <w:vAlign w:val="center"/>
          </w:tcPr>
          <w:p w14:paraId="07E8A122" w14:textId="77777777" w:rsidR="00A530D8" w:rsidRDefault="004D7A49">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26DE8EFC" w14:textId="77777777" w:rsidR="00A530D8" w:rsidRDefault="004D7A49">
      <w:pPr>
        <w:spacing w:line="480" w:lineRule="auto"/>
      </w:pPr>
      <w:r>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hAnsi="Cambria Math"/>
              </w:rPr>
            </m:ctrlPr>
          </m:accPr>
          <m:e>
            <m:r>
              <w:rPr>
                <w:rFonts w:ascii="Cambria Math" w:hAnsi="Cambria Math"/>
              </w:rPr>
              <m:t>O</m:t>
            </m:r>
          </m:e>
        </m:acc>
      </m:oMath>
      <w:r>
        <w:rPr>
          <w:rFonts w:ascii="Times New Roman" w:eastAsiaTheme="minorEastAsia" w:hAnsi="Times New Roman" w:cs="Times New Roman"/>
          <w:sz w:val="24"/>
          <w:szCs w:val="24"/>
        </w:rPr>
        <w:t xml:space="preserve"> is the mean of the observed values. NSE values range from -</w:t>
      </w:r>
      <w:commentRangeStart w:id="87"/>
      <w:r>
        <w:rPr>
          <w:rFonts w:ascii="Times New Roman" w:eastAsiaTheme="minorEastAsia" w:hAnsi="Times New Roman" w:cs="Times New Roman"/>
          <w:sz w:val="24"/>
          <w:szCs w:val="24"/>
        </w:rPr>
        <w:t xml:space="preserve">∞ to </w:t>
      </w:r>
      <w:del w:id="88" w:author="Unknown Author" w:date="2020-02-17T21:08:00Z">
        <w:r>
          <w:rPr>
            <w:rFonts w:ascii="Times New Roman" w:eastAsiaTheme="minorEastAsia" w:hAnsi="Times New Roman" w:cs="Times New Roman"/>
            <w:sz w:val="24"/>
            <w:szCs w:val="24"/>
          </w:rPr>
          <w:delText>one</w:delText>
        </w:r>
      </w:del>
      <w:ins w:id="89" w:author="Unknown Author" w:date="2020-02-17T21:08:00Z">
        <w:r>
          <w:rPr>
            <w:rFonts w:ascii="Times New Roman" w:eastAsiaTheme="minorEastAsia" w:hAnsi="Times New Roman" w:cs="Times New Roman"/>
            <w:sz w:val="24"/>
            <w:szCs w:val="24"/>
          </w:rPr>
          <w:t>1</w:t>
        </w:r>
      </w:ins>
      <w:commentRangeEnd w:id="87"/>
      <w:r>
        <w:commentReference w:id="87"/>
      </w:r>
      <w:r>
        <w:rPr>
          <w:rFonts w:ascii="Times New Roman" w:eastAsiaTheme="minorEastAsia" w:hAnsi="Times New Roman" w:cs="Times New Roman"/>
          <w:sz w:val="24"/>
          <w:szCs w:val="24"/>
        </w:rPr>
        <w:t xml:space="preserve"> where one represents a perfect fit with the observed data. </w:t>
      </w:r>
    </w:p>
    <w:p w14:paraId="4320211B" w14:textId="77777777" w:rsidR="00A530D8" w:rsidRDefault="004D7A49">
      <w:pPr>
        <w:spacing w:line="480" w:lineRule="auto"/>
      </w:pPr>
      <w:r>
        <w:rPr>
          <w:rFonts w:ascii="Times New Roman" w:hAnsi="Times New Roman" w:cs="Times New Roman"/>
          <w:sz w:val="24"/>
          <w:szCs w:val="24"/>
        </w:rPr>
        <w:tab/>
      </w:r>
      <w:r>
        <w:rPr>
          <w:rFonts w:ascii="Times New Roman" w:hAnsi="Times New Roman" w:cs="Times New Roman"/>
          <w:sz w:val="24"/>
          <w:szCs w:val="24"/>
        </w:rPr>
        <w:t xml:space="preserve">Observed discharge data from the mainstem of Taylor Creek near the outlet was obtained from Seattle Public Utilities (station 401), which consisted of daily discharge data between January 2004 and July 2016 </w:t>
      </w:r>
      <w:r>
        <w:fldChar w:fldCharType="begin"/>
      </w:r>
      <w:r>
        <w:instrText>ADDIN EN.CITE &lt;EndNote&gt;&lt;Cite&gt;&lt;Author&gt;Seattle Publ</w:instrText>
      </w:r>
      <w:r>
        <w:instrText>ic Utilities&lt;/Author&gt;&lt;Year&gt;2016&lt;/Year&gt;&lt;RecNum&gt;25&lt;/RecNum&gt;&lt;DisplayText&gt;(Seattle Public Utilities, 2016)&lt;/DisplayText&gt;&lt;record&gt;&lt;rec-number&gt;25&lt;/rec-number&gt;&lt;foreign-keys&gt;&lt;key app="EN" db-id="vxswrvz902xafmet90nv2wrlvesvv0zrsd99" timestamp="1581462065"&gt;25&lt;/key&gt;&lt;</w:instrText>
      </w:r>
      <w:r>
        <w:instrText>/foreign-keys&gt;&lt;ref-type name="Web Page"&gt;12&lt;/ref-type&gt;&lt;contributors&gt;&lt;authors&gt;&lt;author&gt;Seattle Public Utilities,&lt;/author&gt;&lt;/authors&gt;&lt;/contributors&gt;&lt;titles&gt;&lt;/titles&gt;&lt;volume&gt;2016&lt;/volume&gt;&lt;dates&gt;&lt;year&gt;2016&lt;/year&gt;&lt;/dates&gt;&lt;urls&gt;&lt;related-urls&gt;&lt;url&gt;https://www.seattl</w:instrText>
      </w:r>
      <w:r>
        <w:instrText>e.gov/utilities&lt;/url&gt;&lt;/related-urls&gt;&lt;/urls&gt;&lt;/record&gt;&lt;/Cite&gt;&lt;/EndNote&gt;</w:instrText>
      </w:r>
      <w:r>
        <w:fldChar w:fldCharType="separate"/>
      </w:r>
      <w:bookmarkStart w:id="90" w:name="Bookmark36"/>
      <w:r>
        <w:rPr>
          <w:rFonts w:ascii="Times New Roman" w:hAnsi="Times New Roman" w:cs="Times New Roman"/>
          <w:sz w:val="24"/>
          <w:szCs w:val="24"/>
        </w:rPr>
        <w:t>(</w:t>
      </w:r>
      <w:bookmarkStart w:id="91" w:name="Bookmark321"/>
      <w:r>
        <w:rPr>
          <w:rFonts w:ascii="Times New Roman" w:hAnsi="Times New Roman" w:cs="Times New Roman"/>
          <w:sz w:val="24"/>
          <w:szCs w:val="24"/>
        </w:rPr>
        <w:t>Seattle Public Utilities, 2016)</w:t>
      </w:r>
      <w:r>
        <w:fldChar w:fldCharType="end"/>
      </w:r>
      <w:bookmarkEnd w:id="90"/>
      <w:bookmarkEnd w:id="91"/>
      <w:r>
        <w:rPr>
          <w:rFonts w:ascii="Times New Roman" w:hAnsi="Times New Roman" w:cs="Times New Roman"/>
          <w:sz w:val="24"/>
          <w:szCs w:val="24"/>
        </w:rPr>
        <w:t xml:space="preserve">. Calibration was performed with daily data from 2004-2009 and tuned the parameters shown in Table 3. </w:t>
      </w:r>
    </w:p>
    <w:p w14:paraId="42A2E532" w14:textId="77777777" w:rsidR="00A530D8" w:rsidRDefault="004D7A4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&lt;Insert Table 3 Here&gt;</w:t>
      </w:r>
    </w:p>
    <w:p w14:paraId="7E3F8793" w14:textId="77777777" w:rsidR="00A530D8" w:rsidRDefault="004D7A49">
      <w:pPr>
        <w:spacing w:line="480" w:lineRule="auto"/>
        <w:ind w:firstLine="720"/>
      </w:pPr>
      <w:r>
        <w:rPr>
          <w:rFonts w:ascii="Times New Roman" w:hAnsi="Times New Roman" w:cs="Times New Roman"/>
          <w:sz w:val="24"/>
          <w:szCs w:val="24"/>
        </w:rPr>
        <w:t xml:space="preserve">The </w:t>
      </w:r>
      <w:commentRangeStart w:id="92"/>
      <w:r>
        <w:rPr>
          <w:rFonts w:ascii="Times New Roman" w:hAnsi="Times New Roman" w:cs="Times New Roman"/>
          <w:i/>
          <w:iCs/>
          <w:sz w:val="24"/>
          <w:szCs w:val="24"/>
        </w:rPr>
        <w:t>petparam</w:t>
      </w:r>
      <w:del w:id="93" w:author="Unknown Author" w:date="2020-02-17T21:10:00Z">
        <w:r>
          <w:rPr>
            <w:rFonts w:ascii="Times New Roman" w:hAnsi="Times New Roman" w:cs="Times New Roman"/>
            <w:i/>
            <w:iCs/>
            <w:sz w:val="24"/>
            <w:szCs w:val="24"/>
          </w:rPr>
          <w:delText xml:space="preserve"> </w:delText>
        </w:r>
      </w:del>
      <w:r>
        <w:rPr>
          <w:rFonts w:ascii="Times New Roman" w:hAnsi="Times New Roman" w:cs="Times New Roman"/>
          <w:i/>
          <w:iCs/>
          <w:sz w:val="24"/>
          <w:szCs w:val="24"/>
        </w:rPr>
        <w:t>1</w:t>
      </w:r>
      <w:commentRangeEnd w:id="92"/>
      <w:r>
        <w:commentReference w:id="92"/>
      </w:r>
      <w:r>
        <w:rPr>
          <w:rFonts w:ascii="Times New Roman" w:hAnsi="Times New Roman" w:cs="Times New Roman"/>
          <w:sz w:val="24"/>
          <w:szCs w:val="24"/>
        </w:rPr>
        <w:t xml:space="preserve"> parameter</w:t>
      </w:r>
      <w:r>
        <w:rPr>
          <w:rFonts w:ascii="Times New Roman" w:hAnsi="Times New Roman" w:cs="Times New Roman"/>
          <w:sz w:val="24"/>
          <w:szCs w:val="24"/>
        </w:rPr>
        <w:t xml:space="preserve">s for both conifer and grass cover types determine the allowable potential evapotranspiration using the Hamon equation </w:t>
      </w:r>
      <w:r>
        <w:fldChar w:fldCharType="begin"/>
      </w:r>
      <w:r>
        <w:instrText>ADDIN EN.CITE &lt;EndNote&gt;&lt;Cite&gt;&lt;Author&gt;Hamon&lt;/Author&gt;&lt;Year&gt;1960&lt;/Year&gt;&lt;RecNum&gt;29&lt;/RecNum&gt;&lt;DisplayText&gt;(Hamon, 1960)&lt;/DisplayText&gt;&lt;record&gt;&lt;r</w:instrText>
      </w:r>
      <w:r>
        <w:instrText>ec-number&gt;29&lt;/rec-number&gt;&lt;foreign-keys&gt;&lt;key app="EN" db-id="vxswrvz902xafmet90nv2wrlvesvv0zrsd99" timestamp="1581463916"&gt;29&lt;/key&gt;&lt;/foreign-keys&gt;&lt;ref-type name="Thesis"&gt;32&lt;/ref-type&gt;&lt;contributors&gt;&lt;authors&gt;&lt;author&gt;Hamon, W Russell&lt;/author&gt;&lt;/authors&gt;&lt;/contrib</w:instrText>
      </w:r>
      <w:r>
        <w:instrText>utors&gt;&lt;titles&gt;&lt;title&gt;Estimating potential evapotranspiration&lt;/title&gt;&lt;/titles&gt;&lt;dates&gt;&lt;year&gt;1960&lt;/year&gt;&lt;/dates&gt;&lt;publisher&gt;Massachusetts Institute of Technology&lt;/publisher&gt;&lt;urls&gt;&lt;/urls&gt;&lt;/record&gt;&lt;/Cite&gt;&lt;/EndNote&gt;</w:instrText>
      </w:r>
      <w:r>
        <w:fldChar w:fldCharType="separate"/>
      </w:r>
      <w:bookmarkStart w:id="94" w:name="Bookmark37"/>
      <w:r>
        <w:rPr>
          <w:rFonts w:ascii="Times New Roman" w:hAnsi="Times New Roman" w:cs="Times New Roman"/>
          <w:sz w:val="24"/>
          <w:szCs w:val="24"/>
        </w:rPr>
        <w:t>(Hamon, 1960)</w:t>
      </w:r>
      <w:bookmarkStart w:id="95" w:name="Bookmark331"/>
      <w:bookmarkEnd w:id="95"/>
      <w:r>
        <w:fldChar w:fldCharType="end"/>
      </w:r>
      <w:bookmarkEnd w:id="94"/>
      <w:r>
        <w:rPr>
          <w:rFonts w:ascii="Times New Roman" w:hAnsi="Times New Roman" w:cs="Times New Roman"/>
          <w:sz w:val="24"/>
          <w:szCs w:val="24"/>
        </w:rPr>
        <w:t xml:space="preserve">, and the parameter </w:t>
      </w:r>
      <w:r>
        <w:rPr>
          <w:rFonts w:ascii="Times New Roman" w:hAnsi="Times New Roman" w:cs="Times New Roman"/>
          <w:i/>
          <w:iCs/>
          <w:sz w:val="24"/>
          <w:szCs w:val="24"/>
        </w:rPr>
        <w:t>be</w:t>
      </w:r>
      <w:r>
        <w:rPr>
          <w:rFonts w:ascii="Times New Roman" w:hAnsi="Times New Roman" w:cs="Times New Roman"/>
          <w:sz w:val="24"/>
          <w:szCs w:val="24"/>
        </w:rPr>
        <w:t xml:space="preserve"> adjusts t</w:t>
      </w:r>
      <w:r>
        <w:rPr>
          <w:rFonts w:ascii="Times New Roman" w:hAnsi="Times New Roman" w:cs="Times New Roman"/>
          <w:sz w:val="24"/>
          <w:szCs w:val="24"/>
        </w:rPr>
        <w:t xml:space="preserve">he fraction of actual evapotranspiration compared with the potential values. Meanwhile, the parameter </w:t>
      </w:r>
      <w:r>
        <w:rPr>
          <w:rFonts w:ascii="Times New Roman" w:hAnsi="Times New Roman" w:cs="Times New Roman"/>
          <w:i/>
          <w:iCs/>
          <w:sz w:val="24"/>
          <w:szCs w:val="24"/>
        </w:rPr>
        <w:t>surfaceKs</w:t>
      </w:r>
      <w:r>
        <w:rPr>
          <w:rFonts w:ascii="Times New Roman" w:hAnsi="Times New Roman" w:cs="Times New Roman"/>
          <w:sz w:val="24"/>
          <w:szCs w:val="24"/>
        </w:rPr>
        <w:t xml:space="preserve"> is the surface saturated hydraulic conductivity (mm-day</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the parameters </w:t>
      </w:r>
      <w:r>
        <w:rPr>
          <w:rFonts w:ascii="Times New Roman" w:hAnsi="Times New Roman" w:cs="Times New Roman"/>
          <w:i/>
          <w:iCs/>
          <w:sz w:val="24"/>
          <w:szCs w:val="24"/>
        </w:rPr>
        <w:t>ksLat</w:t>
      </w:r>
      <w:r>
        <w:rPr>
          <w:rFonts w:ascii="Times New Roman" w:hAnsi="Times New Roman" w:cs="Times New Roman"/>
          <w:sz w:val="24"/>
          <w:szCs w:val="24"/>
        </w:rPr>
        <w:t xml:space="preserve"> and </w:t>
      </w:r>
      <w:r>
        <w:rPr>
          <w:rFonts w:ascii="Times New Roman" w:hAnsi="Times New Roman" w:cs="Times New Roman"/>
          <w:i/>
          <w:iCs/>
          <w:sz w:val="24"/>
          <w:szCs w:val="24"/>
        </w:rPr>
        <w:t>ksVert</w:t>
      </w:r>
      <w:r>
        <w:rPr>
          <w:rFonts w:ascii="Times New Roman" w:hAnsi="Times New Roman" w:cs="Times New Roman"/>
          <w:sz w:val="24"/>
          <w:szCs w:val="24"/>
        </w:rPr>
        <w:t xml:space="preserve"> are unitless multipliers that determine the resp</w:t>
      </w:r>
      <w:r>
        <w:rPr>
          <w:rFonts w:ascii="Times New Roman" w:hAnsi="Times New Roman" w:cs="Times New Roman"/>
          <w:sz w:val="24"/>
          <w:szCs w:val="24"/>
        </w:rPr>
        <w:t xml:space="preserve">ective rates of decrease in lateral and vertical flow with depth. </w:t>
      </w:r>
    </w:p>
    <w:p w14:paraId="66411F7E"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calibration algorithm tested approximately 3,500 parameter sets, and the NSE values between daily observed and simulated discharge were maximized. By visual inspection, all parameter se</w:t>
      </w:r>
      <w:r>
        <w:rPr>
          <w:rFonts w:ascii="Times New Roman" w:hAnsi="Times New Roman" w:cs="Times New Roman"/>
          <w:sz w:val="24"/>
          <w:szCs w:val="24"/>
        </w:rPr>
        <w:t>ts that produced simulations with NSE &gt; 0.6 were retained, from which a single parameter set was chosen and applied to each of the four watersheds to serve as baseline models. These baseline models will then be compared with the scenarios, as described bel</w:t>
      </w:r>
      <w:r>
        <w:rPr>
          <w:rFonts w:ascii="Times New Roman" w:hAnsi="Times New Roman" w:cs="Times New Roman"/>
          <w:sz w:val="24"/>
          <w:szCs w:val="24"/>
        </w:rPr>
        <w:t xml:space="preserve">ow. </w:t>
      </w:r>
    </w:p>
    <w:p w14:paraId="6B61FFCF" w14:textId="77777777" w:rsidR="00A530D8" w:rsidRDefault="004D7A49">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2.5. Green Roof Scenarios</w:t>
      </w:r>
    </w:p>
    <w:p w14:paraId="299F9CA4" w14:textId="77777777" w:rsidR="00A530D8" w:rsidRDefault="004D7A49">
      <w:pPr>
        <w:spacing w:line="480" w:lineRule="auto"/>
        <w:ind w:firstLine="720"/>
      </w:pPr>
      <w:r>
        <w:rPr>
          <w:rFonts w:ascii="Times New Roman" w:hAnsi="Times New Roman" w:cs="Times New Roman"/>
          <w:sz w:val="24"/>
          <w:szCs w:val="24"/>
        </w:rPr>
        <w:t xml:space="preserve">Green roofs are generally categorized as either intensive or extensive </w:t>
      </w:r>
      <w:r>
        <w:fldChar w:fldCharType="begin"/>
      </w:r>
      <w:r>
        <w:instrText>ADDIN EN.CITE &lt;EndNote&gt;&lt;Cite&gt;&lt;Author&gt;McIntosh&lt;/Author&gt;&lt;Year&gt;2010&lt;/Year&gt;&lt;RecNum&gt;26&lt;/RecNum&gt;&lt;DisplayText&gt;(McIntosh, 2010)&lt;/DisplayText&gt;&lt;record&gt;&lt;rec-number&gt;2</w:instrText>
      </w:r>
      <w:r>
        <w:instrText>6&lt;/rec-number&gt;&lt;foreign-keys&gt;&lt;key app="EN" db-id="vxswrvz902xafmet90nv2wrlvesvv0zrsd99" timestamp="1581462668"&gt;26&lt;/key&gt;&lt;/foreign-keys&gt;&lt;ref-type name="Manuscript"&gt;36&lt;/ref-type&gt;&lt;contributors&gt;&lt;authors&gt;&lt;author&gt;Annika McIntosh&lt;/author&gt;&lt;/authors&gt;&lt;secondary-author</w:instrText>
      </w:r>
      <w:r>
        <w:instrText>s&gt;&lt;author&gt;City of Seattle&lt;/author&gt;&lt;author&gt;Seattle Public Utilities&lt;/author&gt;&lt;author&gt;University of Washington Green Futures Lab&lt;/author&gt;&lt;/secondary-authors&gt;&lt;/contributors&gt;&lt;titles&gt;&lt;title&gt;Green roofs in Seattle: A survey of vegetated roofs and rooftop gardens&lt;</w:instrText>
      </w:r>
      <w:r>
        <w:instrText>/title&gt;&lt;/titles&gt;&lt;dates&gt;&lt;year&gt;2010&lt;/year&gt;&lt;/dates&gt;&lt;urls&gt;&lt;/urls&gt;&lt;/record&gt;&lt;/Cite&gt;&lt;/EndNote&gt;</w:instrText>
      </w:r>
      <w:r>
        <w:fldChar w:fldCharType="separate"/>
      </w:r>
      <w:bookmarkStart w:id="96" w:name="Bookmark38"/>
      <w:r>
        <w:rPr>
          <w:rFonts w:ascii="Times New Roman" w:hAnsi="Times New Roman" w:cs="Times New Roman"/>
          <w:sz w:val="24"/>
          <w:szCs w:val="24"/>
        </w:rPr>
        <w:t>(</w:t>
      </w:r>
      <w:bookmarkStart w:id="97" w:name="Bookmark341"/>
      <w:r>
        <w:rPr>
          <w:rFonts w:ascii="Times New Roman" w:hAnsi="Times New Roman" w:cs="Times New Roman"/>
          <w:sz w:val="24"/>
          <w:szCs w:val="24"/>
        </w:rPr>
        <w:t>McIntosh, 2010)</w:t>
      </w:r>
      <w:r>
        <w:fldChar w:fldCharType="end"/>
      </w:r>
      <w:bookmarkEnd w:id="96"/>
      <w:bookmarkEnd w:id="97"/>
      <w:r>
        <w:rPr>
          <w:rFonts w:ascii="Times New Roman" w:hAnsi="Times New Roman" w:cs="Times New Roman"/>
          <w:sz w:val="24"/>
          <w:szCs w:val="24"/>
        </w:rPr>
        <w:t>. Intensive green roofs (IGRs) are characterized by thicker soil columns (e.g., &gt;6 inches) and larger vegetation and can include landscaped gardens, m</w:t>
      </w:r>
      <w:r>
        <w:rPr>
          <w:rFonts w:ascii="Times New Roman" w:hAnsi="Times New Roman" w:cs="Times New Roman"/>
          <w:sz w:val="24"/>
          <w:szCs w:val="24"/>
        </w:rPr>
        <w:t>ixtures of trees, bushes and grass. They require substantial structural support and are typically installed on larger, commercial buildings that may allow pedestrian access. Extensive green roofs (EGRs) are characterized by shallow soil depths (e.g., 2-6 i</w:t>
      </w:r>
      <w:r>
        <w:rPr>
          <w:rFonts w:ascii="Times New Roman" w:hAnsi="Times New Roman" w:cs="Times New Roman"/>
          <w:sz w:val="24"/>
          <w:szCs w:val="24"/>
        </w:rPr>
        <w:t xml:space="preserve">nches) and low-level vegetation that typically covers a large proportion of the roof. EGRs can be implemented on buildings with less structural support than IGRs, and they typically do not require maintenance such as irrigation, fertilization </w:t>
      </w:r>
      <w:r>
        <w:fldChar w:fldCharType="begin"/>
      </w:r>
      <w:r>
        <w:instrText>ADDIN EN.CITE</w:instrText>
      </w:r>
      <w:r>
        <w:instrText xml:space="preserve"> &lt;EndNote&gt;&lt;Cite&gt;&lt;Author&gt;McIntosh&lt;/Author&gt;&lt;Year&gt;2010&lt;/Year&gt;&lt;RecNum&gt;26&lt;/RecNum&gt;&lt;DisplayText&gt;(McIntosh, 2010)&lt;/DisplayText&gt;&lt;record&gt;&lt;rec-number&gt;26&lt;/rec-number&gt;&lt;foreign-keys&gt;&lt;key app="EN" db-id="vxswrvz902xafmet90nv2wrlvesvv0zrsd99" timestamp="1581462668"&gt;26&lt;/k</w:instrText>
      </w:r>
      <w:r>
        <w:instrText>ey&gt;&lt;/foreign-keys&gt;&lt;ref-type name="Manuscript"&gt;36&lt;/ref-type&gt;&lt;contributors&gt;&lt;authors&gt;&lt;author&gt;Annika McIntosh&lt;/author&gt;&lt;/authors&gt;&lt;secondary-authors&gt;&lt;author&gt;City of Seattle&lt;/author&gt;&lt;author&gt;Seattle Public Utilities&lt;/author&gt;&lt;author&gt;University of Washington Green F</w:instrText>
      </w:r>
      <w:r>
        <w:instrText>utures Lab&lt;/author&gt;&lt;/secondary-authors&gt;&lt;/contributors&gt;&lt;titles&gt;&lt;title&gt;Green roofs in Seattle: A survey of vegetated roofs and rooftop gardens&lt;/title&gt;&lt;/titles&gt;&lt;dates&gt;&lt;year&gt;2010&lt;/year&gt;&lt;/dates&gt;&lt;urls&gt;&lt;/urls&gt;&lt;/record&gt;&lt;/Cite&gt;&lt;/EndNote&gt;</w:instrText>
      </w:r>
      <w:r>
        <w:fldChar w:fldCharType="separate"/>
      </w:r>
      <w:bookmarkStart w:id="98" w:name="Bookmark39"/>
      <w:r>
        <w:rPr>
          <w:rFonts w:ascii="Times New Roman" w:hAnsi="Times New Roman" w:cs="Times New Roman"/>
          <w:sz w:val="24"/>
          <w:szCs w:val="24"/>
        </w:rPr>
        <w:t>(</w:t>
      </w:r>
      <w:bookmarkStart w:id="99" w:name="Bookmark351"/>
      <w:r>
        <w:rPr>
          <w:rFonts w:ascii="Times New Roman" w:hAnsi="Times New Roman" w:cs="Times New Roman"/>
          <w:sz w:val="24"/>
          <w:szCs w:val="24"/>
        </w:rPr>
        <w:t>McIntosh, 2010)</w:t>
      </w:r>
      <w:r>
        <w:fldChar w:fldCharType="end"/>
      </w:r>
      <w:bookmarkEnd w:id="98"/>
      <w:bookmarkEnd w:id="99"/>
      <w:r>
        <w:rPr>
          <w:rFonts w:ascii="Times New Roman" w:hAnsi="Times New Roman" w:cs="Times New Roman"/>
          <w:sz w:val="24"/>
          <w:szCs w:val="24"/>
        </w:rPr>
        <w:t xml:space="preserve">. </w:t>
      </w:r>
    </w:p>
    <w:p w14:paraId="6B48FD8B" w14:textId="77777777" w:rsidR="00A530D8" w:rsidRDefault="004D7A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parameterize green roofs in VELMA, both the cover and soil characteristics are changed to match those of intensive or extensive green roofs. Table 4 shows the soil characteristic parameterizations for green roofs in VELMA. </w:t>
      </w:r>
    </w:p>
    <w:p w14:paraId="6A339FA6" w14:textId="77777777" w:rsidR="00A530D8" w:rsidRDefault="004D7A49">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&lt;Insert Table 4 Here&gt;</w:t>
      </w:r>
    </w:p>
    <w:p w14:paraId="5980A1B5" w14:textId="77777777" w:rsidR="00A530D8" w:rsidRDefault="004D7A49">
      <w:pPr>
        <w:spacing w:line="480" w:lineRule="auto"/>
        <w:ind w:firstLine="360"/>
      </w:pPr>
      <w:r>
        <w:rPr>
          <w:rFonts w:ascii="Times New Roman" w:hAnsi="Times New Roman" w:cs="Times New Roman"/>
          <w:sz w:val="24"/>
          <w:szCs w:val="24"/>
        </w:rPr>
        <w:t>The val</w:t>
      </w:r>
      <w:r>
        <w:rPr>
          <w:rFonts w:ascii="Times New Roman" w:hAnsi="Times New Roman" w:cs="Times New Roman"/>
          <w:sz w:val="24"/>
          <w:szCs w:val="24"/>
        </w:rPr>
        <w:t>ues for the general soil type were chosen to match a sandy loam soil type. The intensive and extensive green roof soil characteristics were taken from the technical specifications of a proprietary source of green roof media  (Rooflite Extensive 600 Media a</w:t>
      </w:r>
      <w:r>
        <w:rPr>
          <w:rFonts w:ascii="Times New Roman" w:hAnsi="Times New Roman" w:cs="Times New Roman"/>
          <w:sz w:val="24"/>
          <w:szCs w:val="24"/>
        </w:rPr>
        <w:t xml:space="preserve">nd Rooflite Intensive 700 Media; </w:t>
      </w:r>
      <w:r>
        <w:fldChar w:fldCharType="begin"/>
      </w:r>
      <w:r>
        <w:instrText>ADDIN EN.CITE &lt;EndNote&gt;&lt;Cite&gt;&lt;Author&gt;Rooflite&lt;/Author&gt;&lt;Year&gt;2020&lt;/Year&gt;&lt;RecNum&gt;27&lt;/RecNum&gt;&lt;DisplayText&gt;(Rooflite, 2020)&lt;/DisplayText&gt;&lt;record&gt;&lt;rec-number&gt;27&lt;/rec-number&gt;&lt;foreign-keys&gt;&lt;key app="EN" db-id="vxswrvz902xafmet90nv</w:instrText>
      </w:r>
      <w:r>
        <w:instrText>2wrlvesvv0zrsd99" timestamp="1581462888"&gt;27&lt;/key&gt;&lt;/foreign-keys&gt;&lt;ref-type name="Web Page"&gt;12&lt;/ref-type&gt;&lt;contributors&gt;&lt;authors&gt;&lt;author&gt;Rooflite,&lt;/author&gt;&lt;/authors&gt;&lt;/contributors&gt;&lt;titles&gt;&lt;title&gt;Certified Green Roof Media&lt;/title&gt;&lt;/titles&gt;&lt;volume&gt;2020&lt;/volume&gt;</w:instrText>
      </w:r>
      <w:r>
        <w:instrText>&lt;dates&gt;&lt;year&gt;2020&lt;/year&gt;&lt;/dates&gt;&lt;urls&gt;&lt;related-urls&gt;&lt;url&gt;https://www.rooflitesoil.com&lt;/url&gt;&lt;/related-urls&gt;&lt;/urls&gt;&lt;/record&gt;&lt;/Cite&gt;&lt;/EndNote&gt;</w:instrText>
      </w:r>
      <w:r>
        <w:fldChar w:fldCharType="separate"/>
      </w:r>
      <w:bookmarkStart w:id="100" w:name="Bookmark40"/>
      <w:r>
        <w:rPr>
          <w:rFonts w:ascii="Times New Roman" w:hAnsi="Times New Roman" w:cs="Times New Roman"/>
          <w:sz w:val="24"/>
          <w:szCs w:val="24"/>
        </w:rPr>
        <w:t>(</w:t>
      </w:r>
      <w:bookmarkStart w:id="101" w:name="Bookmark361"/>
      <w:r>
        <w:rPr>
          <w:rFonts w:ascii="Times New Roman" w:hAnsi="Times New Roman" w:cs="Times New Roman"/>
          <w:sz w:val="24"/>
          <w:szCs w:val="24"/>
        </w:rPr>
        <w:t>Rooflite, 2020)</w:t>
      </w:r>
      <w:r>
        <w:fldChar w:fldCharType="end"/>
      </w:r>
      <w:bookmarkEnd w:id="100"/>
      <w:bookmarkEnd w:id="101"/>
      <w:r>
        <w:rPr>
          <w:rFonts w:ascii="Times New Roman" w:hAnsi="Times New Roman" w:cs="Times New Roman"/>
          <w:sz w:val="24"/>
          <w:szCs w:val="24"/>
        </w:rPr>
        <w:t xml:space="preserve"> that was designated as an approved media source to obtain stormwater reduction credit by the City</w:t>
      </w:r>
      <w:r>
        <w:rPr>
          <w:rFonts w:ascii="Times New Roman" w:hAnsi="Times New Roman" w:cs="Times New Roman"/>
          <w:sz w:val="24"/>
          <w:szCs w:val="24"/>
        </w:rPr>
        <w:t xml:space="preserve"> of Seattle </w:t>
      </w:r>
      <w:r>
        <w:fldChar w:fldCharType="begin"/>
      </w:r>
      <w:r>
        <w:instrText>ADDIN EN.CITE &lt;EndNote&gt;&lt;Cite&gt;&lt;Author&gt;Magnusson Klemencic Associates&lt;/Author&gt;&lt;Year&gt;2008&lt;/Year&gt;&lt;RecNum&gt;28&lt;/RecNum&gt;&lt;DisplayText&gt;(Magnusson Klemencic Associates and Seattle Public Utilities, 2008)&lt;/DisplayText&gt;&lt;record&gt;&lt;rec-number&gt;28&lt;/rec-number&gt;&lt;fo</w:instrText>
      </w:r>
      <w:r>
        <w:instrText>reign-keys&gt;&lt;key app="EN" db-id="vxswrvz902xafmet90nv2wrlvesvv0zrsd99" timestamp="1581463143"&gt;28&lt;/key&gt;&lt;/foreign-keys&gt;&lt;ref-type name="Report"&gt;27&lt;/ref-type&gt;&lt;contributors&gt;&lt;authors&gt;&lt;author&gt;Magnusson Klemencic Associates,&lt;/author&gt;&lt;author&gt;Seattle Public Utilities</w:instrText>
      </w:r>
      <w:r>
        <w:instrText>,&lt;/author&gt;&lt;/authors&gt;&lt;/contributors&gt;&lt;titles&gt;&lt;title&gt;Draft - Green Roof Media Recommended Specifications&lt;/title&gt;&lt;/titles&gt;&lt;dates&gt;&lt;year&gt;2008&lt;/year&gt;&lt;/dates&gt;&lt;urls&gt;&lt;related-urls&gt;&lt;url&gt;http://www.seattle.gov/dpd/cs/groups/pan/@pan/documents/web_informational/p237138</w:instrText>
      </w:r>
      <w:r>
        <w:instrText>8.pdf&lt;/url&gt;&lt;/related-urls&gt;&lt;/urls&gt;&lt;/record&gt;&lt;/Cite&gt;&lt;/EndNote&gt;</w:instrText>
      </w:r>
      <w:r>
        <w:fldChar w:fldCharType="separate"/>
      </w:r>
      <w:bookmarkStart w:id="102" w:name="Bookmark42"/>
      <w:r>
        <w:rPr>
          <w:rFonts w:ascii="Times New Roman" w:hAnsi="Times New Roman" w:cs="Times New Roman"/>
          <w:sz w:val="24"/>
          <w:szCs w:val="24"/>
        </w:rPr>
        <w:t>(</w:t>
      </w:r>
      <w:bookmarkStart w:id="103" w:name="Bookmark371"/>
      <w:r>
        <w:rPr>
          <w:rFonts w:ascii="Times New Roman" w:hAnsi="Times New Roman" w:cs="Times New Roman"/>
          <w:sz w:val="24"/>
          <w:szCs w:val="24"/>
        </w:rPr>
        <w:t>Magnusson Klemencic Associates and Seattle Public Utilities, 2008)</w:t>
      </w:r>
      <w:r>
        <w:fldChar w:fldCharType="end"/>
      </w:r>
      <w:bookmarkEnd w:id="102"/>
      <w:bookmarkEnd w:id="103"/>
    </w:p>
    <w:p w14:paraId="36C88701" w14:textId="77777777" w:rsidR="00A530D8" w:rsidRDefault="004D7A49">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addition to the soil characteristics, we also changed the land cover from a traditional building (i.e., no biomass) to cove</w:t>
      </w:r>
      <w:r>
        <w:rPr>
          <w:rFonts w:ascii="Times New Roman" w:hAnsi="Times New Roman" w:cs="Times New Roman"/>
          <w:sz w:val="24"/>
          <w:szCs w:val="24"/>
        </w:rPr>
        <w:t>r characteristics of grass that match either extensive or intensive green roofs. VELMA input parameters were manually parameterized to ensure that the simulated maximum annual aboveground biomass values reached approximately 240 and 1000 gCm</w:t>
      </w:r>
      <w:r>
        <w:rPr>
          <w:rFonts w:ascii="Times New Roman" w:hAnsi="Times New Roman" w:cs="Times New Roman"/>
          <w:sz w:val="24"/>
          <w:szCs w:val="24"/>
          <w:vertAlign w:val="superscript"/>
        </w:rPr>
        <w:t>2</w:t>
      </w:r>
      <w:r>
        <w:rPr>
          <w:rFonts w:ascii="Times New Roman" w:hAnsi="Times New Roman" w:cs="Times New Roman"/>
          <w:sz w:val="24"/>
          <w:szCs w:val="24"/>
        </w:rPr>
        <w:t>yr</w:t>
      </w:r>
      <w:r>
        <w:rPr>
          <w:rFonts w:ascii="Times New Roman" w:hAnsi="Times New Roman" w:cs="Times New Roman"/>
          <w:sz w:val="24"/>
          <w:szCs w:val="24"/>
          <w:vertAlign w:val="superscript"/>
        </w:rPr>
        <w:t>-1</w:t>
      </w:r>
      <w:r>
        <w:rPr>
          <w:rFonts w:ascii="Times New Roman" w:hAnsi="Times New Roman" w:cs="Times New Roman"/>
          <w:sz w:val="24"/>
          <w:szCs w:val="24"/>
        </w:rPr>
        <w:t>, which ma</w:t>
      </w:r>
      <w:r>
        <w:rPr>
          <w:rFonts w:ascii="Times New Roman" w:hAnsi="Times New Roman" w:cs="Times New Roman"/>
          <w:sz w:val="24"/>
          <w:szCs w:val="24"/>
        </w:rPr>
        <w:t xml:space="preserve">tch data from experiments conducted by Getter et al. (2009). </w:t>
      </w:r>
    </w:p>
    <w:p w14:paraId="45EFFA91" w14:textId="77777777" w:rsidR="00A530D8" w:rsidRDefault="004D7A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226C7846" w14:textId="77777777" w:rsidR="00A530D8" w:rsidRDefault="004D7A49">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3 Here&gt; </w:t>
      </w:r>
    </w:p>
    <w:p w14:paraId="364EE8FA" w14:textId="77777777" w:rsidR="00A530D8" w:rsidRDefault="004D7A49">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4 Here&gt; </w:t>
      </w:r>
    </w:p>
    <w:p w14:paraId="0C4C869B" w14:textId="77777777" w:rsidR="00A530D8" w:rsidRDefault="004D7A49">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5 Here &gt; </w:t>
      </w:r>
    </w:p>
    <w:p w14:paraId="6ED49C3B" w14:textId="77777777" w:rsidR="00A530D8" w:rsidRDefault="004D7A49">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&lt;Insert Figure 6 Here&gt; </w:t>
      </w:r>
      <w:bookmarkStart w:id="104" w:name="_Hlk534033379"/>
      <w:bookmarkEnd w:id="104"/>
    </w:p>
    <w:p w14:paraId="6D7A7EEA" w14:textId="77777777" w:rsidR="00A530D8" w:rsidRDefault="004D7A49">
      <w:pPr>
        <w:spacing w:line="480" w:lineRule="auto"/>
        <w:ind w:firstLine="360"/>
        <w:rPr>
          <w:rFonts w:ascii="Times New Roman" w:hAnsi="Times New Roman" w:cs="Times New Roman"/>
          <w:sz w:val="24"/>
          <w:szCs w:val="24"/>
        </w:rPr>
      </w:pPr>
      <w:r>
        <w:rPr>
          <w:rFonts w:ascii="Times New Roman" w:hAnsi="Times New Roman" w:cs="Times New Roman"/>
          <w:sz w:val="24"/>
          <w:szCs w:val="24"/>
        </w:rPr>
        <w:t>Each of the four panels in Figures 3-6 show varying proportions of existing buildings converted to green roofs (25%, 50%, 75%, and 100%). The land use types of</w:t>
      </w:r>
      <w:r>
        <w:rPr>
          <w:rFonts w:ascii="Times New Roman" w:hAnsi="Times New Roman" w:cs="Times New Roman"/>
          <w:sz w:val="24"/>
          <w:szCs w:val="24"/>
        </w:rPr>
        <w:t xml:space="preserve"> trees, grass, and roads, parking lots, and sidewalks are all in gray, and the spatial distribution of buildings and green roofs are shown in red and green, respectively. The spatial designations of green roofs were performed randomly. </w:t>
      </w:r>
    </w:p>
    <w:p w14:paraId="0F63BE0A" w14:textId="77777777" w:rsidR="00A530D8" w:rsidRDefault="00A530D8">
      <w:pPr>
        <w:spacing w:line="480" w:lineRule="auto"/>
        <w:rPr>
          <w:rFonts w:ascii="Times New Roman" w:hAnsi="Times New Roman" w:cs="Times New Roman"/>
          <w:sz w:val="24"/>
          <w:szCs w:val="24"/>
        </w:rPr>
      </w:pPr>
    </w:p>
    <w:p w14:paraId="007E2FD2"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3. Results and Dis</w:t>
      </w:r>
      <w:r>
        <w:rPr>
          <w:rFonts w:ascii="Times New Roman" w:hAnsi="Times New Roman" w:cs="Times New Roman"/>
          <w:b/>
          <w:sz w:val="24"/>
          <w:szCs w:val="24"/>
        </w:rPr>
        <w:t>cussion</w:t>
      </w:r>
    </w:p>
    <w:p w14:paraId="03FD48E2"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3.1. Calibration and Validation Results </w:t>
      </w:r>
    </w:p>
    <w:p w14:paraId="26E1C56B"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described above, we used the automatic calibration algorithm MOEA-VELMA to calibrate VELMA for the Taylor Creek watershed. The algorithm resulted in 848 out of 3,500 parameter sets that gave NSE values &gt;0</w:t>
      </w:r>
      <w:r>
        <w:rPr>
          <w:rFonts w:ascii="Times New Roman" w:hAnsi="Times New Roman" w:cs="Times New Roman"/>
          <w:sz w:val="24"/>
          <w:szCs w:val="24"/>
        </w:rPr>
        <w:t xml:space="preserve">.6 (see Table 3). </w:t>
      </w:r>
    </w:p>
    <w:p w14:paraId="3E5F6B80" w14:textId="77777777" w:rsidR="00A530D8" w:rsidRDefault="004D7A4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&lt;Insert Table 4 Here&gt; </w:t>
      </w:r>
    </w:p>
    <w:p w14:paraId="6DABEEF1"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shown in Table 3, the automatic calibration procedure found solutions with a wide range of parameter values. This is because different combinations of parameters (e.g., a high </w:t>
      </w:r>
      <w:r>
        <w:rPr>
          <w:rFonts w:ascii="Times New Roman" w:hAnsi="Times New Roman" w:cs="Times New Roman"/>
          <w:i/>
          <w:iCs/>
          <w:sz w:val="24"/>
          <w:szCs w:val="24"/>
        </w:rPr>
        <w:t>be</w:t>
      </w:r>
      <w:r>
        <w:rPr>
          <w:rFonts w:ascii="Times New Roman" w:hAnsi="Times New Roman" w:cs="Times New Roman"/>
          <w:sz w:val="24"/>
          <w:szCs w:val="24"/>
        </w:rPr>
        <w:t xml:space="preserve"> value combined with a low </w:t>
      </w:r>
      <w:r>
        <w:rPr>
          <w:rFonts w:ascii="Times New Roman" w:hAnsi="Times New Roman" w:cs="Times New Roman"/>
          <w:i/>
          <w:iCs/>
          <w:sz w:val="24"/>
          <w:szCs w:val="24"/>
        </w:rPr>
        <w:t>Petpar</w:t>
      </w:r>
      <w:r>
        <w:rPr>
          <w:rFonts w:ascii="Times New Roman" w:hAnsi="Times New Roman" w:cs="Times New Roman"/>
          <w:i/>
          <w:iCs/>
          <w:sz w:val="24"/>
          <w:szCs w:val="24"/>
        </w:rPr>
        <w:t>am 1</w:t>
      </w:r>
      <w:r>
        <w:rPr>
          <w:rFonts w:ascii="Times New Roman" w:hAnsi="Times New Roman" w:cs="Times New Roman"/>
          <w:sz w:val="24"/>
          <w:szCs w:val="24"/>
        </w:rPr>
        <w:t xml:space="preserve"> value compared with a low </w:t>
      </w:r>
      <w:r>
        <w:rPr>
          <w:rFonts w:ascii="Times New Roman" w:hAnsi="Times New Roman" w:cs="Times New Roman"/>
          <w:i/>
          <w:iCs/>
          <w:sz w:val="24"/>
          <w:szCs w:val="24"/>
        </w:rPr>
        <w:t>be</w:t>
      </w:r>
      <w:r>
        <w:rPr>
          <w:rFonts w:ascii="Times New Roman" w:hAnsi="Times New Roman" w:cs="Times New Roman"/>
          <w:sz w:val="24"/>
          <w:szCs w:val="24"/>
        </w:rPr>
        <w:t xml:space="preserve"> value combined with a high </w:t>
      </w:r>
      <w:r>
        <w:rPr>
          <w:rFonts w:ascii="Times New Roman" w:hAnsi="Times New Roman" w:cs="Times New Roman"/>
          <w:i/>
          <w:iCs/>
          <w:sz w:val="24"/>
          <w:szCs w:val="24"/>
        </w:rPr>
        <w:t>Petparam 1</w:t>
      </w:r>
      <w:r>
        <w:rPr>
          <w:rFonts w:ascii="Times New Roman" w:hAnsi="Times New Roman" w:cs="Times New Roman"/>
          <w:sz w:val="24"/>
          <w:szCs w:val="24"/>
        </w:rPr>
        <w:t xml:space="preserve"> value) can produce similar discharge simulations. Fully addressing parameter redundancy is beyond the scope of this investigation; therefore, we chose one parameter set and applied tha</w:t>
      </w:r>
      <w:r>
        <w:rPr>
          <w:rFonts w:ascii="Times New Roman" w:hAnsi="Times New Roman" w:cs="Times New Roman"/>
          <w:sz w:val="24"/>
          <w:szCs w:val="24"/>
        </w:rPr>
        <w:t xml:space="preserve">t set to each of the four watersheds to serve as the baseline models, which will then be compared with the scenario results.  </w:t>
      </w:r>
    </w:p>
    <w:p w14:paraId="77FA892F" w14:textId="77777777" w:rsidR="00A530D8" w:rsidRDefault="00A530D8">
      <w:pPr>
        <w:spacing w:line="480" w:lineRule="auto"/>
        <w:rPr>
          <w:rFonts w:ascii="Times New Roman" w:hAnsi="Times New Roman" w:cs="Times New Roman"/>
          <w:b/>
          <w:sz w:val="24"/>
          <w:szCs w:val="24"/>
        </w:rPr>
      </w:pPr>
    </w:p>
    <w:p w14:paraId="616DD72B"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3.2. Scenario Results</w:t>
      </w:r>
    </w:p>
    <w:p w14:paraId="4DE479A4" w14:textId="77777777" w:rsidR="00A530D8" w:rsidRDefault="004D7A4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Four green roof scenarios (25%, 50%, 75%, and 100% of buildings converted to green roofs) in addition to the baseline scenario (0%) were run for each of the four watersheds and for extensive and intensive green roof types, and the results are shown in Figu</w:t>
      </w:r>
      <w:r>
        <w:rPr>
          <w:rFonts w:ascii="Times New Roman" w:hAnsi="Times New Roman" w:cs="Times New Roman"/>
          <w:bCs/>
          <w:sz w:val="24"/>
          <w:szCs w:val="24"/>
        </w:rPr>
        <w:t>re 7. Figure 7 shows the percentage change in total annual runoff between each of the scenarios and the baseline simulations. The gray and white boxplots denote the extensive and intensive green roof simulation results, respectively, and the variations are</w:t>
      </w:r>
      <w:r>
        <w:rPr>
          <w:rFonts w:ascii="Times New Roman" w:hAnsi="Times New Roman" w:cs="Times New Roman"/>
          <w:bCs/>
          <w:sz w:val="24"/>
          <w:szCs w:val="24"/>
        </w:rPr>
        <w:t xml:space="preserve"> caused by annual variations across the 28-year simulation (1988-2015). </w:t>
      </w:r>
    </w:p>
    <w:p w14:paraId="511B6D6E" w14:textId="77777777" w:rsidR="00A530D8" w:rsidRDefault="004D7A49">
      <w:pPr>
        <w:spacing w:line="480" w:lineRule="auto"/>
      </w:pPr>
      <w:r>
        <w:rPr>
          <w:rFonts w:ascii="Times New Roman" w:hAnsi="Times New Roman" w:cs="Times New Roman"/>
          <w:bCs/>
          <w:sz w:val="24"/>
          <w:szCs w:val="24"/>
        </w:rPr>
        <w:tab/>
        <w:t xml:space="preserve">As the total percentage of buildings </w:t>
      </w:r>
      <w:del w:id="105" w:author="Unknown Author" w:date="2020-02-17T21:14:00Z">
        <w:r>
          <w:rPr>
            <w:rFonts w:ascii="Times New Roman" w:hAnsi="Times New Roman" w:cs="Times New Roman"/>
            <w:bCs/>
            <w:sz w:val="24"/>
            <w:szCs w:val="24"/>
          </w:rPr>
          <w:delText>that are</w:delText>
        </w:r>
      </w:del>
      <w:r>
        <w:rPr>
          <w:rFonts w:ascii="Times New Roman" w:hAnsi="Times New Roman" w:cs="Times New Roman"/>
          <w:bCs/>
          <w:sz w:val="24"/>
          <w:szCs w:val="24"/>
        </w:rPr>
        <w:t xml:space="preserve"> converted to green roofs increases, the total runoff reductions increase among the scenarios. Also, it is apparent that the intensive gr</w:t>
      </w:r>
      <w:r>
        <w:rPr>
          <w:rFonts w:ascii="Times New Roman" w:hAnsi="Times New Roman" w:cs="Times New Roman"/>
          <w:bCs/>
          <w:sz w:val="24"/>
          <w:szCs w:val="24"/>
        </w:rPr>
        <w:t>een roof scenarios have higher storage capacity and are therefore able to reduce total annual runoff values more effectively that the extensive green roofs. The simulated runoff reductions appear to be near 10-15% for extensive green roofs and 20-25% for i</w:t>
      </w:r>
      <w:r>
        <w:rPr>
          <w:rFonts w:ascii="Times New Roman" w:hAnsi="Times New Roman" w:cs="Times New Roman"/>
          <w:bCs/>
          <w:sz w:val="24"/>
          <w:szCs w:val="24"/>
        </w:rPr>
        <w:t>ntensive green roofs. While these reductions may appear moderate, note that only approximately 10% of the watershed areas were converted from building rooftops to green roofs in the 100% scenarios. This forms a realistic upper bound on the runoff reduction</w:t>
      </w:r>
      <w:r>
        <w:rPr>
          <w:rFonts w:ascii="Times New Roman" w:hAnsi="Times New Roman" w:cs="Times New Roman"/>
          <w:bCs/>
          <w:sz w:val="24"/>
          <w:szCs w:val="24"/>
        </w:rPr>
        <w:t xml:space="preserve">s that would be feasible within these four watersheds. </w:t>
      </w:r>
    </w:p>
    <w:p w14:paraId="24420189" w14:textId="77777777" w:rsidR="00A530D8" w:rsidRDefault="004D7A49">
      <w:pPr>
        <w:spacing w:line="480" w:lineRule="auto"/>
      </w:pPr>
      <w:r>
        <w:rPr>
          <w:rFonts w:ascii="Times New Roman" w:hAnsi="Times New Roman" w:cs="Times New Roman"/>
          <w:bCs/>
          <w:sz w:val="24"/>
          <w:szCs w:val="24"/>
        </w:rPr>
        <w:tab/>
        <w:t>Note that the 75% and 100% extensive green roof simulations for Pipers Creek appear to be anomalous outliers. These simulations give runoff reductions that are less than the 50% scenarios, which is c</w:t>
      </w:r>
      <w:r>
        <w:rPr>
          <w:rFonts w:ascii="Times New Roman" w:hAnsi="Times New Roman" w:cs="Times New Roman"/>
          <w:bCs/>
          <w:sz w:val="24"/>
          <w:szCs w:val="24"/>
        </w:rPr>
        <w:t xml:space="preserve">ounterintuitive, and the runoff simulations for the 100% green roof scenarios even stretch above the baseline (0%) simulations. </w:t>
      </w:r>
      <w:commentRangeStart w:id="106"/>
      <w:r>
        <w:rPr>
          <w:rFonts w:ascii="Times New Roman" w:hAnsi="Times New Roman" w:cs="Times New Roman"/>
          <w:bCs/>
          <w:sz w:val="24"/>
          <w:szCs w:val="24"/>
        </w:rPr>
        <w:t xml:space="preserve">Therefore, this particular </w:t>
      </w:r>
      <w:del w:id="107" w:author="Unknown Author" w:date="2020-02-17T21:16:00Z">
        <w:r>
          <w:rPr>
            <w:rFonts w:ascii="Times New Roman" w:hAnsi="Times New Roman" w:cs="Times New Roman"/>
            <w:bCs/>
            <w:sz w:val="24"/>
            <w:szCs w:val="24"/>
          </w:rPr>
          <w:delText>model</w:delText>
        </w:r>
      </w:del>
      <w:ins w:id="108" w:author="Unknown Author" w:date="2020-02-17T21:16:00Z">
        <w:r>
          <w:rPr>
            <w:rFonts w:ascii="Times New Roman" w:hAnsi="Times New Roman" w:cs="Times New Roman"/>
            <w:bCs/>
            <w:sz w:val="24"/>
            <w:szCs w:val="24"/>
          </w:rPr>
          <w:t>configuation’s</w:t>
        </w:r>
      </w:ins>
      <w:r>
        <w:rPr>
          <w:rFonts w:ascii="Times New Roman" w:hAnsi="Times New Roman" w:cs="Times New Roman"/>
          <w:bCs/>
          <w:sz w:val="24"/>
          <w:szCs w:val="24"/>
        </w:rPr>
        <w:t xml:space="preserve"> </w:t>
      </w:r>
      <w:del w:id="109" w:author="Unknown Author" w:date="2020-02-17T21:16:00Z">
        <w:r>
          <w:rPr>
            <w:rFonts w:ascii="Times New Roman" w:hAnsi="Times New Roman" w:cs="Times New Roman"/>
            <w:bCs/>
            <w:sz w:val="24"/>
            <w:szCs w:val="24"/>
          </w:rPr>
          <w:delText>and model</w:delText>
        </w:r>
      </w:del>
      <w:r>
        <w:rPr>
          <w:rFonts w:ascii="Times New Roman" w:hAnsi="Times New Roman" w:cs="Times New Roman"/>
          <w:bCs/>
          <w:sz w:val="24"/>
          <w:szCs w:val="24"/>
        </w:rPr>
        <w:t xml:space="preserve"> results should be viewed with caution.  </w:t>
      </w:r>
      <w:commentRangeEnd w:id="106"/>
      <w:r>
        <w:commentReference w:id="106"/>
      </w:r>
    </w:p>
    <w:p w14:paraId="13419FD1" w14:textId="77777777" w:rsidR="00A530D8" w:rsidRDefault="00A530D8">
      <w:pPr>
        <w:spacing w:line="480" w:lineRule="auto"/>
        <w:rPr>
          <w:rFonts w:ascii="Times New Roman" w:hAnsi="Times New Roman" w:cs="Times New Roman"/>
          <w:b/>
          <w:sz w:val="24"/>
          <w:szCs w:val="24"/>
        </w:rPr>
      </w:pPr>
    </w:p>
    <w:p w14:paraId="579CCD7F"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3.3.  Hydrologic discharge</w:t>
      </w:r>
      <w:r>
        <w:rPr>
          <w:rFonts w:ascii="Times New Roman" w:hAnsi="Times New Roman" w:cs="Times New Roman"/>
          <w:b/>
          <w:sz w:val="24"/>
          <w:szCs w:val="24"/>
        </w:rPr>
        <w:t xml:space="preserve"> reductions impacted by rainfall amounts </w:t>
      </w:r>
    </w:p>
    <w:p w14:paraId="3584604C" w14:textId="77777777" w:rsidR="00A530D8" w:rsidRDefault="004D7A4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Figure 8 shows the annual runoff reductions achieved by the 100% green roof scenarios for all four watersheds and for extensive (filled circles) and intensive (unfilled circles) green roofs plotted against total an</w:t>
      </w:r>
      <w:r>
        <w:rPr>
          <w:rFonts w:ascii="Times New Roman" w:hAnsi="Times New Roman" w:cs="Times New Roman"/>
          <w:bCs/>
          <w:sz w:val="24"/>
          <w:szCs w:val="24"/>
        </w:rPr>
        <w:t>nual precipitation (mm). It is again apparent that the intensive green roofs have larger storage capacity and therefore cause greater annual runoff reductions compared with extensive green roofs. Also, all runoff reductions exhibit an increasing trend with</w:t>
      </w:r>
      <w:r>
        <w:rPr>
          <w:rFonts w:ascii="Times New Roman" w:hAnsi="Times New Roman" w:cs="Times New Roman"/>
          <w:bCs/>
          <w:sz w:val="24"/>
          <w:szCs w:val="24"/>
        </w:rPr>
        <w:t xml:space="preserve"> annual precipitation, as shown by the linear regression lines in Figure 7. These trends are slightly more pronounced in the extensive green roof scenarios compared with the intensive green roofs, but overall they indicate that wetter years decrease the an</w:t>
      </w:r>
      <w:r>
        <w:rPr>
          <w:rFonts w:ascii="Times New Roman" w:hAnsi="Times New Roman" w:cs="Times New Roman"/>
          <w:bCs/>
          <w:sz w:val="24"/>
          <w:szCs w:val="24"/>
        </w:rPr>
        <w:t xml:space="preserve">nual effectiveness of green roofs. The green roofs simply become saturated more often throughout the year, and their ability to retain stormwater is reduced. </w:t>
      </w:r>
    </w:p>
    <w:p w14:paraId="326F1150" w14:textId="77777777" w:rsidR="00A530D8" w:rsidRDefault="00A530D8">
      <w:pPr>
        <w:spacing w:line="480" w:lineRule="auto"/>
        <w:rPr>
          <w:rFonts w:ascii="Times New Roman" w:hAnsi="Times New Roman" w:cs="Times New Roman"/>
          <w:b/>
          <w:sz w:val="24"/>
          <w:szCs w:val="24"/>
        </w:rPr>
      </w:pPr>
    </w:p>
    <w:p w14:paraId="69F7EB66"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4. Conclusions</w:t>
      </w:r>
    </w:p>
    <w:p w14:paraId="670E90E1"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examined the hydrologic impacts of large-scale green roof implementations in </w:t>
      </w:r>
      <w:r>
        <w:rPr>
          <w:rFonts w:ascii="Times New Roman" w:hAnsi="Times New Roman" w:cs="Times New Roman"/>
          <w:sz w:val="24"/>
          <w:szCs w:val="24"/>
        </w:rPr>
        <w:t>four heavily urbanized watersheds in Seattle, Washington. We found that 20-25% and 10-15% median annual runoff reductions were achievable when all of the buildings within the watersheds were converted to green roofs when using intensive and extensive green</w:t>
      </w:r>
      <w:r>
        <w:rPr>
          <w:rFonts w:ascii="Times New Roman" w:hAnsi="Times New Roman" w:cs="Times New Roman"/>
          <w:sz w:val="24"/>
          <w:szCs w:val="24"/>
        </w:rPr>
        <w:t xml:space="preserve"> roof varieties, respectively. The land use percentages were remarkably similar among the four watersheds, even though the watersheds varied in size from 3 to 31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were located in the four corners of the Seattle metropolitan area. For all watersheds,</w:t>
      </w:r>
      <w:r>
        <w:rPr>
          <w:rFonts w:ascii="Times New Roman" w:hAnsi="Times New Roman" w:cs="Times New Roman"/>
          <w:sz w:val="24"/>
          <w:szCs w:val="24"/>
        </w:rPr>
        <w:t xml:space="preserve"> approximately 10% of the watershed area comprised of buildings on which we ran our hypothetical green roof simulations. Therefore, by implementing green roofs in only 10% of the watershed area, we were able to obtain 25% reductions in the annual flow volu</w:t>
      </w:r>
      <w:r>
        <w:rPr>
          <w:rFonts w:ascii="Times New Roman" w:hAnsi="Times New Roman" w:cs="Times New Roman"/>
          <w:sz w:val="24"/>
          <w:szCs w:val="24"/>
        </w:rPr>
        <w:t xml:space="preserve">me using extensive green roofs. This result should be encouraging for city planners who seek to mitigate excessive stormwater runoff in highly urbanized watersheds. </w:t>
      </w:r>
    </w:p>
    <w:p w14:paraId="34D8E600"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sz w:val="24"/>
          <w:szCs w:val="24"/>
        </w:rPr>
        <w:tab/>
        <w:t>While we investigated a number of interesting scenarios using our gridded watershed model</w:t>
      </w:r>
      <w:r>
        <w:rPr>
          <w:rFonts w:ascii="Times New Roman" w:hAnsi="Times New Roman" w:cs="Times New Roman"/>
          <w:sz w:val="24"/>
          <w:szCs w:val="24"/>
        </w:rPr>
        <w:t>, we randomly distributed the green roofs throughout the watershed. One of the advantages of using spatially explicit (i.e., gridded) watershed models is the ability to test spatially precise implementations of green infrastructure and management. Therefor</w:t>
      </w:r>
      <w:r>
        <w:rPr>
          <w:rFonts w:ascii="Times New Roman" w:hAnsi="Times New Roman" w:cs="Times New Roman"/>
          <w:sz w:val="24"/>
          <w:szCs w:val="24"/>
        </w:rPr>
        <w:t xml:space="preserve">e, future research should investigate the impacts of different spatial configurations of green roofs to determine whether prioritizing particular watershed areas can increase their effectiveness. </w:t>
      </w:r>
    </w:p>
    <w:p w14:paraId="7FFC54CE" w14:textId="77777777" w:rsidR="00A530D8" w:rsidRDefault="004D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work could also compare the results of these scenarios to other hydrologic and watershed models (e.g., SWMM or WWHM). Also, these could be coupled with an instream model such as the Water Assessment Simulation Program (WASP) to simulate the upland </w:t>
      </w:r>
      <w:r>
        <w:rPr>
          <w:rFonts w:ascii="Times New Roman" w:hAnsi="Times New Roman" w:cs="Times New Roman"/>
          <w:sz w:val="24"/>
          <w:szCs w:val="24"/>
        </w:rPr>
        <w:t xml:space="preserve">contributions to instream water quality. </w:t>
      </w:r>
    </w:p>
    <w:p w14:paraId="0E4E55A1" w14:textId="77777777" w:rsidR="00A530D8" w:rsidRDefault="00A530D8">
      <w:pPr>
        <w:spacing w:line="480" w:lineRule="auto"/>
        <w:rPr>
          <w:rFonts w:ascii="Times New Roman" w:hAnsi="Times New Roman" w:cs="Times New Roman"/>
          <w:sz w:val="24"/>
          <w:szCs w:val="24"/>
        </w:rPr>
      </w:pPr>
    </w:p>
    <w:p w14:paraId="6E37BF74" w14:textId="77777777" w:rsidR="00A530D8" w:rsidRDefault="004D7A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14:paraId="6BB8A74B" w14:textId="77777777" w:rsidR="00A530D8" w:rsidRDefault="004D7A49">
      <w:pPr>
        <w:pStyle w:val="EndNoteBibliography"/>
        <w:spacing w:after="0"/>
      </w:pPr>
      <w:r>
        <w:fldChar w:fldCharType="begin"/>
      </w:r>
      <w:r>
        <w:instrText>ADDIN EN.REFLIST</w:instrText>
      </w:r>
      <w:r>
        <w:fldChar w:fldCharType="separate"/>
      </w:r>
      <w:bookmarkStart w:id="110" w:name="Bookmark43"/>
      <w:r>
        <w:t>A</w:t>
      </w:r>
      <w:bookmarkStart w:id="111" w:name="Bookmark381"/>
      <w:r>
        <w:t>bdelnour, A., Stieglitz, M., Pan, F., McKane, R., 2011. Catchment hydrological responses to forest harvest amount and spatial pattern. Water Resources Research 47.</w:t>
      </w:r>
      <w:r>
        <w:fldChar w:fldCharType="end"/>
      </w:r>
      <w:bookmarkEnd w:id="110"/>
      <w:bookmarkEnd w:id="111"/>
    </w:p>
    <w:p w14:paraId="25F6E6A7" w14:textId="77777777" w:rsidR="00A530D8" w:rsidRDefault="004D7A49">
      <w:pPr>
        <w:pStyle w:val="EndNoteBibliography"/>
        <w:spacing w:after="0"/>
      </w:pPr>
      <w:r>
        <w:t xml:space="preserve">Aksoy, H., </w:t>
      </w:r>
      <w:r>
        <w:t>Kavvas, M.L., 2005. A review of hillslope and watershed scale erosion and sediment transport models. Catena 64, 247-271.</w:t>
      </w:r>
    </w:p>
    <w:p w14:paraId="0BFB58A2" w14:textId="77777777" w:rsidR="00A530D8" w:rsidRDefault="004D7A49">
      <w:pPr>
        <w:pStyle w:val="EndNoteBibliography"/>
        <w:spacing w:after="0"/>
      </w:pPr>
      <w:r>
        <w:t>Barnhart, B.L., Golden, H.E., Kasprzyk, J.R., Pauer, J.J., Jones, C.E., Sawicz, K.A., Hoghooghi, N., Simon, M., McKane, R.B., Mayer, P.</w:t>
      </w:r>
      <w:r>
        <w:t>M., 2018. Embedding co-production and addressing uncertainty in watershed modeling decision-support tools: Successes and challenges. Environmental Modelling &amp; Software.</w:t>
      </w:r>
    </w:p>
    <w:p w14:paraId="4483E8A9" w14:textId="77777777" w:rsidR="00A530D8" w:rsidRDefault="004D7A49">
      <w:pPr>
        <w:pStyle w:val="EndNoteBibliography"/>
        <w:spacing w:after="0"/>
      </w:pPr>
      <w:r>
        <w:t>Berardi, U., GhaffarianHoseini, A., GhaffarianHoseini, A., 2014. State-of-the-art analy</w:t>
      </w:r>
      <w:r>
        <w:t>sis of the environmental benefits of green roofs. Applied Energy 115, 411-428.</w:t>
      </w:r>
    </w:p>
    <w:p w14:paraId="138182E0" w14:textId="77777777" w:rsidR="00A530D8" w:rsidRDefault="004D7A49">
      <w:pPr>
        <w:pStyle w:val="EndNoteBibliography"/>
        <w:spacing w:after="0"/>
      </w:pPr>
      <w:r>
        <w:t>Bicknell, B.R., Imhoff, J.C., Kittle Jr, J.L., Donigian Jr, A.S., Johanson, R.C., 1996. Hydrological simulation program-FORTRAN. user's manual for release 11. US EPA.</w:t>
      </w:r>
    </w:p>
    <w:p w14:paraId="6A8678EE" w14:textId="77777777" w:rsidR="00A530D8" w:rsidRDefault="004D7A49">
      <w:pPr>
        <w:pStyle w:val="EndNoteBibliography"/>
        <w:spacing w:after="0"/>
      </w:pPr>
      <w:r>
        <w:t>Borah, D.K</w:t>
      </w:r>
      <w:r>
        <w:t>., Bera, M., 2003. Watershed-scale hydrologic and nonpoint-source pollution models: Review of mathematical bases. Transactions of the ASAE 46, 1553.</w:t>
      </w:r>
    </w:p>
    <w:p w14:paraId="43DA2D16" w14:textId="77777777" w:rsidR="00A530D8" w:rsidRDefault="004D7A49">
      <w:pPr>
        <w:pStyle w:val="EndNoteBibliography"/>
        <w:spacing w:after="0"/>
      </w:pPr>
      <w:r>
        <w:t>Carter, T., Jackson, C.R., 2007. Vegetated roofs for stormwater management at multiple spatial scales. Land</w:t>
      </w:r>
      <w:r>
        <w:t>scape and urban planning 80, 84-94.</w:t>
      </w:r>
    </w:p>
    <w:p w14:paraId="24006AAD" w14:textId="77777777" w:rsidR="00A530D8" w:rsidRDefault="004D7A49">
      <w:pPr>
        <w:pStyle w:val="EndNoteBibliography"/>
        <w:spacing w:after="0"/>
      </w:pPr>
      <w:r>
        <w:t>Deb, K., Pratap, A., Agarwal, S., Meyarivan, T., 2002. A fast and elitist multiobjective genetic algorithm: NSGA-II. IEEE transactions on evolutionary computation 6, 182-197.</w:t>
      </w:r>
    </w:p>
    <w:p w14:paraId="3F0945D7" w14:textId="77777777" w:rsidR="00A530D8" w:rsidRDefault="004D7A49">
      <w:pPr>
        <w:pStyle w:val="EndNoteBibliography"/>
        <w:spacing w:after="0"/>
      </w:pPr>
      <w:r>
        <w:t>ESRI, 2014. ArcGIS Desktop: Release 10.3. Env</w:t>
      </w:r>
      <w:r>
        <w:t>ironmental Systems Research Institute, Redlands, CA.</w:t>
      </w:r>
    </w:p>
    <w:p w14:paraId="61C91E86" w14:textId="77777777" w:rsidR="00A530D8" w:rsidRDefault="004D7A49">
      <w:pPr>
        <w:pStyle w:val="EndNoteBibliography"/>
        <w:spacing w:after="0"/>
      </w:pPr>
      <w:r>
        <w:t>Gassman, P.W., Reyes, M.R., Green, C.H., Arnold, J.G., 2007. The soil and water assessment tool: historical development, applications, and future research directions. Transactions of the ASABE 50, 1211-1</w:t>
      </w:r>
      <w:r>
        <w:t>250.</w:t>
      </w:r>
    </w:p>
    <w:p w14:paraId="7BA4D736" w14:textId="77777777" w:rsidR="00A530D8" w:rsidRDefault="004D7A49">
      <w:pPr>
        <w:pStyle w:val="EndNoteBibliography"/>
        <w:spacing w:after="0"/>
      </w:pPr>
      <w:r>
        <w:t>Hamon, W.R., 1960. Estimating potential evapotranspiration. Massachusetts Institute of Technology.</w:t>
      </w:r>
    </w:p>
    <w:p w14:paraId="7DE13F54" w14:textId="77777777" w:rsidR="00A530D8" w:rsidRDefault="004D7A49">
      <w:pPr>
        <w:pStyle w:val="EndNoteBibliography"/>
        <w:spacing w:after="0"/>
      </w:pPr>
      <w:r>
        <w:t>Hoghooghi, N., Golden, H., Bledsoe, B., Barnhart, B., Brookes, A., Djang, K., Halama, J., McKane, R., Nietch, C., Pettus, P., 2018. Cumulative Effects o</w:t>
      </w:r>
      <w:r>
        <w:t>f Low Impact Development on Watershed Hydrology in a Mixed Land-Cover System. Water 10, 991.</w:t>
      </w:r>
    </w:p>
    <w:p w14:paraId="45477E83" w14:textId="77777777" w:rsidR="00A530D8" w:rsidRDefault="004D7A49">
      <w:pPr>
        <w:pStyle w:val="EndNoteBibliography"/>
        <w:spacing w:after="0"/>
      </w:pPr>
      <w:r>
        <w:t xml:space="preserve">Hufkens, K., Basler, D., Milliman, T., Melaas, E.K., Richardson, A.D., 2018. An integrated phenology modelling framework in R. Methods in Ecology and Evolution 9, </w:t>
      </w:r>
      <w:r>
        <w:t>1276-1285.</w:t>
      </w:r>
    </w:p>
    <w:p w14:paraId="62CD5150" w14:textId="77777777" w:rsidR="00A530D8" w:rsidRDefault="004D7A49">
      <w:pPr>
        <w:pStyle w:val="EndNoteBibliography"/>
        <w:spacing w:after="0"/>
      </w:pPr>
      <w:r>
        <w:t>Magnusson Klemencic Associates, Seattle Public Utilities, 2008. Draft - Green Roof Media Recommended Specifications.</w:t>
      </w:r>
    </w:p>
    <w:p w14:paraId="79B54F36" w14:textId="77777777" w:rsidR="00A530D8" w:rsidRDefault="004D7A49">
      <w:pPr>
        <w:pStyle w:val="EndNoteBibliography"/>
        <w:spacing w:after="0"/>
      </w:pPr>
      <w:r>
        <w:t>McIntosh, A., 2010. Green roofs in Seattle: A survey of vegetated roofs and rooftop gardens, in: Seattle, C.o., Utilities, S.P.,</w:t>
      </w:r>
      <w:r>
        <w:t xml:space="preserve"> Lab, U.o.W.G.F. (Eds.).</w:t>
      </w:r>
    </w:p>
    <w:p w14:paraId="3BACD310" w14:textId="77777777" w:rsidR="00A530D8" w:rsidRDefault="004D7A49">
      <w:pPr>
        <w:pStyle w:val="EndNoteBibliography"/>
        <w:spacing w:after="0"/>
      </w:pPr>
      <w:r>
        <w:t>McKane, R., Brookes, A., Djang, K., Stieglitz, M., Abdelnour, A., Pan, F., Halama, J., Pettus, P., Phillips, D., 2014. Velma User Manual and Technical Documentation, in: Laboratory, E.P.A.O.o.R.a.D.N.H.a.E.E.R. (Ed.), Corvallis, OR</w:t>
      </w:r>
      <w:r>
        <w:t>, USA.</w:t>
      </w:r>
    </w:p>
    <w:p w14:paraId="7029DDCF" w14:textId="77777777" w:rsidR="00A530D8" w:rsidRDefault="004D7A49">
      <w:pPr>
        <w:pStyle w:val="EndNoteBibliography"/>
        <w:spacing w:after="0"/>
      </w:pPr>
      <w:r>
        <w:t>NOAA, 2016. Global Historical Climatology Network.</w:t>
      </w:r>
    </w:p>
    <w:p w14:paraId="112F359A" w14:textId="77777777" w:rsidR="00A530D8" w:rsidRDefault="004D7A49">
      <w:pPr>
        <w:pStyle w:val="EndNoteBibliography"/>
        <w:spacing w:after="0"/>
      </w:pPr>
      <w:r>
        <w:t>Python Software Foundation, 2016. Python Language Reference.</w:t>
      </w:r>
    </w:p>
    <w:p w14:paraId="5B2821E5" w14:textId="77777777" w:rsidR="00A530D8" w:rsidRDefault="004D7A49">
      <w:pPr>
        <w:pStyle w:val="EndNoteBibliography"/>
        <w:spacing w:after="0"/>
      </w:pPr>
      <w:r>
        <w:t>R Core Team, 2013. R: A language and environment for statistical computing.</w:t>
      </w:r>
    </w:p>
    <w:p w14:paraId="2DA93CF0" w14:textId="77777777" w:rsidR="00A530D8" w:rsidRDefault="004D7A49">
      <w:pPr>
        <w:pStyle w:val="EndNoteBibliography"/>
        <w:spacing w:after="0"/>
      </w:pPr>
      <w:r>
        <w:t>Rooflite, 2020. Certified Green Roof Media.</w:t>
      </w:r>
    </w:p>
    <w:p w14:paraId="5093887F" w14:textId="77777777" w:rsidR="00A530D8" w:rsidRDefault="004D7A49">
      <w:pPr>
        <w:pStyle w:val="EndNoteBibliography"/>
        <w:spacing w:after="0"/>
      </w:pPr>
      <w:r>
        <w:t>Rossman, L.A., 20</w:t>
      </w:r>
      <w:r>
        <w:t>10. Storm water management model user's manual, version 5.0. National Risk Management Research Laboratory, Office of Research and ….</w:t>
      </w:r>
    </w:p>
    <w:p w14:paraId="46E84AA6" w14:textId="77777777" w:rsidR="00A530D8" w:rsidRDefault="004D7A49">
      <w:pPr>
        <w:pStyle w:val="EndNoteBibliography"/>
        <w:spacing w:after="0"/>
      </w:pPr>
      <w:r>
        <w:t xml:space="preserve">Sarkar, S., Butcher, J.B., Johnson, T.E., Clark, C.M., 2018. Simulated Sensitivity of Urban Green Infrastructure Practices </w:t>
      </w:r>
      <w:r>
        <w:t>to Climate Change. Earth Interactions.</w:t>
      </w:r>
    </w:p>
    <w:p w14:paraId="5884AC54" w14:textId="77777777" w:rsidR="00A530D8" w:rsidRDefault="004D7A49">
      <w:pPr>
        <w:pStyle w:val="EndNoteBibliography"/>
        <w:spacing w:after="0"/>
      </w:pPr>
      <w:r>
        <w:t>Seattle Public Utilities, 2016.</w:t>
      </w:r>
    </w:p>
    <w:p w14:paraId="74D3ED2D" w14:textId="77777777" w:rsidR="00A530D8" w:rsidRDefault="004D7A49">
      <w:pPr>
        <w:pStyle w:val="EndNoteBibliography"/>
        <w:spacing w:after="0"/>
      </w:pPr>
      <w:r>
        <w:t>Speak, A., Rothwell, J., Lindley, S., Smith, C., 2013. Rainwater runoff retention on an aged intensive green roof. Science of the Total Environment 461, 28-38.</w:t>
      </w:r>
    </w:p>
    <w:p w14:paraId="013ECF50" w14:textId="77777777" w:rsidR="00A530D8" w:rsidRDefault="004D7A49">
      <w:pPr>
        <w:pStyle w:val="EndNoteBibliography"/>
        <w:spacing w:after="0"/>
      </w:pPr>
      <w:r>
        <w:t xml:space="preserve">Tague, C., Band, L., </w:t>
      </w:r>
      <w:r>
        <w:t>2004. RHESSys: Regional Hydro-Ecologic Simulation System—An object-oriented approach to spatially distributed modeling of carbon, water, and nutrient cycling. Earth interactions 8, 1-42.</w:t>
      </w:r>
    </w:p>
    <w:p w14:paraId="61A3DC32" w14:textId="77777777" w:rsidR="00A530D8" w:rsidRDefault="004D7A49">
      <w:pPr>
        <w:pStyle w:val="EndNoteBibliography"/>
        <w:spacing w:after="0"/>
      </w:pPr>
      <w:r>
        <w:t>Thornton, M., Thornton, P., Wei, Y., Vose, R., Boyer, A., 2017. Dayme</w:t>
      </w:r>
      <w:r>
        <w:t>t: Station-Level Inputs and Model Predicted Values for North America, Version 3. ORNL DAAC, Oak Ridge, Tennessee, USA.</w:t>
      </w:r>
    </w:p>
    <w:p w14:paraId="6643437A" w14:textId="77777777" w:rsidR="00A530D8" w:rsidRDefault="004D7A49">
      <w:pPr>
        <w:pStyle w:val="EndNoteBibliography"/>
        <w:spacing w:after="0"/>
      </w:pPr>
      <w:r>
        <w:t>Tzoulas, K., Korpela, K., Venn, S., Yli-Pelkonen, V., Kaźmierczak, A., Niemela, J., James, P., 2007. Promoting ecosystem and human health</w:t>
      </w:r>
      <w:r>
        <w:t xml:space="preserve"> in urban areas using Green Infrastructure: A literature review. Landscape and urban planning 81, 167-178.</w:t>
      </w:r>
    </w:p>
    <w:p w14:paraId="3D809868" w14:textId="77777777" w:rsidR="00A530D8" w:rsidRDefault="004D7A49">
      <w:pPr>
        <w:pStyle w:val="EndNoteBibliography"/>
      </w:pPr>
      <w:r>
        <w:t>US EPA, 2016. City green: Innovative green infrastructure solutions for downtowns and infill locations, in: EPA230R16001 (Ed.).</w:t>
      </w:r>
    </w:p>
    <w:p w14:paraId="096395A4" w14:textId="77777777" w:rsidR="00A530D8" w:rsidRDefault="00A530D8">
      <w:pPr>
        <w:spacing w:line="480" w:lineRule="auto"/>
        <w:rPr>
          <w:rFonts w:ascii="Times New Roman" w:hAnsi="Times New Roman" w:cs="Times New Roman"/>
          <w:sz w:val="24"/>
          <w:szCs w:val="24"/>
        </w:rPr>
      </w:pPr>
    </w:p>
    <w:p w14:paraId="4C706F79" w14:textId="77777777" w:rsidR="00A530D8" w:rsidRDefault="00A530D8">
      <w:pPr>
        <w:spacing w:line="480" w:lineRule="auto"/>
        <w:rPr>
          <w:rFonts w:ascii="Times New Roman" w:hAnsi="Times New Roman" w:cs="Times New Roman"/>
          <w:sz w:val="24"/>
          <w:szCs w:val="24"/>
        </w:rPr>
      </w:pPr>
    </w:p>
    <w:p w14:paraId="107145F5" w14:textId="77777777" w:rsidR="00A530D8" w:rsidRDefault="004D7A49">
      <w:pPr>
        <w:spacing w:line="480" w:lineRule="auto"/>
        <w:rPr>
          <w:rFonts w:ascii="Times New Roman" w:hAnsi="Times New Roman" w:cs="Times New Roman"/>
          <w:b/>
          <w:bCs/>
          <w:sz w:val="24"/>
          <w:szCs w:val="24"/>
        </w:rPr>
      </w:pPr>
      <w:r>
        <w:rPr>
          <w:rFonts w:ascii="Times New Roman" w:hAnsi="Times New Roman" w:cs="Times New Roman"/>
          <w:b/>
          <w:bCs/>
          <w:sz w:val="24"/>
          <w:szCs w:val="24"/>
        </w:rPr>
        <w:t>Others that I may n</w:t>
      </w:r>
      <w:r>
        <w:rPr>
          <w:rFonts w:ascii="Times New Roman" w:hAnsi="Times New Roman" w:cs="Times New Roman"/>
          <w:b/>
          <w:bCs/>
          <w:sz w:val="24"/>
          <w:szCs w:val="24"/>
        </w:rPr>
        <w:t xml:space="preserve">eed to be added. </w:t>
      </w:r>
    </w:p>
    <w:p w14:paraId="6495890A" w14:textId="77777777" w:rsidR="00A530D8" w:rsidRDefault="004D7A49">
      <w:pPr>
        <w:spacing w:line="480" w:lineRule="auto"/>
        <w:rPr>
          <w:rFonts w:ascii="Times New Roman" w:hAnsi="Times New Roman" w:cs="Times New Roman"/>
          <w:sz w:val="24"/>
          <w:szCs w:val="24"/>
        </w:rPr>
      </w:pPr>
      <w:r>
        <w:rPr>
          <w:rFonts w:ascii="Times New Roman" w:hAnsi="Times New Roman" w:cs="Times New Roman"/>
          <w:sz w:val="24"/>
          <w:szCs w:val="24"/>
        </w:rPr>
        <w:t>Soil Survey Staff. Gridded Soil Survey Geographic (gSSURGO) Database for Washington state (2018). United States Department of Agriculture, Natural Resources Conservation Service. Available online at https://gdg.sc.egov.usda.gov/</w:t>
      </w:r>
    </w:p>
    <w:p w14:paraId="57B737F2" w14:textId="77777777" w:rsidR="00A530D8" w:rsidRDefault="00A530D8">
      <w:pPr>
        <w:spacing w:line="480" w:lineRule="auto"/>
        <w:rPr>
          <w:rFonts w:ascii="Times New Roman" w:hAnsi="Times New Roman" w:cs="Times New Roman"/>
          <w:sz w:val="24"/>
          <w:szCs w:val="24"/>
        </w:rPr>
      </w:pPr>
    </w:p>
    <w:p w14:paraId="2AEA2DA9" w14:textId="77777777" w:rsidR="00A530D8" w:rsidRDefault="00A530D8">
      <w:pPr>
        <w:spacing w:line="480" w:lineRule="auto"/>
      </w:pPr>
    </w:p>
    <w:sectPr w:rsidR="00A530D8">
      <w:pgSz w:w="12240" w:h="15840"/>
      <w:pgMar w:top="1440" w:right="1440" w:bottom="1440" w:left="1440" w:header="720" w:footer="72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Unknown Author" w:date="2020-02-17T20:46:00Z" w:initials="">
    <w:p w14:paraId="74E671B3" w14:textId="77777777" w:rsidR="00A530D8" w:rsidRDefault="004D7A49">
      <w:r>
        <w:rPr>
          <w:rFonts w:ascii="Calibri" w:eastAsia="Calibri" w:hAnsi="Calibri"/>
          <w:sz w:val="20"/>
        </w:rPr>
        <w:t xml:space="preserve">Is the </w:t>
      </w:r>
      <w:r>
        <w:rPr>
          <w:rFonts w:ascii="Calibri" w:eastAsia="Calibri" w:hAnsi="Calibri"/>
          <w:sz w:val="20"/>
        </w:rPr>
        <w:t>whitespace in “land use/ land cover” correct?</w:t>
      </w:r>
    </w:p>
  </w:comment>
  <w:comment w:id="42" w:author="Unknown Author" w:date="2020-02-17T20:48:00Z" w:initials="">
    <w:p w14:paraId="47A4E0E7" w14:textId="77777777" w:rsidR="00A530D8" w:rsidRDefault="004D7A49">
      <w:r>
        <w:rPr>
          <w:rFonts w:ascii="Calibri" w:eastAsia="Calibri" w:hAnsi="Calibri"/>
          <w:sz w:val="20"/>
        </w:rPr>
        <w:t>“1-m” but “10 m”</w:t>
      </w:r>
    </w:p>
    <w:p w14:paraId="1B54E7F2" w14:textId="77777777" w:rsidR="00A530D8" w:rsidRDefault="004D7A49">
      <w:r>
        <w:rPr>
          <w:rFonts w:ascii="Calibri" w:eastAsia="Calibri" w:hAnsi="Calibri"/>
          <w:sz w:val="20"/>
        </w:rPr>
        <w:t>Is the inconsistent use of “-” dash deliberate or oversight?</w:t>
      </w:r>
    </w:p>
  </w:comment>
  <w:comment w:id="44" w:author="Unknown Author" w:date="2020-02-17T20:49:00Z" w:initials="">
    <w:p w14:paraId="2352E337" w14:textId="77777777" w:rsidR="00A530D8" w:rsidRDefault="004D7A49">
      <w:r>
        <w:rPr>
          <w:rFonts w:ascii="Calibri" w:eastAsia="Calibri" w:hAnsi="Calibri"/>
          <w:sz w:val="20"/>
        </w:rPr>
        <w:t xml:space="preserve">This is clear, but the preceding paragreph just  emphasized how uniform the urbanization is, so this follow up is a bit of a </w:t>
      </w:r>
      <w:r>
        <w:rPr>
          <w:rFonts w:ascii="Calibri" w:eastAsia="Calibri" w:hAnsi="Calibri"/>
          <w:sz w:val="20"/>
        </w:rPr>
        <w:t>cognitive hiccup.</w:t>
      </w:r>
    </w:p>
  </w:comment>
  <w:comment w:id="55" w:author="Unknown Author" w:date="2020-02-17T20:53:00Z" w:initials="">
    <w:p w14:paraId="3DE38694" w14:textId="77777777" w:rsidR="00A530D8" w:rsidRDefault="004D7A49">
      <w:r>
        <w:rPr>
          <w:rFonts w:ascii="Calibri" w:eastAsia="Calibri" w:hAnsi="Calibri"/>
          <w:sz w:val="20"/>
        </w:rPr>
        <w:t>What is the reference for the arctic tundra + VELMA study?</w:t>
      </w:r>
    </w:p>
    <w:p w14:paraId="5CAEAE2F" w14:textId="77777777" w:rsidR="00A530D8" w:rsidRDefault="004D7A49">
      <w:r>
        <w:rPr>
          <w:rFonts w:ascii="Calibri" w:eastAsia="Calibri" w:hAnsi="Calibri"/>
          <w:sz w:val="20"/>
        </w:rPr>
        <w:t>Its placement in the sentence makes it look like was part of the Hgohooghi 2018 study, but it wasn’t (correct?).</w:t>
      </w:r>
    </w:p>
    <w:p w14:paraId="345D39C9" w14:textId="77777777" w:rsidR="00A530D8" w:rsidRDefault="004D7A49">
      <w:r>
        <w:rPr>
          <w:rFonts w:ascii="Calibri" w:eastAsia="Calibri" w:hAnsi="Calibri"/>
          <w:sz w:val="20"/>
        </w:rPr>
        <w:t>It’s the only ecosystem type listed without a reference.</w:t>
      </w:r>
    </w:p>
  </w:comment>
  <w:comment w:id="60" w:author="Unknown Author" w:date="2020-02-17T20:58:00Z" w:initials="">
    <w:p w14:paraId="777E9F65" w14:textId="77777777" w:rsidR="00A530D8" w:rsidRDefault="004D7A49">
      <w:r>
        <w:rPr>
          <w:rFonts w:ascii="Calibri" w:eastAsia="Calibri" w:hAnsi="Calibri"/>
          <w:sz w:val="20"/>
        </w:rPr>
        <w:t xml:space="preserve">Was this </w:t>
      </w:r>
      <w:r>
        <w:rPr>
          <w:rFonts w:ascii="Calibri" w:eastAsia="Calibri" w:hAnsi="Calibri"/>
          <w:sz w:val="20"/>
        </w:rPr>
        <w:t>accomplished with soil layer parameterization?</w:t>
      </w:r>
    </w:p>
    <w:p w14:paraId="4FB5DB8E" w14:textId="77777777" w:rsidR="00A530D8" w:rsidRDefault="004D7A49">
      <w:r>
        <w:rPr>
          <w:rFonts w:ascii="Calibri" w:eastAsia="Calibri" w:hAnsi="Calibri"/>
          <w:sz w:val="20"/>
        </w:rPr>
        <w:t>(Because there is no explicit permeability fraction between L1 and L2, as there is between Surface and L1).</w:t>
      </w:r>
    </w:p>
    <w:p w14:paraId="0EB4A5CA" w14:textId="77777777" w:rsidR="00A530D8" w:rsidRDefault="004D7A49">
      <w:r>
        <w:rPr>
          <w:rFonts w:ascii="Calibri" w:eastAsia="Calibri" w:hAnsi="Calibri"/>
          <w:sz w:val="20"/>
        </w:rPr>
        <w:t xml:space="preserve">Should the distinction in methodology be made more explicit? (Or is that what the following sentence </w:t>
      </w:r>
      <w:r>
        <w:rPr>
          <w:rFonts w:ascii="Calibri" w:eastAsia="Calibri" w:hAnsi="Calibri"/>
          <w:sz w:val="20"/>
        </w:rPr>
        <w:t>does?)</w:t>
      </w:r>
    </w:p>
  </w:comment>
  <w:comment w:id="72" w:author="Unknown Author" w:date="2020-02-17T21:05:00Z" w:initials="">
    <w:p w14:paraId="4348E9A2" w14:textId="77777777" w:rsidR="00A530D8" w:rsidRDefault="004D7A49">
      <w:r>
        <w:rPr>
          <w:rFonts w:ascii="Calibri" w:eastAsia="Calibri" w:hAnsi="Calibri"/>
          <w:sz w:val="20"/>
        </w:rPr>
        <w:t>Why Boeing Field?</w:t>
      </w:r>
    </w:p>
    <w:p w14:paraId="5F37CEFB" w14:textId="77777777" w:rsidR="00A530D8" w:rsidRDefault="004D7A49">
      <w:r>
        <w:rPr>
          <w:rFonts w:ascii="Calibri" w:eastAsia="Calibri" w:hAnsi="Calibri"/>
          <w:sz w:val="20"/>
        </w:rPr>
        <w:t>Guessing spatial proximity or topo similarity?</w:t>
      </w:r>
    </w:p>
    <w:p w14:paraId="7B0C58EF" w14:textId="77777777" w:rsidR="00A530D8" w:rsidRDefault="004D7A49">
      <w:r>
        <w:rPr>
          <w:rFonts w:ascii="Calibri" w:eastAsia="Calibri" w:hAnsi="Calibri"/>
          <w:sz w:val="20"/>
        </w:rPr>
        <w:t>Should the reasoning be explicit in the text?</w:t>
      </w:r>
    </w:p>
  </w:comment>
  <w:comment w:id="81" w:author="Unknown Author" w:date="2020-02-17T21:06:00Z" w:initials="">
    <w:p w14:paraId="23BCBC4A" w14:textId="77777777" w:rsidR="00A530D8" w:rsidRDefault="004D7A49">
      <w:r>
        <w:rPr>
          <w:rFonts w:ascii="Calibri" w:eastAsia="Calibri" w:hAnsi="Calibri"/>
          <w:sz w:val="20"/>
        </w:rPr>
        <w:t>… hence the fastest running – should that detail be explicit in the text?</w:t>
      </w:r>
    </w:p>
  </w:comment>
  <w:comment w:id="82" w:author="Unknown Author" w:date="2020-02-17T21:07:00Z" w:initials="">
    <w:p w14:paraId="1A903947" w14:textId="77777777" w:rsidR="00A530D8" w:rsidRDefault="004D7A49">
      <w:r>
        <w:rPr>
          <w:rFonts w:ascii="Calibri" w:eastAsia="Calibri" w:hAnsi="Calibri"/>
          <w:sz w:val="20"/>
        </w:rPr>
        <w:t>McKane isn’t the primary reference for MOEA, is it?</w:t>
      </w:r>
    </w:p>
  </w:comment>
  <w:comment w:id="87" w:author="Unknown Author" w:date="2020-02-17T21:09:00Z" w:initials="">
    <w:p w14:paraId="29F21CD4" w14:textId="77777777" w:rsidR="00A530D8" w:rsidRDefault="004D7A49">
      <w:r>
        <w:rPr>
          <w:rFonts w:ascii="Calibri" w:eastAsia="Calibri" w:hAnsi="Calibri"/>
          <w:sz w:val="20"/>
        </w:rPr>
        <w:t xml:space="preserve">Change from </w:t>
      </w:r>
      <w:r>
        <w:rPr>
          <w:rFonts w:ascii="Calibri" w:eastAsia="Calibri" w:hAnsi="Calibri"/>
          <w:sz w:val="20"/>
        </w:rPr>
        <w:t>“one” to “1” to “pair” with the infinity symbol?</w:t>
      </w:r>
    </w:p>
  </w:comment>
  <w:comment w:id="92" w:author="Unknown Author" w:date="2020-02-17T21:10:00Z" w:initials="">
    <w:p w14:paraId="4848C828" w14:textId="77777777" w:rsidR="00A530D8" w:rsidRDefault="004D7A49">
      <w:r>
        <w:rPr>
          <w:rFonts w:ascii="Calibri" w:eastAsia="Calibri" w:hAnsi="Calibri"/>
          <w:sz w:val="20"/>
        </w:rPr>
        <w:t>Is it “petparam 1” or “petparam1”</w:t>
      </w:r>
    </w:p>
    <w:p w14:paraId="2B3389E3" w14:textId="77777777" w:rsidR="00A530D8" w:rsidRDefault="004D7A49">
      <w:r>
        <w:rPr>
          <w:rFonts w:ascii="Calibri" w:eastAsia="Calibri" w:hAnsi="Calibri"/>
          <w:sz w:val="20"/>
        </w:rPr>
        <w:t>I think the actual parameter name may be “petParam1” – but I’d have to check an .xml to be sure.</w:t>
      </w:r>
    </w:p>
  </w:comment>
  <w:comment w:id="106" w:author="Unknown Author" w:date="2020-02-17T21:17:00Z" w:initials="">
    <w:p w14:paraId="733D9DC2" w14:textId="77777777" w:rsidR="00A530D8" w:rsidRDefault="004D7A49">
      <w:r>
        <w:rPr>
          <w:rFonts w:ascii="Calibri" w:eastAsia="Calibri" w:hAnsi="Calibri"/>
          <w:sz w:val="20"/>
        </w:rPr>
        <w:t xml:space="preserve">Using the term “model” here confused me momentarily into thinking there </w:t>
      </w:r>
      <w:r>
        <w:rPr>
          <w:rFonts w:ascii="Calibri" w:eastAsia="Calibri" w:hAnsi="Calibri"/>
          <w:sz w:val="20"/>
        </w:rPr>
        <w:t>were multiple simulations involved (i.e. VELMA and … ?) so I changed the language.</w:t>
      </w:r>
    </w:p>
    <w:p w14:paraId="1DDA0295" w14:textId="77777777" w:rsidR="00A530D8" w:rsidRDefault="004D7A49">
      <w:r>
        <w:rPr>
          <w:rFonts w:ascii="Calibri" w:eastAsia="Calibri" w:hAnsi="Calibri"/>
          <w:sz w:val="20"/>
        </w:rPr>
        <w:t>This may simply be me being stupid.  Change it back if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671B3" w15:done="0"/>
  <w15:commentEx w15:paraId="1B54E7F2" w15:done="0"/>
  <w15:commentEx w15:paraId="2352E337" w15:done="0"/>
  <w15:commentEx w15:paraId="345D39C9" w15:done="0"/>
  <w15:commentEx w15:paraId="0EB4A5CA" w15:done="0"/>
  <w15:commentEx w15:paraId="7B0C58EF" w15:done="0"/>
  <w15:commentEx w15:paraId="23BCBC4A" w15:done="0"/>
  <w15:commentEx w15:paraId="1A903947" w15:done="0"/>
  <w15:commentEx w15:paraId="29F21CD4" w15:done="0"/>
  <w15:commentEx w15:paraId="2B3389E3" w15:done="0"/>
  <w15:commentEx w15:paraId="1DDA02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671B3" w16cid:durableId="21F632F1"/>
  <w16cid:commentId w16cid:paraId="1B54E7F2" w16cid:durableId="21F632F2"/>
  <w16cid:commentId w16cid:paraId="2352E337" w16cid:durableId="21F632F3"/>
  <w16cid:commentId w16cid:paraId="345D39C9" w16cid:durableId="21F632F4"/>
  <w16cid:commentId w16cid:paraId="0EB4A5CA" w16cid:durableId="21F632F5"/>
  <w16cid:commentId w16cid:paraId="7B0C58EF" w16cid:durableId="21F632F6"/>
  <w16cid:commentId w16cid:paraId="23BCBC4A" w16cid:durableId="21F632F7"/>
  <w16cid:commentId w16cid:paraId="1A903947" w16cid:durableId="21F632F8"/>
  <w16cid:commentId w16cid:paraId="29F21CD4" w16cid:durableId="21F632F9"/>
  <w16cid:commentId w16cid:paraId="2B3389E3" w16cid:durableId="21F632FA"/>
  <w16cid:commentId w16cid:paraId="1DDA0295" w16cid:durableId="21F63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D8"/>
    <w:rsid w:val="004D7A49"/>
    <w:rsid w:val="00A530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C212"/>
  <w15:docId w15:val="{46292A36-6FFC-4846-A031-89A164D1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qFormat/>
    <w:rsid w:val="001A448D"/>
    <w:rPr>
      <w:sz w:val="16"/>
      <w:szCs w:val="16"/>
    </w:rPr>
  </w:style>
  <w:style w:type="character" w:customStyle="1" w:styleId="CommentTextChar">
    <w:name w:val="Comment Text Char"/>
    <w:basedOn w:val="DefaultParagraphFont"/>
    <w:link w:val="CommentText"/>
    <w:uiPriority w:val="99"/>
    <w:qFormat/>
    <w:rsid w:val="001A448D"/>
    <w:rPr>
      <w:sz w:val="20"/>
      <w:szCs w:val="20"/>
    </w:rPr>
  </w:style>
  <w:style w:type="character" w:customStyle="1" w:styleId="CommentSubjectChar">
    <w:name w:val="Comment Subject Char"/>
    <w:basedOn w:val="CommentTextChar"/>
    <w:link w:val="CommentSubject"/>
    <w:uiPriority w:val="99"/>
    <w:semiHidden/>
    <w:qFormat/>
    <w:rsid w:val="001A448D"/>
    <w:rPr>
      <w:b/>
      <w:bCs/>
      <w:sz w:val="20"/>
      <w:szCs w:val="20"/>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qFormat/>
    <w:rsid w:val="00A60427"/>
    <w:rPr>
      <w:color w:val="808080"/>
    </w:rPr>
  </w:style>
  <w:style w:type="character" w:customStyle="1" w:styleId="InternetLink">
    <w:name w:val="Internet 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qFormat/>
    <w:rsid w:val="00AD1A98"/>
    <w:rPr>
      <w:color w:val="605E5C"/>
      <w:shd w:val="clear" w:color="auto" w:fill="E1DFDD"/>
    </w:rPr>
  </w:style>
  <w:style w:type="character" w:customStyle="1" w:styleId="EndNoteBibliographyTitleChar">
    <w:name w:val="EndNote Bibliography Title Char"/>
    <w:basedOn w:val="DefaultParagraphFont"/>
    <w:link w:val="EndNoteBibliographyTitle"/>
    <w:qFormat/>
    <w:rsid w:val="00234F4D"/>
    <w:rPr>
      <w:rFonts w:ascii="Calibri" w:hAnsi="Calibri" w:cs="Calibri"/>
    </w:rPr>
  </w:style>
  <w:style w:type="character" w:customStyle="1" w:styleId="EndNoteBibliographyChar">
    <w:name w:val="EndNote Bibliography Char"/>
    <w:basedOn w:val="DefaultParagraphFont"/>
    <w:link w:val="EndNoteBibliography"/>
    <w:qFormat/>
    <w:rsid w:val="00234F4D"/>
    <w:rPr>
      <w:rFonts w:ascii="Calibri" w:hAnsi="Calibri" w:cs="Calibri"/>
    </w:rPr>
  </w:style>
  <w:style w:type="character" w:styleId="LineNumber">
    <w:name w:val="line number"/>
    <w:basedOn w:val="DefaultParagraphFont"/>
    <w:uiPriority w:val="99"/>
    <w:semiHidden/>
    <w:unhideWhenUsed/>
    <w:qFormat/>
    <w:rsid w:val="00794D8C"/>
  </w:style>
  <w:style w:type="character" w:customStyle="1" w:styleId="ListLabel1">
    <w:name w:val="ListLabel 1"/>
    <w:qFormat/>
    <w:rPr>
      <w:rFonts w:cs="Calibri"/>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rFonts w:cs="Calibri"/>
    </w:rPr>
  </w:style>
  <w:style w:type="character" w:customStyle="1" w:styleId="ListLabel6">
    <w:name w:val="ListLabel 6"/>
    <w:qFormat/>
    <w:rPr>
      <w:rFonts w:cs="Calibri"/>
    </w:rPr>
  </w:style>
  <w:style w:type="character" w:customStyle="1" w:styleId="ListLabel7">
    <w:name w:val="ListLabel 7"/>
    <w:qFormat/>
    <w:rPr>
      <w:rFonts w:cs="Calibri"/>
    </w:rPr>
  </w:style>
  <w:style w:type="character" w:customStyle="1" w:styleId="ListLabel8">
    <w:name w:val="ListLabel 8"/>
    <w:qFormat/>
    <w:rPr>
      <w:rFonts w:cs="Calibri"/>
    </w:rPr>
  </w:style>
  <w:style w:type="character" w:customStyle="1" w:styleId="ListLabel9">
    <w:name w:val="ListLabel 9"/>
    <w:qFormat/>
    <w:rPr>
      <w:rFonts w:cs="Calibri"/>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AF67E0"/>
    <w:pPr>
      <w:ind w:left="720"/>
      <w:contextualSpacing/>
    </w:pPr>
  </w:style>
  <w:style w:type="paragraph" w:styleId="CommentText">
    <w:name w:val="annotation text"/>
    <w:basedOn w:val="Normal"/>
    <w:link w:val="CommentTextChar"/>
    <w:uiPriority w:val="99"/>
    <w:unhideWhenUsed/>
    <w:qFormat/>
    <w:rsid w:val="001A448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A448D"/>
    <w:rPr>
      <w:b/>
      <w:bCs/>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paragraph" w:customStyle="1" w:styleId="MDPI21heading1">
    <w:name w:val="MDPI_2.1_heading1"/>
    <w:basedOn w:val="Normal"/>
    <w:qFormat/>
    <w:rsid w:val="00097439"/>
    <w:pPr>
      <w:snapToGrid w:val="0"/>
      <w:spacing w:before="240" w:after="120" w:line="260" w:lineRule="atLeast"/>
      <w:outlineLvl w:val="0"/>
    </w:pPr>
    <w:rPr>
      <w:rFonts w:ascii="Palatino Linotype" w:eastAsia="Times New Roman" w:hAnsi="Palatino Linotype" w:cs="Times New Roman"/>
      <w:b/>
      <w:color w:val="000000"/>
      <w:sz w:val="20"/>
      <w:lang w:eastAsia="de-DE" w:bidi="en-US"/>
    </w:rPr>
  </w:style>
  <w:style w:type="paragraph" w:styleId="NormalWeb">
    <w:name w:val="Normal (Web)"/>
    <w:basedOn w:val="Normal"/>
    <w:uiPriority w:val="99"/>
    <w:semiHidden/>
    <w:unhideWhenUsed/>
    <w:qFormat/>
    <w:rsid w:val="008300BF"/>
    <w:pPr>
      <w:spacing w:beforeAutospacing="1"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qFormat/>
    <w:rsid w:val="00234F4D"/>
    <w:pPr>
      <w:spacing w:after="0"/>
      <w:jc w:val="center"/>
    </w:pPr>
    <w:rPr>
      <w:rFonts w:ascii="Calibri" w:hAnsi="Calibri" w:cs="Calibri"/>
    </w:rPr>
  </w:style>
  <w:style w:type="paragraph" w:customStyle="1" w:styleId="EndNoteBibliography">
    <w:name w:val="EndNote Bibliography"/>
    <w:basedOn w:val="Normal"/>
    <w:link w:val="EndNoteBibliographyChar"/>
    <w:qFormat/>
    <w:rsid w:val="00234F4D"/>
    <w:pPr>
      <w:spacing w:line="240" w:lineRule="auto"/>
    </w:pPr>
    <w:rPr>
      <w:rFonts w:ascii="Calibri" w:hAnsi="Calibri" w:cs="Calibri"/>
    </w:rPr>
  </w:style>
  <w:style w:type="table" w:styleId="TableGrid">
    <w:name w:val="Table Grid"/>
    <w:basedOn w:val="TableNormal"/>
    <w:uiPriority w:val="59"/>
    <w:rsid w:val="00084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AA50-5CE4-424F-B6FC-12ED3CB7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9928</Words>
  <Characters>56593</Characters>
  <Application>Microsoft Office Word</Application>
  <DocSecurity>0</DocSecurity>
  <Lines>471</Lines>
  <Paragraphs>132</Paragraphs>
  <ScaleCrop>false</ScaleCrop>
  <Company/>
  <LinksUpToDate>false</LinksUpToDate>
  <CharactersWithSpaces>66389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dc:description/>
  <cp:lastModifiedBy>Bradley Barnhart</cp:lastModifiedBy>
  <cp:revision>2</cp:revision>
  <dcterms:created xsi:type="dcterms:W3CDTF">2020-02-18T17:55:00Z</dcterms:created>
  <dcterms:modified xsi:type="dcterms:W3CDTF">2020-02-18T17:55:00Z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